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39BD7" w14:textId="77777777" w:rsidR="004438E8" w:rsidRPr="0005170D" w:rsidRDefault="004438E8" w:rsidP="000D1537">
      <w:pPr>
        <w:pStyle w:val="Title"/>
        <w:rPr>
          <w:rFonts w:asciiTheme="majorHAnsi" w:hAnsiTheme="majorHAnsi"/>
        </w:rPr>
      </w:pPr>
      <w:r w:rsidRPr="0005170D">
        <w:rPr>
          <w:rFonts w:asciiTheme="majorHAnsi" w:hAnsi="宋体"/>
        </w:rPr>
        <w:t>名鞋库</w:t>
      </w:r>
      <w:r w:rsidRPr="0005170D">
        <w:rPr>
          <w:rFonts w:asciiTheme="majorHAnsi" w:hAnsiTheme="majorHAnsi"/>
        </w:rPr>
        <w:t>API</w:t>
      </w:r>
      <w:r w:rsidRPr="0005170D">
        <w:rPr>
          <w:rFonts w:asciiTheme="majorHAnsi" w:hAnsi="宋体"/>
        </w:rPr>
        <w:t>接口文档</w:t>
      </w:r>
    </w:p>
    <w:p w14:paraId="3A8E7FF7" w14:textId="48BE3B5D" w:rsidR="004438E8" w:rsidRPr="0005170D" w:rsidRDefault="004438E8" w:rsidP="000D1537">
      <w:pPr>
        <w:pStyle w:val="Subtitle"/>
        <w:rPr>
          <w:rFonts w:asciiTheme="majorHAnsi" w:hAnsiTheme="majorHAnsi"/>
        </w:rPr>
      </w:pPr>
      <w:r w:rsidRPr="0005170D">
        <w:rPr>
          <w:rFonts w:asciiTheme="majorHAnsi" w:hAnsiTheme="majorHAnsi"/>
        </w:rPr>
        <w:t>V 1.</w:t>
      </w:r>
      <w:r w:rsidR="00DE07C8">
        <w:rPr>
          <w:rFonts w:asciiTheme="majorHAnsi" w:hAnsiTheme="majorHAnsi" w:hint="eastAsia"/>
        </w:rPr>
        <w:t>2</w:t>
      </w:r>
      <w:r w:rsidRPr="0005170D">
        <w:rPr>
          <w:rFonts w:asciiTheme="majorHAnsi" w:hAnsiTheme="majorHAnsi"/>
        </w:rPr>
        <w:t>.</w:t>
      </w:r>
      <w:r w:rsidR="002278F1">
        <w:rPr>
          <w:rFonts w:asciiTheme="majorHAnsi" w:hAnsiTheme="majorHAnsi"/>
        </w:rPr>
        <w:t>5</w:t>
      </w:r>
    </w:p>
    <w:p w14:paraId="07D00020" w14:textId="77777777" w:rsidR="004438E8" w:rsidRPr="0005170D" w:rsidRDefault="004438E8" w:rsidP="000D1537">
      <w:pPr>
        <w:rPr>
          <w:rFonts w:asciiTheme="majorHAnsi" w:hAnsiTheme="majorHAnsi"/>
        </w:rPr>
      </w:pPr>
    </w:p>
    <w:p w14:paraId="51A1737C" w14:textId="77777777" w:rsidR="004438E8" w:rsidRPr="0005170D" w:rsidRDefault="004438E8" w:rsidP="000D1537">
      <w:pPr>
        <w:rPr>
          <w:rFonts w:asciiTheme="majorHAnsi" w:hAnsiTheme="majorHAnsi"/>
        </w:rPr>
      </w:pPr>
    </w:p>
    <w:p w14:paraId="39D84E2A" w14:textId="77777777" w:rsidR="004438E8" w:rsidRPr="0005170D" w:rsidRDefault="004438E8" w:rsidP="000D1537">
      <w:pPr>
        <w:rPr>
          <w:rFonts w:asciiTheme="majorHAnsi" w:hAnsiTheme="majorHAnsi"/>
        </w:rPr>
      </w:pPr>
    </w:p>
    <w:p w14:paraId="3A3B6D3C" w14:textId="77777777" w:rsidR="004438E8" w:rsidRPr="0005170D" w:rsidRDefault="004438E8" w:rsidP="000D1537">
      <w:pPr>
        <w:rPr>
          <w:rFonts w:asciiTheme="majorHAnsi" w:hAnsiTheme="majorHAnsi"/>
        </w:rPr>
      </w:pPr>
    </w:p>
    <w:p w14:paraId="14DA77AF" w14:textId="77777777" w:rsidR="004438E8" w:rsidRPr="0005170D" w:rsidRDefault="004438E8" w:rsidP="000D1537">
      <w:pPr>
        <w:rPr>
          <w:rFonts w:asciiTheme="majorHAnsi" w:hAnsiTheme="majorHAnsi"/>
        </w:rPr>
      </w:pPr>
    </w:p>
    <w:p w14:paraId="1C2E22BC" w14:textId="77777777" w:rsidR="004438E8" w:rsidRPr="0005170D" w:rsidRDefault="004438E8" w:rsidP="000D1537">
      <w:pPr>
        <w:rPr>
          <w:rFonts w:asciiTheme="majorHAnsi" w:hAnsiTheme="majorHAnsi"/>
        </w:rPr>
      </w:pPr>
    </w:p>
    <w:p w14:paraId="30F73594" w14:textId="77777777" w:rsidR="004438E8" w:rsidRPr="0005170D" w:rsidRDefault="004438E8" w:rsidP="000D1537">
      <w:pPr>
        <w:rPr>
          <w:rFonts w:asciiTheme="majorHAnsi" w:hAnsiTheme="majorHAnsi"/>
        </w:rPr>
      </w:pPr>
    </w:p>
    <w:p w14:paraId="16CF39D9" w14:textId="77777777" w:rsidR="004438E8" w:rsidRPr="0005170D" w:rsidRDefault="004438E8" w:rsidP="000D1537">
      <w:pPr>
        <w:rPr>
          <w:rFonts w:asciiTheme="majorHAnsi" w:hAnsiTheme="majorHAnsi"/>
        </w:rPr>
      </w:pPr>
    </w:p>
    <w:p w14:paraId="26EAED76" w14:textId="77777777" w:rsidR="004438E8" w:rsidRPr="0005170D" w:rsidRDefault="004438E8" w:rsidP="000D1537">
      <w:pPr>
        <w:rPr>
          <w:rFonts w:asciiTheme="majorHAnsi" w:hAnsiTheme="majorHAnsi"/>
        </w:rPr>
      </w:pPr>
    </w:p>
    <w:p w14:paraId="1DA4811D" w14:textId="77777777" w:rsidR="004438E8" w:rsidRPr="0005170D" w:rsidRDefault="004438E8" w:rsidP="000D1537">
      <w:pPr>
        <w:rPr>
          <w:rFonts w:asciiTheme="majorHAnsi" w:hAnsiTheme="majorHAnsi"/>
        </w:rPr>
      </w:pPr>
    </w:p>
    <w:p w14:paraId="4AFA06AF" w14:textId="77777777" w:rsidR="004438E8" w:rsidRPr="0005170D" w:rsidRDefault="004438E8" w:rsidP="000D1537">
      <w:pPr>
        <w:rPr>
          <w:rFonts w:asciiTheme="majorHAnsi" w:hAnsiTheme="majorHAnsi"/>
        </w:rPr>
      </w:pPr>
    </w:p>
    <w:p w14:paraId="74DF368C" w14:textId="77777777" w:rsidR="004438E8" w:rsidRDefault="004438E8" w:rsidP="000D1537">
      <w:pPr>
        <w:rPr>
          <w:rFonts w:asciiTheme="majorHAnsi" w:hAnsiTheme="majorHAnsi"/>
        </w:rPr>
      </w:pPr>
    </w:p>
    <w:p w14:paraId="323C83EF" w14:textId="77777777" w:rsidR="00290D0D" w:rsidRDefault="00290D0D" w:rsidP="000D1537">
      <w:pPr>
        <w:rPr>
          <w:rFonts w:asciiTheme="majorHAnsi" w:hAnsiTheme="majorHAnsi"/>
        </w:rPr>
      </w:pPr>
    </w:p>
    <w:p w14:paraId="569E3107" w14:textId="77777777" w:rsidR="00290D0D" w:rsidRDefault="00290D0D" w:rsidP="000D1537">
      <w:pPr>
        <w:rPr>
          <w:rFonts w:asciiTheme="majorHAnsi" w:hAnsiTheme="majorHAnsi"/>
        </w:rPr>
      </w:pPr>
    </w:p>
    <w:p w14:paraId="0DCBC525" w14:textId="77777777" w:rsidR="00290D0D" w:rsidRDefault="00290D0D" w:rsidP="000D1537">
      <w:pPr>
        <w:rPr>
          <w:rFonts w:asciiTheme="majorHAnsi" w:hAnsiTheme="majorHAnsi"/>
        </w:rPr>
      </w:pPr>
    </w:p>
    <w:p w14:paraId="5D56C99F" w14:textId="77777777" w:rsidR="00290D0D" w:rsidRDefault="00290D0D" w:rsidP="000D1537">
      <w:pPr>
        <w:rPr>
          <w:rFonts w:asciiTheme="majorHAnsi" w:hAnsiTheme="majorHAnsi"/>
        </w:rPr>
      </w:pPr>
    </w:p>
    <w:p w14:paraId="6581C6E8" w14:textId="77777777" w:rsidR="00290D0D" w:rsidRDefault="00290D0D" w:rsidP="000D1537">
      <w:pPr>
        <w:rPr>
          <w:rFonts w:asciiTheme="majorHAnsi" w:hAnsiTheme="majorHAnsi"/>
        </w:rPr>
      </w:pPr>
    </w:p>
    <w:p w14:paraId="3EB88C92" w14:textId="77777777" w:rsidR="00290D0D" w:rsidRDefault="00290D0D" w:rsidP="000D1537">
      <w:pPr>
        <w:rPr>
          <w:rFonts w:asciiTheme="majorHAnsi" w:hAnsiTheme="majorHAnsi"/>
        </w:rPr>
      </w:pPr>
    </w:p>
    <w:p w14:paraId="48F59228" w14:textId="77777777" w:rsidR="00290D0D" w:rsidRDefault="00290D0D" w:rsidP="000D1537">
      <w:pPr>
        <w:rPr>
          <w:rFonts w:asciiTheme="majorHAnsi" w:hAnsiTheme="majorHAnsi"/>
        </w:rPr>
      </w:pPr>
    </w:p>
    <w:p w14:paraId="0FF4EF90" w14:textId="77777777" w:rsidR="00290D0D" w:rsidRDefault="00290D0D" w:rsidP="000D1537">
      <w:pPr>
        <w:rPr>
          <w:rFonts w:asciiTheme="majorHAnsi" w:hAnsiTheme="majorHAnsi"/>
        </w:rPr>
      </w:pPr>
    </w:p>
    <w:p w14:paraId="4297116C" w14:textId="77777777" w:rsidR="00290D0D" w:rsidRPr="0005170D" w:rsidRDefault="00290D0D" w:rsidP="000D1537">
      <w:pPr>
        <w:rPr>
          <w:rFonts w:asciiTheme="majorHAnsi" w:hAnsiTheme="majorHAnsi"/>
        </w:rPr>
      </w:pPr>
    </w:p>
    <w:p w14:paraId="38843939" w14:textId="77777777" w:rsidR="004438E8" w:rsidRDefault="004438E8" w:rsidP="000D1537">
      <w:pPr>
        <w:rPr>
          <w:rFonts w:asciiTheme="majorHAnsi" w:hAnsiTheme="majorHAnsi"/>
        </w:rPr>
      </w:pPr>
    </w:p>
    <w:p w14:paraId="43940325" w14:textId="77777777" w:rsidR="00290D0D" w:rsidRDefault="00290D0D" w:rsidP="000D1537">
      <w:pPr>
        <w:rPr>
          <w:rFonts w:asciiTheme="majorHAnsi" w:hAnsiTheme="majorHAnsi"/>
        </w:rPr>
      </w:pPr>
    </w:p>
    <w:p w14:paraId="20496834" w14:textId="77777777" w:rsidR="00290D0D" w:rsidRDefault="00290D0D" w:rsidP="000D1537">
      <w:pPr>
        <w:rPr>
          <w:rFonts w:asciiTheme="majorHAnsi" w:hAnsiTheme="majorHAnsi"/>
        </w:rPr>
      </w:pPr>
    </w:p>
    <w:p w14:paraId="3B2F4A7D" w14:textId="77777777" w:rsidR="00290D0D" w:rsidRDefault="00290D0D" w:rsidP="000D1537">
      <w:pPr>
        <w:rPr>
          <w:rFonts w:asciiTheme="majorHAnsi" w:hAnsiTheme="majorHAnsi"/>
        </w:rPr>
      </w:pPr>
    </w:p>
    <w:p w14:paraId="20496EB6" w14:textId="77777777" w:rsidR="00290D0D" w:rsidRDefault="00290D0D" w:rsidP="000D1537">
      <w:pPr>
        <w:rPr>
          <w:rFonts w:asciiTheme="majorHAnsi" w:hAnsiTheme="majorHAnsi"/>
        </w:rPr>
      </w:pPr>
    </w:p>
    <w:p w14:paraId="3C28F2AA" w14:textId="77777777" w:rsidR="00290D0D" w:rsidRDefault="00290D0D" w:rsidP="000D1537">
      <w:pPr>
        <w:rPr>
          <w:rFonts w:asciiTheme="majorHAnsi" w:hAnsiTheme="majorHAnsi"/>
        </w:rPr>
      </w:pPr>
    </w:p>
    <w:p w14:paraId="09F24698" w14:textId="77777777" w:rsidR="00290D0D" w:rsidRDefault="00290D0D" w:rsidP="000D1537">
      <w:pPr>
        <w:rPr>
          <w:rFonts w:asciiTheme="majorHAnsi" w:hAnsiTheme="majorHAnsi"/>
        </w:rPr>
      </w:pPr>
    </w:p>
    <w:p w14:paraId="2E8AD8BC" w14:textId="77777777" w:rsidR="00290D0D" w:rsidRDefault="00290D0D" w:rsidP="000D1537">
      <w:pPr>
        <w:rPr>
          <w:rFonts w:asciiTheme="majorHAnsi" w:hAnsiTheme="majorHAnsi"/>
        </w:rPr>
      </w:pPr>
    </w:p>
    <w:p w14:paraId="1FA981E2" w14:textId="77777777" w:rsidR="00290D0D" w:rsidRDefault="00290D0D" w:rsidP="000D1537">
      <w:pPr>
        <w:rPr>
          <w:rFonts w:asciiTheme="majorHAnsi" w:hAnsiTheme="majorHAnsi"/>
        </w:rPr>
      </w:pPr>
    </w:p>
    <w:p w14:paraId="44E88FEC" w14:textId="77777777" w:rsidR="00290D0D" w:rsidRDefault="00290D0D" w:rsidP="000D1537">
      <w:pPr>
        <w:rPr>
          <w:rFonts w:asciiTheme="majorHAnsi" w:hAnsiTheme="majorHAnsi"/>
        </w:rPr>
      </w:pPr>
    </w:p>
    <w:p w14:paraId="28E61BE4" w14:textId="77777777" w:rsidR="00290D0D" w:rsidRDefault="00290D0D" w:rsidP="000D1537">
      <w:pPr>
        <w:rPr>
          <w:rFonts w:asciiTheme="majorHAnsi" w:hAnsiTheme="majorHAnsi"/>
        </w:rPr>
      </w:pPr>
    </w:p>
    <w:p w14:paraId="1EC8B46D" w14:textId="77777777" w:rsidR="00290D0D" w:rsidRDefault="00290D0D" w:rsidP="000D1537">
      <w:pPr>
        <w:rPr>
          <w:rFonts w:asciiTheme="majorHAnsi" w:hAnsiTheme="majorHAnsi"/>
        </w:rPr>
      </w:pPr>
    </w:p>
    <w:p w14:paraId="14BE6EBA" w14:textId="77777777" w:rsidR="00290D0D" w:rsidRDefault="00290D0D" w:rsidP="000D1537">
      <w:pPr>
        <w:rPr>
          <w:rFonts w:asciiTheme="majorHAnsi" w:hAnsiTheme="majorHAnsi"/>
        </w:rPr>
      </w:pPr>
    </w:p>
    <w:p w14:paraId="68AA80BA" w14:textId="77777777" w:rsidR="00290D0D" w:rsidRPr="0005170D" w:rsidRDefault="00290D0D" w:rsidP="000D1537">
      <w:pPr>
        <w:rPr>
          <w:rFonts w:asciiTheme="majorHAnsi" w:hAnsiTheme="majorHAnsi"/>
        </w:rPr>
      </w:pPr>
    </w:p>
    <w:p w14:paraId="70195162" w14:textId="77777777" w:rsidR="004438E8" w:rsidRPr="0005170D" w:rsidRDefault="004438E8" w:rsidP="000D1537">
      <w:pPr>
        <w:jc w:val="center"/>
        <w:rPr>
          <w:rFonts w:asciiTheme="majorHAnsi" w:hAnsiTheme="majorHAnsi"/>
        </w:rPr>
      </w:pPr>
      <w:r w:rsidRPr="0005170D">
        <w:rPr>
          <w:rFonts w:asciiTheme="majorHAnsi" w:hAnsi="宋体"/>
        </w:rPr>
        <w:t>上海椰客网络技术有限公司</w:t>
      </w:r>
    </w:p>
    <w:p w14:paraId="1654196F" w14:textId="77777777" w:rsidR="004438E8" w:rsidRPr="0005170D" w:rsidRDefault="004438E8" w:rsidP="00FC2192">
      <w:pPr>
        <w:ind w:firstLineChars="1450" w:firstLine="3045"/>
        <w:rPr>
          <w:rFonts w:asciiTheme="majorHAnsi" w:hAnsiTheme="majorHAnsi"/>
        </w:rPr>
      </w:pPr>
      <w:r w:rsidRPr="0005170D">
        <w:rPr>
          <w:rFonts w:asciiTheme="majorHAnsi" w:hAnsi="宋体"/>
        </w:rPr>
        <w:t>二零一一年九月二十六日写</w:t>
      </w:r>
    </w:p>
    <w:p w14:paraId="3360827A" w14:textId="77777777" w:rsidR="004438E8" w:rsidRPr="0005170D" w:rsidRDefault="00290D0D">
      <w:pPr>
        <w:widowControl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87A6348" w14:textId="77777777" w:rsidR="004438E8" w:rsidRPr="0005170D" w:rsidRDefault="004438E8" w:rsidP="00982E1C">
      <w:pPr>
        <w:pStyle w:val="Heading2"/>
        <w:rPr>
          <w:rFonts w:asciiTheme="majorHAnsi" w:hAnsiTheme="majorHAnsi" w:cs="宋体"/>
          <w:color w:val="4F81BD"/>
          <w:sz w:val="28"/>
          <w:szCs w:val="28"/>
        </w:rPr>
      </w:pPr>
      <w:r w:rsidRPr="0005170D">
        <w:rPr>
          <w:rFonts w:asciiTheme="majorHAnsi" w:hAnsi="宋体" w:cs="宋体"/>
          <w:color w:val="4F81BD"/>
          <w:sz w:val="28"/>
          <w:szCs w:val="28"/>
        </w:rPr>
        <w:t>版本记录</w:t>
      </w:r>
    </w:p>
    <w:tbl>
      <w:tblPr>
        <w:tblW w:w="10187" w:type="dxa"/>
        <w:tblInd w:w="-932" w:type="dxa"/>
        <w:tblLayout w:type="fixed"/>
        <w:tblLook w:val="0000" w:firstRow="0" w:lastRow="0" w:firstColumn="0" w:lastColumn="0" w:noHBand="0" w:noVBand="0"/>
      </w:tblPr>
      <w:tblGrid>
        <w:gridCol w:w="1324"/>
        <w:gridCol w:w="1276"/>
        <w:gridCol w:w="1417"/>
        <w:gridCol w:w="6170"/>
      </w:tblGrid>
      <w:tr w:rsidR="004438E8" w:rsidRPr="0005170D" w14:paraId="4D223713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3F7648" w14:textId="77777777" w:rsidR="004438E8" w:rsidRPr="0005170D" w:rsidRDefault="004438E8" w:rsidP="00982E1C">
            <w:pPr>
              <w:spacing w:line="100" w:lineRule="atLeast"/>
              <w:rPr>
                <w:rFonts w:asciiTheme="majorHAnsi" w:hAnsiTheme="majorHAnsi" w:cs="宋体"/>
                <w:b/>
                <w:bCs/>
                <w:sz w:val="18"/>
                <w:szCs w:val="18"/>
              </w:rPr>
            </w:pPr>
            <w:r w:rsidRPr="0005170D">
              <w:rPr>
                <w:rFonts w:asciiTheme="majorHAnsi" w:hAnsi="宋体" w:cs="宋体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A979AD" w14:textId="77777777" w:rsidR="004438E8" w:rsidRPr="0005170D" w:rsidRDefault="004438E8" w:rsidP="00982E1C">
            <w:pPr>
              <w:spacing w:line="100" w:lineRule="atLeast"/>
              <w:rPr>
                <w:rFonts w:asciiTheme="majorHAnsi" w:hAnsiTheme="majorHAnsi" w:cs="宋体"/>
                <w:sz w:val="18"/>
                <w:szCs w:val="18"/>
              </w:rPr>
            </w:pPr>
            <w:r w:rsidRPr="0005170D">
              <w:rPr>
                <w:rFonts w:asciiTheme="majorHAnsi" w:hAnsi="宋体" w:cs="宋体"/>
                <w:sz w:val="18"/>
                <w:szCs w:val="18"/>
              </w:rPr>
              <w:t>操作人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ADD3AB" w14:textId="77777777" w:rsidR="004438E8" w:rsidRPr="0005170D" w:rsidRDefault="004438E8" w:rsidP="00982E1C">
            <w:pPr>
              <w:spacing w:line="100" w:lineRule="atLeast"/>
              <w:rPr>
                <w:rFonts w:asciiTheme="majorHAnsi" w:hAnsiTheme="majorHAnsi" w:cs="宋体"/>
                <w:sz w:val="18"/>
                <w:szCs w:val="18"/>
              </w:rPr>
            </w:pPr>
            <w:r w:rsidRPr="0005170D">
              <w:rPr>
                <w:rFonts w:asciiTheme="majorHAnsi" w:hAnsi="宋体" w:cs="宋体"/>
                <w:sz w:val="18"/>
                <w:szCs w:val="18"/>
              </w:rPr>
              <w:t>日期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9DF73A" w14:textId="77777777" w:rsidR="004438E8" w:rsidRPr="0005748D" w:rsidRDefault="004438E8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170D">
              <w:rPr>
                <w:rFonts w:asciiTheme="majorHAnsi" w:hAnsi="宋体" w:cs="宋体"/>
                <w:sz w:val="18"/>
                <w:szCs w:val="18"/>
              </w:rPr>
              <w:t>描述</w:t>
            </w:r>
          </w:p>
        </w:tc>
      </w:tr>
      <w:tr w:rsidR="00091678" w:rsidRPr="0005170D" w14:paraId="1FB40A3D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A7A6ED" w14:textId="77777777" w:rsidR="00091678" w:rsidRPr="0005170D" w:rsidRDefault="00091678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1.0.0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BB8F77" w14:textId="77777777" w:rsidR="00091678" w:rsidRPr="0005170D" w:rsidRDefault="00091678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金拓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7B9901" w14:textId="77777777" w:rsidR="00091678" w:rsidRPr="0005170D" w:rsidRDefault="00091678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2011-9-26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A98DDC" w14:textId="77777777" w:rsidR="00091678" w:rsidRPr="0005170D" w:rsidRDefault="00091678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创建文档</w:t>
            </w:r>
          </w:p>
        </w:tc>
      </w:tr>
      <w:tr w:rsidR="00091678" w:rsidRPr="0005170D" w14:paraId="47B22B0F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F98D6A" w14:textId="77777777" w:rsidR="00091678" w:rsidRPr="0005170D" w:rsidRDefault="00091678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1.0.9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B311BE" w14:textId="77777777" w:rsidR="00091678" w:rsidRPr="0005170D" w:rsidRDefault="00091678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BC97FE" w14:textId="77777777" w:rsidR="00091678" w:rsidRPr="0005170D" w:rsidRDefault="00091678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2011-10-19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1FA964" w14:textId="77777777" w:rsidR="00091678" w:rsidRPr="0005170D" w:rsidRDefault="00091678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重新整理接口文档</w:t>
            </w:r>
          </w:p>
        </w:tc>
      </w:tr>
      <w:tr w:rsidR="00D33752" w:rsidRPr="0005170D" w14:paraId="75281EED" w14:textId="77777777" w:rsidTr="00D33752">
        <w:trPr>
          <w:trHeight w:val="126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92AAE1A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1.1.0</w:t>
            </w: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565D225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E3B9FD7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2011-10-20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700978" w14:textId="77777777" w:rsidR="00D33752" w:rsidRPr="0005748D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我的评论列表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在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comment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节点加入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starImage(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等级图片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)</w:t>
            </w:r>
          </w:p>
        </w:tc>
      </w:tr>
      <w:tr w:rsidR="00D33752" w:rsidRPr="0005170D" w14:paraId="6BE8408E" w14:textId="77777777" w:rsidTr="00D33752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1F375E3D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2A27129E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380203AD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53DA3E" w14:textId="77777777" w:rsidR="00D33752" w:rsidRPr="0005748D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收货地址列表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删除里面的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&lt;sex&gt;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字段</w:t>
            </w:r>
          </w:p>
        </w:tc>
      </w:tr>
      <w:tr w:rsidR="00D33752" w:rsidRPr="0005170D" w14:paraId="6A2A3745" w14:textId="77777777" w:rsidTr="00946DB6">
        <w:trPr>
          <w:trHeight w:val="248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48018517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7D5BA6C8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401A4848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53D549" w14:textId="77777777" w:rsidR="00D33752" w:rsidRPr="0005748D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订单详情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] productList-&gt;item-&gt;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删除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size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节点</w:t>
            </w:r>
          </w:p>
        </w:tc>
      </w:tr>
      <w:tr w:rsidR="00D33752" w:rsidRPr="0005170D" w14:paraId="6A4C173E" w14:textId="77777777" w:rsidTr="00946DB6">
        <w:trPr>
          <w:trHeight w:val="248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70974587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765348B8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7419C4A2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997C8E" w14:textId="77777777" w:rsidR="00D33752" w:rsidRPr="0005748D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订单详情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]productList-&gt;item-&gt;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删除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color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节点</w:t>
            </w:r>
          </w:p>
        </w:tc>
      </w:tr>
      <w:tr w:rsidR="00D33752" w:rsidRPr="0005170D" w14:paraId="0E16B29D" w14:textId="77777777" w:rsidTr="00D33752">
        <w:trPr>
          <w:trHeight w:val="248"/>
        </w:trPr>
        <w:tc>
          <w:tcPr>
            <w:tcW w:w="1324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24A68E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1640D3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C18AB6" w14:textId="77777777" w:rsidR="00D33752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F33A78" w14:textId="77777777" w:rsidR="00D33752" w:rsidRPr="0005748D" w:rsidRDefault="00D33752" w:rsidP="00946DB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订单详情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 w:rsidR="007025C8" w:rsidRPr="0005748D">
              <w:rPr>
                <w:rFonts w:asciiTheme="majorHAnsi" w:hAnsi="宋体" w:cs="宋体" w:hint="eastAsia"/>
                <w:sz w:val="18"/>
                <w:szCs w:val="18"/>
              </w:rPr>
              <w:t xml:space="preserve"> logisticsTrack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合并节点</w:t>
            </w:r>
            <w:r w:rsidR="00F438F9" w:rsidRPr="0005748D">
              <w:rPr>
                <w:rFonts w:asciiTheme="majorHAnsi" w:hAnsi="宋体" w:cs="宋体" w:hint="eastAsia"/>
                <w:sz w:val="18"/>
                <w:szCs w:val="18"/>
              </w:rPr>
              <w:t>(</w:t>
            </w:r>
            <w:r w:rsidR="00F438F9" w:rsidRPr="0005748D">
              <w:rPr>
                <w:rFonts w:asciiTheme="majorHAnsi" w:hAnsi="宋体" w:cs="宋体" w:hint="eastAsia"/>
                <w:sz w:val="18"/>
                <w:szCs w:val="18"/>
              </w:rPr>
              <w:t>一段</w:t>
            </w:r>
            <w:r w:rsidR="00F438F9" w:rsidRPr="0005748D">
              <w:rPr>
                <w:rFonts w:asciiTheme="majorHAnsi" w:hAnsi="宋体" w:cs="宋体" w:hint="eastAsia"/>
                <w:sz w:val="18"/>
                <w:szCs w:val="18"/>
              </w:rPr>
              <w:t>html</w:t>
            </w:r>
            <w:r w:rsidR="00F438F9" w:rsidRPr="0005748D">
              <w:rPr>
                <w:rFonts w:asciiTheme="majorHAnsi" w:hAnsi="宋体" w:cs="宋体" w:hint="eastAsia"/>
                <w:sz w:val="18"/>
                <w:szCs w:val="18"/>
              </w:rPr>
              <w:t>描述</w:t>
            </w:r>
            <w:r w:rsidR="00F438F9" w:rsidRPr="0005748D">
              <w:rPr>
                <w:rFonts w:asciiTheme="majorHAnsi" w:hAnsi="宋体" w:cs="宋体" w:hint="eastAsia"/>
                <w:sz w:val="18"/>
                <w:szCs w:val="18"/>
              </w:rPr>
              <w:t>)</w:t>
            </w:r>
          </w:p>
        </w:tc>
      </w:tr>
      <w:tr w:rsidR="004E544C" w:rsidRPr="0005170D" w14:paraId="0F9FE0A9" w14:textId="77777777" w:rsidTr="00E55C01">
        <w:trPr>
          <w:trHeight w:val="252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7CEDA2D" w14:textId="77777777" w:rsidR="004E544C" w:rsidRDefault="004E544C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1.1.1</w:t>
            </w: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594A49B" w14:textId="77777777" w:rsidR="004E544C" w:rsidRDefault="004E544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27BD5F7" w14:textId="77777777" w:rsidR="004E544C" w:rsidRDefault="004E544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2011-10-21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CC4C82" w14:textId="77777777" w:rsidR="004E544C" w:rsidRPr="0005748D" w:rsidRDefault="004E544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删除收藏夹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新增</w:t>
            </w:r>
          </w:p>
        </w:tc>
      </w:tr>
      <w:tr w:rsidR="004E544C" w:rsidRPr="0005170D" w14:paraId="0489613D" w14:textId="77777777" w:rsidTr="00E55C01">
        <w:trPr>
          <w:trHeight w:val="252"/>
        </w:trPr>
        <w:tc>
          <w:tcPr>
            <w:tcW w:w="1324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7A672D" w14:textId="77777777" w:rsidR="004E544C" w:rsidRDefault="004E544C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D4CA2B" w14:textId="77777777" w:rsidR="004E544C" w:rsidRDefault="004E544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5C9C87" w14:textId="77777777" w:rsidR="004E544C" w:rsidRDefault="004E544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EDB6C4" w14:textId="77777777" w:rsidR="004E544C" w:rsidRPr="0005748D" w:rsidRDefault="004E544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wap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专用分类列表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新增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(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参照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wap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原型图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)</w:t>
            </w:r>
          </w:p>
        </w:tc>
      </w:tr>
      <w:tr w:rsidR="000C04AD" w:rsidRPr="0005170D" w14:paraId="573B2977" w14:textId="77777777" w:rsidTr="00E55C01">
        <w:trPr>
          <w:trHeight w:val="168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5640115" w14:textId="77777777" w:rsidR="000C04AD" w:rsidRDefault="000C04AD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1.1.2</w:t>
            </w: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88A44A5" w14:textId="77777777" w:rsidR="000C04AD" w:rsidRDefault="000C04AD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B782264" w14:textId="77777777" w:rsidR="000C04AD" w:rsidRPr="0005748D" w:rsidRDefault="000C04AD" w:rsidP="00170E8F">
            <w:pPr>
              <w:spacing w:line="100" w:lineRule="atLeast"/>
              <w:rPr>
                <w:rFonts w:asciiTheme="majorHAnsi" w:hAnsiTheme="majorHAnsi"/>
                <w:szCs w:val="21"/>
              </w:rPr>
            </w:pPr>
            <w:r w:rsidRPr="0005748D">
              <w:rPr>
                <w:rFonts w:asciiTheme="majorHAnsi" w:hAnsiTheme="majorHAnsi"/>
                <w:szCs w:val="21"/>
              </w:rPr>
              <w:t>2011-10-2</w:t>
            </w:r>
            <w:r w:rsidRPr="0005748D">
              <w:rPr>
                <w:rFonts w:asciiTheme="majorHAnsi" w:hAnsiTheme="majorHAnsi" w:hint="eastAsia"/>
                <w:szCs w:val="21"/>
              </w:rPr>
              <w:t>5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CC35DE" w14:textId="77777777" w:rsidR="000C04AD" w:rsidRPr="0005748D" w:rsidRDefault="000C04AD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weblogid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使用说明</w:t>
            </w:r>
          </w:p>
        </w:tc>
      </w:tr>
      <w:tr w:rsidR="000C04AD" w:rsidRPr="0005170D" w14:paraId="7566B82E" w14:textId="77777777" w:rsidTr="00E55C01">
        <w:trPr>
          <w:trHeight w:val="168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13B28D54" w14:textId="77777777" w:rsidR="000C04AD" w:rsidRDefault="000C04AD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43E493DA" w14:textId="77777777" w:rsidR="000C04AD" w:rsidRDefault="000C04AD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3308DED9" w14:textId="77777777" w:rsidR="000C04AD" w:rsidRPr="0005748D" w:rsidRDefault="000C04AD" w:rsidP="00170E8F">
            <w:pPr>
              <w:spacing w:line="100" w:lineRule="atLeast"/>
              <w:rPr>
                <w:rFonts w:asciiTheme="majorHAnsi" w:hAnsiTheme="majorHAnsi"/>
                <w:szCs w:val="21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59FDB3" w14:textId="77777777" w:rsidR="000C04AD" w:rsidRPr="0005748D" w:rsidRDefault="000C04AD" w:rsidP="008B76CD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结算中心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请求数据增加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shoppingType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，用于表示是普通商品还是秒杀商品</w:t>
            </w:r>
          </w:p>
        </w:tc>
      </w:tr>
      <w:tr w:rsidR="000C04AD" w:rsidRPr="0005170D" w14:paraId="30E1D266" w14:textId="77777777" w:rsidTr="00E55C01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00B4BC2B" w14:textId="77777777" w:rsidR="000C04AD" w:rsidRDefault="000C04AD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30A3700D" w14:textId="77777777" w:rsidR="000C04AD" w:rsidRDefault="000C04AD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090E5F92" w14:textId="77777777" w:rsidR="000C04AD" w:rsidRPr="0005748D" w:rsidRDefault="000C04AD" w:rsidP="00170E8F">
            <w:pPr>
              <w:spacing w:line="100" w:lineRule="atLeast"/>
              <w:rPr>
                <w:rFonts w:asciiTheme="majorHAnsi" w:hAnsiTheme="majorHAnsi"/>
                <w:szCs w:val="21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750F8A" w14:textId="77777777" w:rsidR="000C04AD" w:rsidRPr="0005748D" w:rsidRDefault="000C04AD" w:rsidP="00872068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商品详情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 xml:space="preserve">] 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将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product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结点中的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tag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删除，添加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tags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及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tag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节点</w:t>
            </w:r>
          </w:p>
        </w:tc>
      </w:tr>
      <w:tr w:rsidR="000C04AD" w:rsidRPr="0005170D" w14:paraId="05AC6EBF" w14:textId="77777777" w:rsidTr="00E55C01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516A28" w14:textId="77777777" w:rsidR="000C04AD" w:rsidRDefault="000C04AD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627395" w14:textId="77777777" w:rsidR="000C04AD" w:rsidRDefault="000C04AD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F904A1" w14:textId="77777777" w:rsidR="000C04AD" w:rsidRPr="0005748D" w:rsidRDefault="000C04AD" w:rsidP="00170E8F">
            <w:pPr>
              <w:spacing w:line="100" w:lineRule="atLeast"/>
              <w:rPr>
                <w:rFonts w:asciiTheme="majorHAnsi" w:hAnsiTheme="majorHAnsi"/>
                <w:szCs w:val="21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3364BD" w14:textId="77777777" w:rsidR="000C04AD" w:rsidRPr="0005748D" w:rsidRDefault="0005748D" w:rsidP="00537AC2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537AC2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查看购物车</w:t>
            </w:r>
            <w:r w:rsidRPr="0005748D">
              <w:rPr>
                <w:rFonts w:asciiTheme="majorHAnsi" w:hAnsi="宋体" w:cs="宋体" w:hint="eastAsia"/>
                <w:sz w:val="18"/>
                <w:szCs w:val="18"/>
              </w:rPr>
              <w:t>] productList-&gt;item</w:t>
            </w:r>
            <w:r w:rsidR="00537AC2">
              <w:rPr>
                <w:rFonts w:asciiTheme="majorHAnsi" w:hAnsi="宋体" w:cs="宋体" w:hint="eastAsia"/>
                <w:sz w:val="18"/>
                <w:szCs w:val="18"/>
              </w:rPr>
              <w:t>节点添加</w:t>
            </w:r>
            <w:r w:rsidR="00537AC2" w:rsidRPr="00537AC2">
              <w:rPr>
                <w:rFonts w:asciiTheme="majorHAnsi" w:hAnsi="宋体" w:cs="宋体" w:hint="eastAsia"/>
                <w:sz w:val="18"/>
                <w:szCs w:val="18"/>
              </w:rPr>
              <w:t>pstatusDes</w:t>
            </w:r>
            <w:r w:rsidR="00537AC2">
              <w:rPr>
                <w:rFonts w:asciiTheme="majorHAnsi" w:hAnsi="宋体" w:cs="宋体" w:hint="eastAsia"/>
                <w:sz w:val="18"/>
                <w:szCs w:val="18"/>
              </w:rPr>
              <w:t>属性。</w:t>
            </w:r>
          </w:p>
        </w:tc>
      </w:tr>
      <w:tr w:rsidR="002E4A1A" w:rsidRPr="0005170D" w14:paraId="1CC3DA8D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213ED2" w14:textId="77777777" w:rsidR="002E4A1A" w:rsidRDefault="002E4A1A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73E949" w14:textId="77777777" w:rsidR="002E4A1A" w:rsidRDefault="002E4A1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C97E0C" w14:textId="77777777" w:rsidR="002E4A1A" w:rsidRDefault="002E4A1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F554D2" w14:textId="77777777" w:rsidR="002E4A1A" w:rsidRDefault="00D01501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0D0B4B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返回格式定义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增加了一个</w:t>
            </w:r>
            <w:r>
              <w:rPr>
                <w:rFonts w:asciiTheme="majorHAnsi" w:hAnsiTheme="majorHAnsi" w:hint="eastAsia"/>
                <w:b/>
                <w:color w:val="00CCFF"/>
              </w:rPr>
              <w:t>weblogidfail</w:t>
            </w:r>
            <w:r w:rsidRPr="00D01501">
              <w:rPr>
                <w:rFonts w:asciiTheme="majorHAnsi" w:hAnsi="宋体" w:cs="宋体" w:hint="eastAsia"/>
                <w:sz w:val="18"/>
                <w:szCs w:val="18"/>
              </w:rPr>
              <w:t>节点</w:t>
            </w:r>
            <w:r w:rsidR="00FD3BC7">
              <w:rPr>
                <w:rFonts w:asciiTheme="majorHAnsi" w:hAnsi="宋体" w:cs="宋体" w:hint="eastAsia"/>
                <w:sz w:val="18"/>
                <w:szCs w:val="18"/>
              </w:rPr>
              <w:t>，即其注释</w:t>
            </w:r>
          </w:p>
        </w:tc>
      </w:tr>
      <w:tr w:rsidR="00B84E2F" w:rsidRPr="0005170D" w14:paraId="6AE8D908" w14:textId="77777777" w:rsidTr="00E55C01">
        <w:trPr>
          <w:trHeight w:val="252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0A41A08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1.1.3</w:t>
            </w: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2877155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113AE36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2011-10-27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0F0969" w14:textId="77777777" w:rsidR="00B84E2F" w:rsidRPr="00B83640" w:rsidRDefault="00B84E2F" w:rsidP="00982E1C">
            <w:pPr>
              <w:spacing w:line="100" w:lineRule="atLeast"/>
              <w:rPr>
                <w:rFonts w:asciiTheme="majorHAnsi" w:hAnsiTheme="majorHAnsi"/>
                <w:b/>
                <w:color w:val="FF00FF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>
              <w:rPr>
                <w:rFonts w:asciiTheme="majorHAnsi" w:hAnsiTheme="majorHAnsi" w:hint="eastAsia"/>
                <w:b/>
                <w:color w:val="FF00FF"/>
              </w:rPr>
              <w:t>全局公共值说明</w:t>
            </w:r>
          </w:p>
        </w:tc>
      </w:tr>
      <w:tr w:rsidR="00B84E2F" w:rsidRPr="0005170D" w14:paraId="54176D08" w14:textId="77777777" w:rsidTr="00E55C01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01DB0A96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4B31C793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4FC23D40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B4B1D7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C050E1">
              <w:rPr>
                <w:rFonts w:asciiTheme="majorHAnsi" w:hAnsi="宋体" w:cs="宋体" w:hint="eastAsia"/>
                <w:sz w:val="18"/>
                <w:szCs w:val="18"/>
              </w:rPr>
              <w:t>修改一些接口说明，加</w:t>
            </w:r>
            <w:r w:rsidRPr="00C050E1">
              <w:rPr>
                <w:rFonts w:asciiTheme="majorHAnsi" w:hAnsi="宋体" w:cs="宋体" w:hint="eastAsia"/>
                <w:sz w:val="18"/>
                <w:szCs w:val="18"/>
              </w:rPr>
              <w:t xml:space="preserve"> </w:t>
            </w:r>
            <w:r w:rsidRPr="00C050E1">
              <w:rPr>
                <w:rFonts w:asciiTheme="majorHAnsi" w:hAnsi="宋体" w:cs="宋体" w:hint="eastAsia"/>
                <w:sz w:val="18"/>
                <w:szCs w:val="18"/>
              </w:rPr>
              <w:t>入换算规则</w:t>
            </w:r>
          </w:p>
        </w:tc>
      </w:tr>
      <w:tr w:rsidR="00B84E2F" w:rsidRPr="0005170D" w14:paraId="064DB575" w14:textId="77777777" w:rsidTr="005D2346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21BEA346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298A8654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42500C72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59A4" w14:textId="77777777" w:rsidR="00B84E2F" w:rsidRPr="00C050E1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hyperlink w:anchor="_商品列表/搜索(getProductList)" w:history="1">
              <w:r w:rsidRPr="004E6497">
                <w:rPr>
                  <w:rStyle w:val="Hyperlink"/>
                  <w:rFonts w:asciiTheme="majorHAnsi" w:hAnsi="宋体" w:cs="宋体" w:hint="eastAsia"/>
                  <w:color w:val="FF0000"/>
                  <w:sz w:val="18"/>
                  <w:szCs w:val="18"/>
                </w:rPr>
                <w:t>商品列表</w:t>
              </w:r>
              <w:r w:rsidRPr="004E6497">
                <w:rPr>
                  <w:rStyle w:val="Hyperlink"/>
                  <w:rFonts w:asciiTheme="majorHAnsi" w:hAnsi="宋体" w:cs="宋体" w:hint="eastAsia"/>
                  <w:color w:val="FF0000"/>
                  <w:sz w:val="18"/>
                  <w:szCs w:val="18"/>
                </w:rPr>
                <w:t>/</w:t>
              </w:r>
              <w:r w:rsidRPr="004E6497">
                <w:rPr>
                  <w:rStyle w:val="Hyperlink"/>
                  <w:rFonts w:asciiTheme="majorHAnsi" w:hAnsi="宋体" w:cs="宋体" w:hint="eastAsia"/>
                  <w:color w:val="FF0000"/>
                  <w:sz w:val="18"/>
                  <w:szCs w:val="18"/>
                </w:rPr>
                <w:t>搜索</w:t>
              </w:r>
            </w:hyperlink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在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filter-&gt;type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增加一个属性</w:t>
            </w:r>
            <w:r>
              <w:rPr>
                <w:rFonts w:asciiTheme="majorHAnsi" w:hAnsiTheme="majorHAnsi" w:hint="eastAsia"/>
              </w:rPr>
              <w:t>displayname</w:t>
            </w:r>
          </w:p>
        </w:tc>
      </w:tr>
      <w:tr w:rsidR="00B84E2F" w:rsidRPr="0005170D" w14:paraId="30BE4F40" w14:textId="77777777" w:rsidTr="005D2346">
        <w:trPr>
          <w:trHeight w:val="252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6E370AEA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50AAA2CD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3D346C9D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378A38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hyperlink w:anchor="_订单列表(getOrderList)" w:history="1">
              <w:r w:rsidRPr="004E6497">
                <w:rPr>
                  <w:rStyle w:val="Hyperlink"/>
                  <w:rFonts w:asciiTheme="majorHAnsi" w:hAnsi="宋体" w:cs="宋体" w:hint="eastAsia"/>
                  <w:color w:val="FF0000"/>
                  <w:sz w:val="18"/>
                  <w:szCs w:val="18"/>
                </w:rPr>
                <w:t>订单列表</w:t>
              </w:r>
            </w:hyperlink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增加一个请求字段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months,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用于表示请求几个月内或几个月前的记录</w:t>
            </w:r>
          </w:p>
        </w:tc>
      </w:tr>
      <w:tr w:rsidR="00B84E2F" w:rsidRPr="0005170D" w14:paraId="30EE3367" w14:textId="77777777" w:rsidTr="005D2346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0FF319FA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7C38497C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166806B2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D59CD4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B5754E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登录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][</w:t>
            </w:r>
            <w:r w:rsidRPr="00B5754E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注册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添加传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device_token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参数</w:t>
            </w:r>
          </w:p>
        </w:tc>
      </w:tr>
      <w:tr w:rsidR="00B84E2F" w:rsidRPr="0005170D" w14:paraId="1FC527E8" w14:textId="77777777" w:rsidTr="00E55C01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36CDB6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7E8A0B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82BA69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363612" w14:textId="77777777" w:rsidR="00B84E2F" w:rsidRDefault="00B84E2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B84E2F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重置密码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添加</w:t>
            </w:r>
            <w:r w:rsidRPr="00B84E2F">
              <w:rPr>
                <w:rFonts w:asciiTheme="majorHAnsi" w:hAnsi="宋体" w:cs="宋体"/>
                <w:sz w:val="18"/>
                <w:szCs w:val="18"/>
              </w:rPr>
              <w:t>newPassword</w:t>
            </w:r>
            <w:r w:rsidRPr="00B84E2F">
              <w:rPr>
                <w:rFonts w:asciiTheme="majorHAnsi" w:hAnsi="宋体" w:cs="宋体" w:hint="eastAsia"/>
                <w:sz w:val="18"/>
                <w:szCs w:val="18"/>
              </w:rPr>
              <w:t>请求参数</w:t>
            </w:r>
          </w:p>
        </w:tc>
      </w:tr>
      <w:tr w:rsidR="00E802BC" w:rsidRPr="0005170D" w14:paraId="2BC2CCE5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98C12D" w14:textId="77777777" w:rsidR="00E802BC" w:rsidRDefault="00D348CD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1.1</w:t>
            </w:r>
            <w:r w:rsidR="005473DF"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.</w:t>
            </w: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37C9A5" w14:textId="77777777" w:rsidR="00E802BC" w:rsidRDefault="00D348CD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3F80CF" w14:textId="77777777" w:rsidR="00E802BC" w:rsidRDefault="00D348CD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2011-10-28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3D2BB7" w14:textId="77777777" w:rsidR="00E802BC" w:rsidRDefault="00D348CD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hyperlink w:anchor="_提交订单(createOrder)" w:history="1">
              <w:r w:rsidRPr="005D2346">
                <w:rPr>
                  <w:rStyle w:val="Hyperlink"/>
                  <w:rFonts w:asciiTheme="majorHAnsi" w:hAnsi="宋体" w:cs="宋体" w:hint="eastAsia"/>
                  <w:color w:val="FF0000"/>
                  <w:sz w:val="18"/>
                  <w:szCs w:val="18"/>
                </w:rPr>
                <w:t>提交订单</w:t>
              </w:r>
            </w:hyperlink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msg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参数，用来上传留言信息</w:t>
            </w:r>
          </w:p>
        </w:tc>
      </w:tr>
      <w:tr w:rsidR="00C76B9A" w:rsidRPr="0005170D" w14:paraId="6CFBB04F" w14:textId="77777777" w:rsidTr="00737240">
        <w:trPr>
          <w:trHeight w:val="126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B3B369E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1.1.5</w:t>
            </w: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9AB4BE6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B8BA42D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2011-10-31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62238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A564DB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结算中心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修改</w:t>
            </w:r>
            <w:r>
              <w:rPr>
                <w:rFonts w:asciiTheme="majorHAnsi" w:hAnsiTheme="majorHAnsi" w:hint="eastAsia"/>
                <w:szCs w:val="21"/>
              </w:rPr>
              <w:t>address</w:t>
            </w:r>
            <w:r>
              <w:rPr>
                <w:rFonts w:asciiTheme="majorHAnsi" w:hAnsiTheme="majorHAnsi" w:hint="eastAsia"/>
                <w:szCs w:val="21"/>
              </w:rPr>
              <w:t>节点，增加</w:t>
            </w:r>
            <w:r>
              <w:rPr>
                <w:rFonts w:asciiTheme="majorHAnsi" w:hAnsiTheme="majorHAnsi" w:hint="eastAsia"/>
                <w:szCs w:val="21"/>
              </w:rPr>
              <w:t>province, city, area</w:t>
            </w:r>
          </w:p>
        </w:tc>
      </w:tr>
      <w:tr w:rsidR="00C76B9A" w:rsidRPr="0005170D" w14:paraId="759C8463" w14:textId="77777777" w:rsidTr="00737240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0EA7AB1B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515BED92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4EB5CDCF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A55AE3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0D0B4B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返回格式定义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删除</w:t>
            </w:r>
            <w:r>
              <w:rPr>
                <w:rFonts w:asciiTheme="majorHAnsi" w:hAnsiTheme="majorHAnsi" w:hint="eastAsia"/>
                <w:b/>
                <w:color w:val="00CCFF"/>
              </w:rPr>
              <w:t>weblogidfail</w:t>
            </w:r>
            <w:r w:rsidRPr="00D01501">
              <w:rPr>
                <w:rFonts w:asciiTheme="majorHAnsi" w:hAnsi="宋体" w:cs="宋体" w:hint="eastAsia"/>
                <w:sz w:val="18"/>
                <w:szCs w:val="18"/>
              </w:rPr>
              <w:t>节点</w:t>
            </w:r>
          </w:p>
        </w:tc>
      </w:tr>
      <w:tr w:rsidR="00C76B9A" w:rsidRPr="0005170D" w14:paraId="2819571D" w14:textId="77777777" w:rsidTr="00737240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8FC693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C1AB93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E00CC0" w14:textId="77777777" w:rsidR="00C76B9A" w:rsidRDefault="00C76B9A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5626BF" w14:textId="77777777" w:rsidR="00C76B9A" w:rsidRDefault="00E93B1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>
              <w:rPr>
                <w:rFonts w:asciiTheme="majorHAnsi" w:hAnsiTheme="majorHAnsi" w:hint="eastAsia"/>
                <w:b/>
                <w:color w:val="FF00FF"/>
              </w:rPr>
              <w:t>接口错误规则说明</w:t>
            </w:r>
          </w:p>
        </w:tc>
      </w:tr>
      <w:tr w:rsidR="00894FC3" w:rsidRPr="0005170D" w14:paraId="085A912B" w14:textId="77777777" w:rsidTr="000B1699">
        <w:trPr>
          <w:trHeight w:val="126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F2FB266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1.1.6</w:t>
            </w: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3DBDC1B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497C4C2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2011-11-1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643538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将所有结点的</w:t>
            </w:r>
            <w:r>
              <w:rPr>
                <w:rFonts w:asciiTheme="majorHAnsi" w:hAnsi="宋体" w:cs="宋体"/>
                <w:sz w:val="18"/>
                <w:szCs w:val="18"/>
              </w:rPr>
              <w:t> </w:t>
            </w:r>
            <w:r w:rsidRPr="00E20985">
              <w:rPr>
                <w:rFonts w:asciiTheme="majorHAnsi" w:hAnsi="宋体" w:cs="宋体" w:hint="eastAsia"/>
                <w:b/>
                <w:color w:val="00B0F0"/>
                <w:sz w:val="18"/>
                <w:szCs w:val="18"/>
              </w:rPr>
              <w:t>weblogid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及</w:t>
            </w:r>
            <w:r w:rsidRPr="00E20985">
              <w:rPr>
                <w:rFonts w:asciiTheme="majorHAnsi" w:hAnsi="宋体" w:cs="宋体" w:hint="eastAsia"/>
                <w:b/>
                <w:color w:val="00B0F0"/>
                <w:sz w:val="18"/>
                <w:szCs w:val="18"/>
              </w:rPr>
              <w:t>stime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节点都移到</w:t>
            </w:r>
            <w:r w:rsidRPr="00E20985">
              <w:rPr>
                <w:rFonts w:asciiTheme="majorHAnsi" w:hAnsi="宋体" w:cs="宋体" w:hint="eastAsia"/>
                <w:b/>
                <w:color w:val="00B0F0"/>
                <w:sz w:val="18"/>
                <w:szCs w:val="18"/>
              </w:rPr>
              <w:t>info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节点下面</w:t>
            </w:r>
          </w:p>
        </w:tc>
      </w:tr>
      <w:tr w:rsidR="00894FC3" w:rsidRPr="0005170D" w14:paraId="37450BE3" w14:textId="77777777" w:rsidTr="000B1699">
        <w:trPr>
          <w:trHeight w:val="372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157FE0C9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65DF4167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40DD0A13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D845D4" w14:textId="77777777" w:rsidR="00894FC3" w:rsidRPr="00650D90" w:rsidRDefault="00894FC3" w:rsidP="00982E1C">
            <w:pPr>
              <w:spacing w:line="100" w:lineRule="atLeast"/>
              <w:rPr>
                <w:rFonts w:asciiTheme="majorHAnsi" w:hAnsi="宋体" w:cs="宋体"/>
                <w:b/>
                <w:color w:val="C00000"/>
                <w:sz w:val="18"/>
                <w:szCs w:val="18"/>
              </w:rPr>
            </w:pPr>
            <w:r w:rsidRPr="00650D90">
              <w:rPr>
                <w:rFonts w:asciiTheme="majorHAnsi" w:hAnsi="宋体" w:cs="宋体" w:hint="eastAsia"/>
                <w:b/>
                <w:color w:val="C00000"/>
                <w:sz w:val="18"/>
                <w:szCs w:val="18"/>
              </w:rPr>
              <w:t>xml</w:t>
            </w:r>
            <w:r w:rsidRPr="00650D90">
              <w:rPr>
                <w:rFonts w:asciiTheme="majorHAnsi" w:hAnsi="宋体" w:cs="宋体" w:hint="eastAsia"/>
                <w:b/>
                <w:color w:val="C00000"/>
                <w:sz w:val="18"/>
                <w:szCs w:val="18"/>
              </w:rPr>
              <w:t>返回的节点中</w:t>
            </w:r>
            <w:r w:rsidRPr="00650D90">
              <w:rPr>
                <w:rFonts w:asciiTheme="majorHAnsi" w:hAnsi="宋体" w:cs="宋体" w:hint="eastAsia"/>
                <w:b/>
                <w:color w:val="C00000"/>
                <w:sz w:val="18"/>
                <w:szCs w:val="18"/>
              </w:rPr>
              <w:t>msg</w:t>
            </w:r>
            <w:r w:rsidRPr="00650D90">
              <w:rPr>
                <w:rFonts w:asciiTheme="majorHAnsi" w:hAnsi="宋体" w:cs="宋体" w:hint="eastAsia"/>
                <w:b/>
                <w:color w:val="C00000"/>
                <w:sz w:val="18"/>
                <w:szCs w:val="18"/>
              </w:rPr>
              <w:t>有值表示服务器系统级别出错</w:t>
            </w:r>
          </w:p>
          <w:p w14:paraId="55FBC86E" w14:textId="77777777" w:rsidR="00894FC3" w:rsidRPr="00E20985" w:rsidRDefault="00894FC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650D90">
              <w:rPr>
                <w:rFonts w:asciiTheme="majorHAnsi" w:hAnsi="宋体" w:cs="宋体" w:hint="eastAsia"/>
                <w:b/>
                <w:color w:val="C00000"/>
                <w:sz w:val="18"/>
                <w:szCs w:val="18"/>
              </w:rPr>
              <w:t>xml</w:t>
            </w:r>
            <w:r w:rsidRPr="00650D90">
              <w:rPr>
                <w:rFonts w:asciiTheme="majorHAnsi" w:hAnsi="宋体" w:cs="宋体" w:hint="eastAsia"/>
                <w:b/>
                <w:color w:val="C00000"/>
                <w:sz w:val="18"/>
                <w:szCs w:val="18"/>
              </w:rPr>
              <w:t>返回的节点中</w:t>
            </w:r>
            <w:r w:rsidRPr="00650D90">
              <w:rPr>
                <w:rFonts w:asciiTheme="majorHAnsi" w:hAnsi="宋体" w:cs="宋体" w:hint="eastAsia"/>
                <w:b/>
                <w:color w:val="C00000"/>
                <w:sz w:val="18"/>
                <w:szCs w:val="18"/>
              </w:rPr>
              <w:t>info</w:t>
            </w:r>
            <w:r w:rsidRPr="00650D90">
              <w:rPr>
                <w:rFonts w:asciiTheme="majorHAnsi" w:hAnsi="宋体" w:cs="宋体" w:hint="eastAsia"/>
                <w:b/>
                <w:color w:val="C00000"/>
                <w:sz w:val="18"/>
                <w:szCs w:val="18"/>
              </w:rPr>
              <w:t>节点添加了两个结点</w:t>
            </w:r>
            <w:r w:rsidRPr="00650D90">
              <w:rPr>
                <w:rFonts w:asciiTheme="majorHAnsi" w:hAnsi="宋体" w:cs="宋体" w:hint="eastAsia"/>
                <w:b/>
                <w:color w:val="00B0F0"/>
                <w:sz w:val="18"/>
                <w:szCs w:val="18"/>
              </w:rPr>
              <w:t>&lt;error_code&gt;</w:t>
            </w:r>
            <w:r w:rsidRPr="00650D90">
              <w:rPr>
                <w:rFonts w:asciiTheme="majorHAnsi" w:hAnsi="宋体" w:cs="宋体" w:hint="eastAsia"/>
                <w:b/>
                <w:sz w:val="18"/>
                <w:szCs w:val="18"/>
              </w:rPr>
              <w:t>及</w:t>
            </w:r>
            <w:r w:rsidRPr="00650D90">
              <w:rPr>
                <w:rFonts w:asciiTheme="majorHAnsi" w:hAnsi="宋体" w:cs="宋体" w:hint="eastAsia"/>
                <w:b/>
                <w:color w:val="00B0F0"/>
                <w:sz w:val="18"/>
                <w:szCs w:val="18"/>
              </w:rPr>
              <w:t>&lt;error_info&gt;</w:t>
            </w:r>
            <w:r w:rsidRPr="00650D90">
              <w:rPr>
                <w:rFonts w:asciiTheme="majorHAnsi" w:hAnsi="宋体" w:cs="宋体" w:hint="eastAsia"/>
                <w:b/>
                <w:color w:val="C00000"/>
                <w:sz w:val="18"/>
                <w:szCs w:val="18"/>
              </w:rPr>
              <w:t>用来表示服务器业务错误。</w:t>
            </w:r>
          </w:p>
        </w:tc>
      </w:tr>
      <w:tr w:rsidR="00894FC3" w:rsidRPr="0005170D" w14:paraId="5A531B15" w14:textId="77777777" w:rsidTr="000B1699">
        <w:trPr>
          <w:trHeight w:val="372"/>
        </w:trPr>
        <w:tc>
          <w:tcPr>
            <w:tcW w:w="1324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E5DAD4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08EF48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D03ECE" w14:textId="77777777" w:rsidR="00894FC3" w:rsidRDefault="00894FC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06074E" w14:textId="77777777" w:rsidR="00894FC3" w:rsidRPr="00894FC3" w:rsidRDefault="00894FC3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894FC3">
              <w:rPr>
                <w:rFonts w:asciiTheme="majorHAnsi" w:hAnsi="宋体" w:cs="宋体" w:hint="eastAsia"/>
                <w:sz w:val="18"/>
                <w:szCs w:val="18"/>
              </w:rPr>
              <w:t>修改接口错误规则说明</w:t>
            </w:r>
          </w:p>
        </w:tc>
      </w:tr>
      <w:tr w:rsidR="00501D95" w:rsidRPr="0005170D" w14:paraId="5D6F2825" w14:textId="77777777" w:rsidTr="000B1699">
        <w:trPr>
          <w:trHeight w:val="126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142EACB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1.1.7</w:t>
            </w: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F363261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D379BC4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2011-11-3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5F7096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FB296F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订单列表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]orders-&gt;order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节点增加属性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orderStatus</w:t>
            </w:r>
          </w:p>
        </w:tc>
      </w:tr>
      <w:tr w:rsidR="00501D95" w:rsidRPr="0005170D" w14:paraId="20AC0837" w14:textId="77777777" w:rsidTr="000B1699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0C6404D0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74194C38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098DE414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737DC1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FB296F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订单列表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]orders-&gt;order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节点增加属性</w:t>
            </w:r>
            <w:r w:rsidRPr="003E05A5">
              <w:rPr>
                <w:rFonts w:asciiTheme="majorHAnsi" w:hAnsi="宋体" w:cs="宋体"/>
                <w:sz w:val="18"/>
                <w:szCs w:val="18"/>
              </w:rPr>
              <w:t>createTime</w:t>
            </w:r>
          </w:p>
        </w:tc>
      </w:tr>
      <w:tr w:rsidR="00501D95" w:rsidRPr="0005170D" w14:paraId="3A03F6A3" w14:textId="77777777" w:rsidTr="000B1699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02C3FB2E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3387B4FB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7836CD89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77F522" w14:textId="77777777" w:rsidR="00501D95" w:rsidRDefault="00501D9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185957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订单详情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msg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节点返回用户留言</w:t>
            </w:r>
          </w:p>
        </w:tc>
      </w:tr>
      <w:tr w:rsidR="00BB0F7E" w:rsidRPr="0005170D" w14:paraId="384A1B11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19AA86" w14:textId="77777777" w:rsidR="00BB0F7E" w:rsidRDefault="00DC19EB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1.1.8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AFB252" w14:textId="77777777" w:rsidR="00BB0F7E" w:rsidRDefault="00DC19EB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58ACE2" w14:textId="77777777" w:rsidR="00BB0F7E" w:rsidRDefault="00DC19EB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2011-11-8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ED43AD" w14:textId="77777777" w:rsidR="00BB0F7E" w:rsidRDefault="00DC19EB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185957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订单详情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]OrderInfo-&gt;address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结点增加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province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、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city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、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area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属性</w:t>
            </w:r>
          </w:p>
        </w:tc>
      </w:tr>
      <w:tr w:rsidR="006361C5" w:rsidRPr="0005170D" w14:paraId="5F6B8B37" w14:textId="77777777" w:rsidTr="000B1699">
        <w:trPr>
          <w:trHeight w:val="126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DFD1F24" w14:textId="77777777" w:rsidR="006361C5" w:rsidRDefault="006361C5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2A051E3" w14:textId="77777777" w:rsidR="006361C5" w:rsidRDefault="006361C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B7258F2" w14:textId="77777777" w:rsidR="006361C5" w:rsidRDefault="006361C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CAE979" w14:textId="77777777" w:rsidR="006361C5" w:rsidRDefault="006361C5" w:rsidP="00E779B2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查看购物车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]priceInfo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savePhonePrice</w:t>
            </w:r>
            <w:r w:rsidR="007E2982">
              <w:rPr>
                <w:rFonts w:asciiTheme="majorHAnsi" w:hAnsi="宋体" w:cs="宋体" w:hint="eastAsia"/>
                <w:sz w:val="18"/>
                <w:szCs w:val="18"/>
              </w:rPr>
              <w:t>节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点</w:t>
            </w:r>
          </w:p>
        </w:tc>
      </w:tr>
      <w:tr w:rsidR="006361C5" w:rsidRPr="0005170D" w14:paraId="61B25CCF" w14:textId="77777777" w:rsidTr="000B1699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C8A907" w14:textId="77777777" w:rsidR="006361C5" w:rsidRDefault="006361C5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09488A" w14:textId="77777777" w:rsidR="006361C5" w:rsidRDefault="006361C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308530" w14:textId="77777777" w:rsidR="006361C5" w:rsidRDefault="006361C5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725EF8" w14:textId="77777777" w:rsidR="006361C5" w:rsidRDefault="006361C5" w:rsidP="00E779B2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="00EA3823" w:rsidRPr="00185957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订单详情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 w:rsidRPr="006361C5">
              <w:rPr>
                <w:rFonts w:asciiTheme="majorHAnsi" w:hAnsi="宋体" w:cs="宋体" w:hint="eastAsia"/>
                <w:sz w:val="18"/>
                <w:szCs w:val="18"/>
              </w:rPr>
              <w:t>productList-&gt;item</w:t>
            </w:r>
            <w:r w:rsidRPr="006361C5"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 w:rsidRPr="006361C5">
              <w:rPr>
                <w:rFonts w:asciiTheme="majorHAnsi" w:hAnsi="宋体" w:cs="宋体" w:hint="eastAsia"/>
                <w:sz w:val="18"/>
                <w:szCs w:val="18"/>
              </w:rPr>
              <w:t>color</w:t>
            </w:r>
            <w:r w:rsidR="007E2982">
              <w:rPr>
                <w:rFonts w:asciiTheme="majorHAnsi" w:hAnsi="宋体" w:cs="宋体" w:hint="eastAsia"/>
                <w:sz w:val="18"/>
                <w:szCs w:val="18"/>
              </w:rPr>
              <w:t>和</w:t>
            </w:r>
            <w:r w:rsidR="007E2982">
              <w:rPr>
                <w:rFonts w:asciiTheme="majorHAnsi" w:hAnsi="宋体" w:cs="宋体" w:hint="eastAsia"/>
                <w:sz w:val="18"/>
                <w:szCs w:val="18"/>
              </w:rPr>
              <w:t>size</w:t>
            </w:r>
            <w:r w:rsidR="007E2982">
              <w:rPr>
                <w:rFonts w:asciiTheme="majorHAnsi" w:hAnsi="宋体" w:cs="宋体" w:hint="eastAsia"/>
                <w:sz w:val="18"/>
                <w:szCs w:val="18"/>
              </w:rPr>
              <w:t>节点</w:t>
            </w:r>
          </w:p>
        </w:tc>
      </w:tr>
      <w:tr w:rsidR="00771FF6" w:rsidRPr="0005170D" w14:paraId="6A076F7A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9F4FD6" w14:textId="77777777" w:rsidR="00771FF6" w:rsidRDefault="006B6C26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lastRenderedPageBreak/>
              <w:t>1.1.9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C68808" w14:textId="77777777" w:rsidR="00771FF6" w:rsidRDefault="006B6C26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5D52BA" w14:textId="77777777" w:rsidR="00771FF6" w:rsidRDefault="006B6C26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2011-11-9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3B8FC6" w14:textId="77777777" w:rsidR="00771FF6" w:rsidRDefault="006B6C26" w:rsidP="006B6C26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商品</w:t>
            </w:r>
            <w:r w:rsidRPr="00185957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详情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]product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节点增加</w:t>
            </w:r>
            <w:r w:rsidRPr="006B6C26">
              <w:rPr>
                <w:rFonts w:asciiTheme="majorHAnsi" w:hAnsi="宋体" w:cs="宋体" w:hint="eastAsia"/>
                <w:sz w:val="18"/>
                <w:szCs w:val="18"/>
              </w:rPr>
              <w:t>categoryid</w:t>
            </w:r>
            <w:r w:rsidRPr="006B6C26">
              <w:rPr>
                <w:rFonts w:asciiTheme="majorHAnsi" w:hAnsi="宋体" w:cs="宋体" w:hint="eastAsia"/>
                <w:sz w:val="18"/>
                <w:szCs w:val="18"/>
              </w:rPr>
              <w:t>属性</w:t>
            </w:r>
          </w:p>
        </w:tc>
      </w:tr>
      <w:tr w:rsidR="00861BAF" w:rsidRPr="0005170D" w14:paraId="0C550710" w14:textId="77777777" w:rsidTr="00D942CB">
        <w:trPr>
          <w:trHeight w:val="126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A4C7F46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1.2.0</w:t>
            </w: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3BB861C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C14A64D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2011-11-17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3CD8C6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C90B43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首页信息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]type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的属性增加一种固定类型为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activity,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用于标明是活动</w:t>
            </w:r>
          </w:p>
        </w:tc>
      </w:tr>
      <w:tr w:rsidR="00861BAF" w:rsidRPr="0005170D" w14:paraId="4B76D027" w14:textId="77777777" w:rsidTr="00D942CB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34FCB047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5D0367DC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66B45B7B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26617D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105C69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商品列表</w:t>
            </w:r>
            <w:r w:rsidRPr="00105C69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/</w:t>
            </w:r>
            <w:r w:rsidRPr="00105C69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搜索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删除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type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及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typeid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请求参数</w:t>
            </w:r>
          </w:p>
        </w:tc>
      </w:tr>
      <w:tr w:rsidR="00861BAF" w:rsidRPr="0005170D" w14:paraId="391448E0" w14:textId="77777777" w:rsidTr="00D942CB">
        <w:trPr>
          <w:trHeight w:val="126"/>
        </w:trPr>
        <w:tc>
          <w:tcPr>
            <w:tcW w:w="1324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1C368B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654C2F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8912D" w14:textId="77777777" w:rsidR="00861BAF" w:rsidRDefault="00861BAF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56269E" w14:textId="77777777" w:rsidR="00861BAF" w:rsidRDefault="00105C69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4426BE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活动商品列表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增加此接口</w:t>
            </w:r>
          </w:p>
        </w:tc>
      </w:tr>
      <w:tr w:rsidR="007C20FB" w:rsidRPr="0005170D" w14:paraId="66548AEA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3C8C2B" w14:textId="77777777" w:rsidR="007C20FB" w:rsidRDefault="00F66C34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b/>
                <w:bCs/>
                <w:sz w:val="18"/>
                <w:szCs w:val="18"/>
              </w:rPr>
              <w:t>1.2.1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DA42CF" w14:textId="77777777" w:rsidR="007C20FB" w:rsidRDefault="00F66C34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41DC56" w14:textId="77777777" w:rsidR="007C20FB" w:rsidRDefault="00F66C34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2011-11-18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AEA09E" w14:textId="77777777" w:rsidR="007C20FB" w:rsidRDefault="00F66C34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F66C34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首页信息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]topics-&gt;topic-&gt;item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model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属性</w:t>
            </w:r>
          </w:p>
        </w:tc>
      </w:tr>
      <w:tr w:rsidR="00C36926" w:rsidRPr="0005170D" w14:paraId="0602C9D9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6211B7" w14:textId="77777777" w:rsidR="00C36926" w:rsidRDefault="00C36926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/>
                <w:b/>
                <w:bCs/>
                <w:sz w:val="18"/>
                <w:szCs w:val="18"/>
              </w:rPr>
              <w:t>1.2.2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4E8A19" w14:textId="77777777" w:rsidR="00C36926" w:rsidRDefault="00C36926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14BB25" w14:textId="77777777" w:rsidR="00C36926" w:rsidRDefault="00C36926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2011-11-19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5C6105" w14:textId="77777777" w:rsidR="00C36926" w:rsidRDefault="00C36926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统一修改所有头信息，将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key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中的</w:t>
            </w:r>
            <w:r w:rsidRPr="00C36926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_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改为</w:t>
            </w:r>
            <w:r w:rsidRPr="00C36926">
              <w:rPr>
                <w:rFonts w:asciiTheme="majorHAnsi" w:hAnsi="宋体" w:cs="宋体"/>
                <w:color w:val="FF0000"/>
                <w:sz w:val="18"/>
                <w:szCs w:val="18"/>
              </w:rPr>
              <w:t>-</w:t>
            </w:r>
          </w:p>
        </w:tc>
      </w:tr>
      <w:tr w:rsidR="00BF0FEB" w:rsidRPr="0005170D" w14:paraId="6FD13574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94D237" w14:textId="522FE3A7" w:rsidR="00BF0FEB" w:rsidRDefault="00BF0FEB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/>
                <w:b/>
                <w:bCs/>
                <w:sz w:val="18"/>
                <w:szCs w:val="18"/>
              </w:rPr>
              <w:t>1.2</w:t>
            </w:r>
            <w:r w:rsidR="00DB170C">
              <w:rPr>
                <w:rFonts w:asciiTheme="majorHAnsi" w:hAnsi="宋体" w:cs="宋体"/>
                <w:b/>
                <w:bCs/>
                <w:sz w:val="18"/>
                <w:szCs w:val="18"/>
              </w:rPr>
              <w:t>.</w:t>
            </w:r>
            <w:r>
              <w:rPr>
                <w:rFonts w:asciiTheme="majorHAnsi" w:hAnsi="宋体" w:cs="宋体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51505D" w14:textId="60157254" w:rsidR="00BF0FEB" w:rsidRDefault="00BF0FEB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84C517" w14:textId="31CFF302" w:rsidR="00BF0FEB" w:rsidRDefault="00BF0FEB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2011-11-23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8A043B" w14:textId="2560C4ED" w:rsidR="00BF0FEB" w:rsidRDefault="00BF0FEB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[</w:t>
            </w:r>
            <w:r w:rsidRPr="00BF0FEB">
              <w:rPr>
                <w:rFonts w:ascii="Cambria" w:hAnsi="宋体" w:cs="宋体" w:hint="eastAsia"/>
                <w:color w:val="FF0000"/>
                <w:sz w:val="18"/>
                <w:szCs w:val="18"/>
              </w:rPr>
              <w:t>订单详情</w:t>
            </w:r>
            <w:r>
              <w:rPr>
                <w:rFonts w:asciiTheme="majorHAnsi" w:hAnsi="宋体" w:cs="宋体"/>
                <w:sz w:val="18"/>
                <w:szCs w:val="18"/>
              </w:rPr>
              <w:t>]productList-&gt;item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pstatus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结点属性</w:t>
            </w:r>
          </w:p>
        </w:tc>
      </w:tr>
      <w:tr w:rsidR="008F26AC" w:rsidRPr="0005170D" w14:paraId="7FE1690D" w14:textId="77777777" w:rsidTr="0007710D">
        <w:trPr>
          <w:trHeight w:val="86"/>
        </w:trPr>
        <w:tc>
          <w:tcPr>
            <w:tcW w:w="1324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D7B326E" w14:textId="05881F92" w:rsidR="008F26AC" w:rsidRDefault="008F26AC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/>
                <w:b/>
                <w:bCs/>
                <w:sz w:val="18"/>
                <w:szCs w:val="18"/>
              </w:rPr>
              <w:t>1.2.4</w:t>
            </w:r>
          </w:p>
        </w:tc>
        <w:tc>
          <w:tcPr>
            <w:tcW w:w="127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A4A765C" w14:textId="6659C10D" w:rsidR="008F26AC" w:rsidRDefault="008F26A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5AB7D70" w14:textId="1C4FED29" w:rsidR="008F26AC" w:rsidRDefault="008F26A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2011-11-24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F81F9C" w14:textId="7AA73EA0" w:rsidR="008F26AC" w:rsidRDefault="008F26A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[</w:t>
            </w:r>
            <w:r w:rsidRPr="00DB170C">
              <w:rPr>
                <w:rFonts w:ascii="Cambria" w:hAnsi="宋体" w:cs="宋体" w:hint="eastAsia"/>
                <w:color w:val="FF0000"/>
                <w:sz w:val="18"/>
                <w:szCs w:val="18"/>
              </w:rPr>
              <w:t>商品详情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/>
                <w:sz w:val="18"/>
                <w:szCs w:val="18"/>
              </w:rPr>
              <w:t>product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节点增加</w:t>
            </w:r>
            <w:r>
              <w:rPr>
                <w:rFonts w:asciiTheme="majorHAnsi" w:hAnsi="宋体" w:cs="宋体"/>
                <w:sz w:val="18"/>
                <w:szCs w:val="18"/>
              </w:rPr>
              <w:t>bn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商品编码</w:t>
            </w:r>
          </w:p>
        </w:tc>
      </w:tr>
      <w:tr w:rsidR="008F26AC" w:rsidRPr="0005170D" w14:paraId="6239A251" w14:textId="77777777" w:rsidTr="00531ECD">
        <w:trPr>
          <w:trHeight w:val="86"/>
        </w:trPr>
        <w:tc>
          <w:tcPr>
            <w:tcW w:w="1324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29862F8D" w14:textId="77777777" w:rsidR="008F26AC" w:rsidRDefault="008F26AC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1BDB0E37" w14:textId="77777777" w:rsidR="008F26AC" w:rsidRDefault="008F26A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right w:val="single" w:sz="8" w:space="0" w:color="808080"/>
            </w:tcBorders>
          </w:tcPr>
          <w:p w14:paraId="3DBD0D3A" w14:textId="77777777" w:rsidR="008F26AC" w:rsidRDefault="008F26A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B13B38" w14:textId="6078C6FD" w:rsidR="008F26AC" w:rsidRDefault="008F26A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 w:rsidRPr="009F5367">
              <w:rPr>
                <w:rFonts w:asciiTheme="majorHAnsi" w:hAnsi="宋体" w:cs="宋体"/>
                <w:sz w:val="18"/>
                <w:szCs w:val="18"/>
              </w:rPr>
              <w:t>[</w:t>
            </w:r>
            <w:r w:rsidRPr="009F5367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秒杀详情</w:t>
            </w:r>
            <w:r w:rsidRPr="009F5367">
              <w:rPr>
                <w:rFonts w:ascii="Cambria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及</w:t>
            </w:r>
            <w:r w:rsidRPr="009F5367">
              <w:rPr>
                <w:rFonts w:ascii="Cambria" w:hAnsi="宋体" w:cs="宋体" w:hint="eastAsia"/>
                <w:sz w:val="18"/>
                <w:szCs w:val="18"/>
              </w:rPr>
              <w:t>[</w:t>
            </w:r>
            <w:r w:rsidRPr="009F5367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秒杀列表</w:t>
            </w:r>
            <w:r w:rsidRPr="009F5367">
              <w:rPr>
                <w:rFonts w:ascii="Cambria" w:hAnsi="宋体" w:cs="宋体" w:hint="eastAsia"/>
                <w:sz w:val="18"/>
                <w:szCs w:val="18"/>
              </w:rPr>
              <w:t>]</w:t>
            </w:r>
            <w:r>
              <w:rPr>
                <w:rFonts w:asciiTheme="majorHAnsi" w:hAnsi="宋体" w:cs="宋体"/>
                <w:sz w:val="18"/>
                <w:szCs w:val="18"/>
              </w:rPr>
              <w:t>product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节点增加</w:t>
            </w:r>
            <w:r w:rsidRPr="00950D5A">
              <w:rPr>
                <w:rFonts w:ascii="Cambria" w:hAnsi="宋体" w:cs="宋体"/>
                <w:sz w:val="18"/>
                <w:szCs w:val="18"/>
              </w:rPr>
              <w:t>pstatus</w:t>
            </w:r>
          </w:p>
        </w:tc>
      </w:tr>
      <w:tr w:rsidR="008F26AC" w:rsidRPr="0005170D" w14:paraId="3CA5ABD1" w14:textId="77777777" w:rsidTr="0007710D">
        <w:trPr>
          <w:trHeight w:val="85"/>
        </w:trPr>
        <w:tc>
          <w:tcPr>
            <w:tcW w:w="1324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9997DD" w14:textId="77777777" w:rsidR="008F26AC" w:rsidRDefault="008F26AC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63F6DD" w14:textId="77777777" w:rsidR="008F26AC" w:rsidRDefault="008F26A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02669B" w14:textId="77777777" w:rsidR="008F26AC" w:rsidRDefault="008F26A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273EEC" w14:textId="46CA514A" w:rsidR="008F26AC" w:rsidRPr="009F5367" w:rsidRDefault="008F26AC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[</w:t>
            </w:r>
            <w:r w:rsidRPr="00293A4A">
              <w:rPr>
                <w:rFonts w:asciiTheme="majorHAnsi" w:hAnsi="宋体" w:cs="宋体" w:hint="eastAsia"/>
                <w:color w:val="FF0000"/>
                <w:sz w:val="18"/>
                <w:szCs w:val="18"/>
              </w:rPr>
              <w:t>订单结算</w:t>
            </w:r>
            <w:r>
              <w:rPr>
                <w:rFonts w:asciiTheme="majorHAnsi" w:hAnsi="宋体" w:cs="宋体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增加</w:t>
            </w:r>
            <w:r>
              <w:rPr>
                <w:rFonts w:asciiTheme="majorHAnsi" w:hAnsi="宋体" w:cs="宋体"/>
                <w:sz w:val="18"/>
                <w:szCs w:val="18"/>
              </w:rPr>
              <w:t>prom</w:t>
            </w:r>
            <w:r w:rsidR="00293A4A">
              <w:rPr>
                <w:rFonts w:asciiTheme="majorHAnsi" w:hAnsi="宋体" w:cs="宋体"/>
                <w:sz w:val="18"/>
                <w:szCs w:val="18"/>
              </w:rPr>
              <w:t>pt</w:t>
            </w:r>
            <w:r w:rsidR="00293A4A">
              <w:rPr>
                <w:rFonts w:asciiTheme="majorHAnsi" w:hAnsi="宋体" w:cs="宋体" w:hint="eastAsia"/>
                <w:sz w:val="18"/>
                <w:szCs w:val="18"/>
              </w:rPr>
              <w:t>加点</w:t>
            </w:r>
          </w:p>
        </w:tc>
      </w:tr>
      <w:tr w:rsidR="00A7670E" w:rsidRPr="0005170D" w14:paraId="35843D68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0632D2" w14:textId="4226660D" w:rsidR="00A7670E" w:rsidRDefault="005C2A17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  <w:r>
              <w:rPr>
                <w:rFonts w:asciiTheme="majorHAnsi" w:hAnsi="宋体" w:cs="宋体"/>
                <w:b/>
                <w:bCs/>
                <w:sz w:val="18"/>
                <w:szCs w:val="18"/>
              </w:rPr>
              <w:t>1.2.5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D86379" w14:textId="5D509295" w:rsidR="00A7670E" w:rsidRDefault="005C2A17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 w:hint="eastAsia"/>
                <w:sz w:val="18"/>
                <w:szCs w:val="18"/>
              </w:rPr>
              <w:t>张伟华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6D1A35" w14:textId="771445FB" w:rsidR="00A7670E" w:rsidRDefault="005C2A17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2011-12-1</w:t>
            </w: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9349D5" w14:textId="0678C7EC" w:rsidR="00A7670E" w:rsidRDefault="005C2A17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  <w:r>
              <w:rPr>
                <w:rFonts w:asciiTheme="majorHAnsi" w:hAnsi="宋体" w:cs="宋体"/>
                <w:sz w:val="18"/>
                <w:szCs w:val="18"/>
              </w:rPr>
              <w:t>[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商品列表</w:t>
            </w:r>
            <w:r>
              <w:rPr>
                <w:rFonts w:asciiTheme="majorHAnsi" w:hAnsi="宋体" w:cs="宋体"/>
                <w:sz w:val="18"/>
                <w:szCs w:val="18"/>
              </w:rPr>
              <w:t>]</w:t>
            </w:r>
            <w:r>
              <w:rPr>
                <w:rFonts w:asciiTheme="majorHAnsi" w:hAnsi="宋体" w:cs="宋体" w:hint="eastAsia"/>
                <w:sz w:val="18"/>
                <w:szCs w:val="18"/>
              </w:rPr>
              <w:t>请求增加</w:t>
            </w:r>
            <w:r w:rsidRPr="00106655">
              <w:rPr>
                <w:rFonts w:ascii="Cambria" w:hAnsi="Cambria"/>
                <w:b/>
              </w:rPr>
              <w:t>forcedisplaycarriage</w:t>
            </w:r>
          </w:p>
        </w:tc>
      </w:tr>
      <w:tr w:rsidR="005C2A17" w:rsidRPr="0005170D" w14:paraId="602EB3D3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D9D5FA" w14:textId="77777777" w:rsidR="005C2A17" w:rsidRDefault="005C2A17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F2BA80" w14:textId="77777777" w:rsidR="005C2A17" w:rsidRDefault="005C2A17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E9A2CF" w14:textId="77777777" w:rsidR="005C2A17" w:rsidRDefault="005C2A17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179EA9" w14:textId="77777777" w:rsidR="005C2A17" w:rsidRDefault="005C2A17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</w:tr>
      <w:tr w:rsidR="005C2A17" w:rsidRPr="0005170D" w14:paraId="78C1E977" w14:textId="77777777" w:rsidTr="00D33752">
        <w:tc>
          <w:tcPr>
            <w:tcW w:w="13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3256F3" w14:textId="77777777" w:rsidR="005C2A17" w:rsidRDefault="005C2A17" w:rsidP="00982E1C">
            <w:pPr>
              <w:spacing w:line="100" w:lineRule="atLeast"/>
              <w:rPr>
                <w:rFonts w:asciiTheme="majorHAnsi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3E778C" w14:textId="77777777" w:rsidR="005C2A17" w:rsidRDefault="005C2A17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7D3CCE" w14:textId="77777777" w:rsidR="005C2A17" w:rsidRDefault="005C2A17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  <w:tc>
          <w:tcPr>
            <w:tcW w:w="61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9289EC" w14:textId="77777777" w:rsidR="005C2A17" w:rsidRDefault="005C2A17" w:rsidP="00982E1C">
            <w:pPr>
              <w:spacing w:line="100" w:lineRule="atLeast"/>
              <w:rPr>
                <w:rFonts w:asciiTheme="majorHAnsi" w:hAnsi="宋体" w:cs="宋体"/>
                <w:sz w:val="18"/>
                <w:szCs w:val="18"/>
              </w:rPr>
            </w:pPr>
          </w:p>
        </w:tc>
      </w:tr>
    </w:tbl>
    <w:p w14:paraId="2D348E22" w14:textId="77777777" w:rsidR="004438E8" w:rsidRPr="0005170D" w:rsidRDefault="004438E8" w:rsidP="00982E1C">
      <w:pPr>
        <w:rPr>
          <w:rFonts w:asciiTheme="majorHAnsi" w:hAnsiTheme="majorHAnsi"/>
          <w:color w:val="4F81BD"/>
          <w:sz w:val="28"/>
          <w:szCs w:val="28"/>
        </w:rPr>
      </w:pPr>
    </w:p>
    <w:p w14:paraId="543D6F8A" w14:textId="77777777" w:rsidR="004438E8" w:rsidRPr="0005170D" w:rsidRDefault="004438E8" w:rsidP="00982E1C">
      <w:pPr>
        <w:widowControl/>
        <w:jc w:val="left"/>
        <w:rPr>
          <w:rFonts w:asciiTheme="majorHAnsi" w:hAnsiTheme="majorHAnsi"/>
        </w:rPr>
      </w:pPr>
      <w:r w:rsidRPr="0005170D">
        <w:rPr>
          <w:rFonts w:asciiTheme="majorHAnsi" w:hAnsiTheme="majorHAnsi"/>
        </w:rPr>
        <w:br w:type="page"/>
      </w:r>
    </w:p>
    <w:p w14:paraId="53ECDC05" w14:textId="77777777" w:rsidR="004438E8" w:rsidRPr="0005170D" w:rsidRDefault="004438E8" w:rsidP="000D1537">
      <w:pPr>
        <w:pStyle w:val="Heading1"/>
        <w:numPr>
          <w:ilvl w:val="0"/>
          <w:numId w:val="6"/>
        </w:numPr>
        <w:rPr>
          <w:rFonts w:asciiTheme="majorHAnsi" w:hAnsiTheme="majorHAnsi"/>
        </w:rPr>
      </w:pPr>
      <w:r w:rsidRPr="0005170D">
        <w:rPr>
          <w:rFonts w:asciiTheme="majorHAnsi" w:hAnsi="宋体"/>
        </w:rPr>
        <w:t>接口规则</w:t>
      </w:r>
    </w:p>
    <w:p w14:paraId="40C19252" w14:textId="77777777" w:rsidR="004438E8" w:rsidRPr="0005170D" w:rsidRDefault="004438E8" w:rsidP="000D1537">
      <w:pPr>
        <w:pStyle w:val="Heading2"/>
        <w:rPr>
          <w:rFonts w:asciiTheme="majorHAnsi" w:hAnsiTheme="majorHAnsi"/>
        </w:rPr>
      </w:pPr>
      <w:r w:rsidRPr="0005170D">
        <w:rPr>
          <w:rFonts w:asciiTheme="majorHAnsi" w:hAnsi="宋体"/>
        </w:rPr>
        <w:t>返回格式定义</w:t>
      </w:r>
    </w:p>
    <w:p w14:paraId="5D1719D8" w14:textId="77777777" w:rsidR="004438E8" w:rsidRPr="0005170D" w:rsidRDefault="004438E8" w:rsidP="000D1537">
      <w:pPr>
        <w:rPr>
          <w:rFonts w:asciiTheme="majorHAnsi" w:hAnsiTheme="majorHAnsi"/>
          <w:b/>
          <w:color w:val="FF0000"/>
        </w:rPr>
      </w:pPr>
      <w:r w:rsidRPr="0005170D">
        <w:rPr>
          <w:rFonts w:asciiTheme="majorHAnsi" w:hAnsi="宋体"/>
          <w:b/>
          <w:color w:val="FF0000"/>
        </w:rPr>
        <w:t>注：所有返回数据均采用</w:t>
      </w:r>
      <w:r w:rsidRPr="0005170D">
        <w:rPr>
          <w:rFonts w:asciiTheme="majorHAnsi" w:hAnsiTheme="majorHAnsi"/>
          <w:b/>
          <w:color w:val="FF0000"/>
        </w:rPr>
        <w:t>XML</w:t>
      </w:r>
      <w:r w:rsidRPr="0005170D">
        <w:rPr>
          <w:rFonts w:asciiTheme="majorHAnsi" w:hAnsi="宋体"/>
          <w:b/>
          <w:color w:val="FF0000"/>
        </w:rPr>
        <w:t>形式封装</w:t>
      </w:r>
    </w:p>
    <w:tbl>
      <w:tblPr>
        <w:tblpPr w:leftFromText="180" w:rightFromText="180" w:vertAnchor="text" w:horzAnchor="margin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4438E8" w:rsidRPr="0005170D" w14:paraId="04473238" w14:textId="77777777" w:rsidTr="00E021AF">
        <w:tc>
          <w:tcPr>
            <w:tcW w:w="4261" w:type="dxa"/>
          </w:tcPr>
          <w:p w14:paraId="5A476D4D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域</w:t>
            </w:r>
          </w:p>
        </w:tc>
        <w:tc>
          <w:tcPr>
            <w:tcW w:w="4261" w:type="dxa"/>
          </w:tcPr>
          <w:p w14:paraId="01390A27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备注</w:t>
            </w:r>
          </w:p>
        </w:tc>
      </w:tr>
      <w:tr w:rsidR="004438E8" w:rsidRPr="0005170D" w14:paraId="2D21325F" w14:textId="77777777" w:rsidTr="00E021AF">
        <w:tc>
          <w:tcPr>
            <w:tcW w:w="4261" w:type="dxa"/>
          </w:tcPr>
          <w:p w14:paraId="3A5E3CBA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result</w:t>
            </w:r>
          </w:p>
        </w:tc>
        <w:tc>
          <w:tcPr>
            <w:tcW w:w="4261" w:type="dxa"/>
          </w:tcPr>
          <w:p w14:paraId="4C4C7B40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返回状态</w:t>
            </w:r>
          </w:p>
        </w:tc>
      </w:tr>
      <w:tr w:rsidR="004438E8" w:rsidRPr="0005170D" w14:paraId="44964599" w14:textId="77777777" w:rsidTr="00E021AF">
        <w:tc>
          <w:tcPr>
            <w:tcW w:w="4261" w:type="dxa"/>
          </w:tcPr>
          <w:p w14:paraId="6D964478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msg</w:t>
            </w:r>
          </w:p>
        </w:tc>
        <w:tc>
          <w:tcPr>
            <w:tcW w:w="4261" w:type="dxa"/>
          </w:tcPr>
          <w:p w14:paraId="38CDA741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返回服务器信息</w:t>
            </w:r>
          </w:p>
        </w:tc>
      </w:tr>
      <w:tr w:rsidR="004438E8" w:rsidRPr="0005170D" w14:paraId="51285062" w14:textId="77777777" w:rsidTr="00E021AF">
        <w:tc>
          <w:tcPr>
            <w:tcW w:w="4261" w:type="dxa"/>
          </w:tcPr>
          <w:p w14:paraId="53F8E861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info</w:t>
            </w:r>
          </w:p>
        </w:tc>
        <w:tc>
          <w:tcPr>
            <w:tcW w:w="4261" w:type="dxa"/>
          </w:tcPr>
          <w:p w14:paraId="0EF7BD5D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返回详细信息</w:t>
            </w:r>
          </w:p>
        </w:tc>
      </w:tr>
      <w:tr w:rsidR="004438E8" w:rsidRPr="0005170D" w14:paraId="1C294C10" w14:textId="77777777" w:rsidTr="00E021AF">
        <w:tc>
          <w:tcPr>
            <w:tcW w:w="4261" w:type="dxa"/>
          </w:tcPr>
          <w:p w14:paraId="12A090E7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data_info</w:t>
            </w:r>
          </w:p>
        </w:tc>
        <w:tc>
          <w:tcPr>
            <w:tcW w:w="4261" w:type="dxa"/>
          </w:tcPr>
          <w:p w14:paraId="34E3A477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返回数据</w:t>
            </w:r>
          </w:p>
        </w:tc>
      </w:tr>
      <w:tr w:rsidR="004438E8" w:rsidRPr="0005170D" w14:paraId="4AFD335C" w14:textId="77777777" w:rsidTr="00E021AF">
        <w:tc>
          <w:tcPr>
            <w:tcW w:w="4261" w:type="dxa"/>
          </w:tcPr>
          <w:p w14:paraId="7757CBB0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stime</w:t>
            </w:r>
          </w:p>
        </w:tc>
        <w:tc>
          <w:tcPr>
            <w:tcW w:w="4261" w:type="dxa"/>
          </w:tcPr>
          <w:p w14:paraId="7E2E22E2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返回时间戳</w:t>
            </w:r>
            <w:r w:rsidRPr="0005170D">
              <w:rPr>
                <w:rFonts w:asciiTheme="majorHAnsi" w:hAnsiTheme="majorHAnsi"/>
              </w:rPr>
              <w:t>(</w:t>
            </w:r>
            <w:r w:rsidRPr="0005170D">
              <w:rPr>
                <w:rFonts w:asciiTheme="majorHAnsi" w:hAnsi="宋体"/>
              </w:rPr>
              <w:t>从</w:t>
            </w:r>
            <w:r w:rsidRPr="0005170D">
              <w:rPr>
                <w:rFonts w:asciiTheme="majorHAnsi" w:hAnsiTheme="majorHAnsi"/>
              </w:rPr>
              <w:t>1970)</w:t>
            </w:r>
          </w:p>
        </w:tc>
      </w:tr>
      <w:tr w:rsidR="004438E8" w:rsidRPr="0005170D" w14:paraId="460001A2" w14:textId="77777777" w:rsidTr="00E021AF">
        <w:tc>
          <w:tcPr>
            <w:tcW w:w="4261" w:type="dxa"/>
          </w:tcPr>
          <w:p w14:paraId="6EA8229E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4261" w:type="dxa"/>
          </w:tcPr>
          <w:p w14:paraId="4344EB34" w14:textId="77777777" w:rsidR="004438E8" w:rsidRPr="0005170D" w:rsidRDefault="004438E8" w:rsidP="00E021A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通信</w:t>
            </w:r>
            <w:r w:rsidRPr="0005170D">
              <w:rPr>
                <w:rFonts w:asciiTheme="majorHAnsi" w:hAnsiTheme="majorHAnsi"/>
              </w:rPr>
              <w:t>id</w:t>
            </w:r>
          </w:p>
        </w:tc>
      </w:tr>
    </w:tbl>
    <w:p w14:paraId="094B723B" w14:textId="77777777" w:rsidR="004438E8" w:rsidRPr="0005170D" w:rsidRDefault="004438E8" w:rsidP="000D1537">
      <w:pPr>
        <w:rPr>
          <w:rFonts w:asciiTheme="majorHAnsi" w:hAnsiTheme="majorHAnsi"/>
          <w:b/>
          <w:color w:val="FF0000"/>
        </w:rPr>
      </w:pPr>
      <w:r w:rsidRPr="0005170D">
        <w:rPr>
          <w:rFonts w:asciiTheme="majorHAnsi" w:hAnsiTheme="majorHAnsi"/>
          <w:b/>
          <w:color w:val="FF0000"/>
        </w:rPr>
        <w:t>&lt;shopex&gt;</w:t>
      </w:r>
    </w:p>
    <w:p w14:paraId="2E69F4C3" w14:textId="77777777" w:rsidR="004438E8" w:rsidRPr="0005170D" w:rsidRDefault="004438E8" w:rsidP="000D1537">
      <w:pPr>
        <w:rPr>
          <w:rFonts w:asciiTheme="majorHAnsi" w:hAnsiTheme="majorHAnsi"/>
          <w:b/>
          <w:color w:val="FF0000"/>
        </w:rPr>
      </w:pPr>
      <w:r w:rsidRPr="0005170D">
        <w:rPr>
          <w:rFonts w:asciiTheme="majorHAnsi" w:hAnsiTheme="majorHAnsi"/>
          <w:b/>
          <w:color w:val="FF0000"/>
        </w:rPr>
        <w:t>&lt;msg&gt;&lt;![CDATA[system error]]&gt;&lt;/msg&gt;</w:t>
      </w:r>
    </w:p>
    <w:p w14:paraId="31DFA094" w14:textId="77777777" w:rsidR="004438E8" w:rsidRPr="0005170D" w:rsidRDefault="004438E8" w:rsidP="000D1537">
      <w:pPr>
        <w:rPr>
          <w:rFonts w:asciiTheme="majorHAnsi" w:hAnsiTheme="majorHAnsi"/>
          <w:b/>
          <w:color w:val="FF0000"/>
        </w:rPr>
      </w:pPr>
      <w:r w:rsidRPr="0005170D">
        <w:rPr>
          <w:rFonts w:asciiTheme="majorHAnsi" w:hAnsiTheme="majorHAnsi"/>
          <w:b/>
          <w:color w:val="FF0000"/>
        </w:rPr>
        <w:tab/>
        <w:t>&lt;result&gt;&lt;![CDATA[fail]]&gt;&lt;/result&gt;</w:t>
      </w:r>
    </w:p>
    <w:p w14:paraId="6B200908" w14:textId="77777777" w:rsidR="00611782" w:rsidRDefault="004438E8" w:rsidP="000D1537">
      <w:pPr>
        <w:rPr>
          <w:rFonts w:asciiTheme="majorHAnsi" w:hAnsiTheme="majorHAnsi"/>
          <w:b/>
          <w:color w:val="FF0000"/>
        </w:rPr>
      </w:pPr>
      <w:r w:rsidRPr="0005170D">
        <w:rPr>
          <w:rFonts w:asciiTheme="majorHAnsi" w:hAnsiTheme="majorHAnsi"/>
          <w:b/>
          <w:color w:val="FF0000"/>
        </w:rPr>
        <w:tab/>
        <w:t>&lt;info&gt;&lt;![CDATA[user error:</w:t>
      </w:r>
      <w:r w:rsidRPr="0005170D">
        <w:rPr>
          <w:rFonts w:asciiTheme="majorHAnsi" w:hAnsi="宋体"/>
          <w:b/>
          <w:color w:val="FF0000"/>
        </w:rPr>
        <w:t>存在重复的用户</w:t>
      </w:r>
      <w:r w:rsidRPr="0005170D">
        <w:rPr>
          <w:rFonts w:asciiTheme="majorHAnsi" w:hAnsiTheme="majorHAnsi"/>
          <w:b/>
          <w:color w:val="FF0000"/>
        </w:rPr>
        <w:t>id]]&gt;</w:t>
      </w:r>
    </w:p>
    <w:p w14:paraId="47076BBF" w14:textId="77777777" w:rsidR="00611782" w:rsidRPr="0005170D" w:rsidRDefault="005E4044" w:rsidP="00611782">
      <w:pPr>
        <w:rPr>
          <w:rFonts w:asciiTheme="majorHAnsi" w:hAnsiTheme="majorHAnsi"/>
          <w:b/>
          <w:color w:val="00CCFF"/>
        </w:rPr>
      </w:pPr>
      <w:r>
        <w:rPr>
          <w:rFonts w:asciiTheme="majorHAnsi" w:hAnsiTheme="majorHAnsi"/>
          <w:b/>
          <w:color w:val="00CCFF"/>
        </w:rPr>
        <w:tab/>
      </w:r>
      <w:r w:rsidR="00611782" w:rsidRPr="0005170D">
        <w:rPr>
          <w:rFonts w:asciiTheme="majorHAnsi" w:hAnsiTheme="majorHAnsi"/>
          <w:b/>
          <w:color w:val="00CCFF"/>
        </w:rPr>
        <w:t>&lt;weblogid&gt;12365&lt;/weblogid&gt;</w:t>
      </w:r>
    </w:p>
    <w:p w14:paraId="02BD5156" w14:textId="77777777" w:rsidR="00611782" w:rsidRDefault="005E4044" w:rsidP="00611782">
      <w:pPr>
        <w:rPr>
          <w:rFonts w:asciiTheme="majorHAnsi" w:hAnsiTheme="majorHAnsi"/>
          <w:b/>
          <w:color w:val="00CCFF"/>
        </w:rPr>
      </w:pPr>
      <w:r>
        <w:rPr>
          <w:rFonts w:asciiTheme="majorHAnsi" w:hAnsiTheme="majorHAnsi"/>
          <w:b/>
          <w:color w:val="00CCFF"/>
        </w:rPr>
        <w:tab/>
      </w:r>
      <w:r w:rsidR="00611782" w:rsidRPr="0005170D">
        <w:rPr>
          <w:rFonts w:asciiTheme="majorHAnsi" w:hAnsiTheme="majorHAnsi"/>
          <w:b/>
          <w:color w:val="00CCFF"/>
        </w:rPr>
        <w:t>&lt;stime&gt;123456&lt;/stime&gt;</w:t>
      </w:r>
    </w:p>
    <w:p w14:paraId="33E606A4" w14:textId="77777777" w:rsidR="00E12036" w:rsidRPr="0005170D" w:rsidRDefault="00E12036" w:rsidP="00E12036">
      <w:pPr>
        <w:rPr>
          <w:rFonts w:asciiTheme="majorHAnsi" w:hAnsiTheme="majorHAnsi"/>
          <w:b/>
          <w:color w:val="00CCFF"/>
        </w:rPr>
      </w:pPr>
      <w:r>
        <w:rPr>
          <w:rFonts w:asciiTheme="majorHAnsi" w:hAnsiTheme="majorHAnsi"/>
          <w:b/>
          <w:color w:val="00CCFF"/>
        </w:rPr>
        <w:tab/>
      </w:r>
      <w:r w:rsidRPr="0005170D">
        <w:rPr>
          <w:rFonts w:asciiTheme="majorHAnsi" w:hAnsiTheme="majorHAnsi"/>
          <w:b/>
          <w:color w:val="00CCFF"/>
        </w:rPr>
        <w:t>&lt;</w:t>
      </w:r>
      <w:r>
        <w:rPr>
          <w:rFonts w:asciiTheme="majorHAnsi" w:hAnsiTheme="majorHAnsi" w:hint="eastAsia"/>
          <w:b/>
          <w:color w:val="00CCFF"/>
        </w:rPr>
        <w:t>error_code</w:t>
      </w:r>
      <w:r w:rsidRPr="0005170D">
        <w:rPr>
          <w:rFonts w:asciiTheme="majorHAnsi" w:hAnsiTheme="majorHAnsi"/>
          <w:b/>
          <w:color w:val="00CCFF"/>
        </w:rPr>
        <w:t>&gt;</w:t>
      </w:r>
      <w:r>
        <w:rPr>
          <w:rFonts w:asciiTheme="majorHAnsi" w:hAnsiTheme="majorHAnsi" w:hint="eastAsia"/>
          <w:b/>
          <w:color w:val="00CCFF"/>
        </w:rPr>
        <w:t>0002</w:t>
      </w:r>
      <w:r w:rsidRPr="0005170D">
        <w:rPr>
          <w:rFonts w:asciiTheme="majorHAnsi" w:hAnsiTheme="majorHAnsi"/>
          <w:b/>
          <w:color w:val="00CCFF"/>
        </w:rPr>
        <w:t>&lt;/</w:t>
      </w:r>
      <w:r w:rsidRPr="00E12036">
        <w:rPr>
          <w:rFonts w:asciiTheme="majorHAnsi" w:hAnsiTheme="majorHAnsi" w:hint="eastAsia"/>
          <w:b/>
          <w:color w:val="00CCFF"/>
        </w:rPr>
        <w:t xml:space="preserve"> </w:t>
      </w:r>
      <w:r>
        <w:rPr>
          <w:rFonts w:asciiTheme="majorHAnsi" w:hAnsiTheme="majorHAnsi" w:hint="eastAsia"/>
          <w:b/>
          <w:color w:val="00CCFF"/>
        </w:rPr>
        <w:t>error_code</w:t>
      </w:r>
      <w:r w:rsidRPr="0005170D">
        <w:rPr>
          <w:rFonts w:asciiTheme="majorHAnsi" w:hAnsiTheme="majorHAnsi"/>
          <w:b/>
          <w:color w:val="00CCFF"/>
        </w:rPr>
        <w:t xml:space="preserve"> &gt;</w:t>
      </w:r>
    </w:p>
    <w:p w14:paraId="1A99967A" w14:textId="77777777" w:rsidR="00E12036" w:rsidRDefault="00E12036" w:rsidP="00611782">
      <w:pPr>
        <w:rPr>
          <w:rFonts w:asciiTheme="majorHAnsi" w:hAnsiTheme="majorHAnsi"/>
          <w:b/>
          <w:color w:val="00CCFF"/>
        </w:rPr>
      </w:pPr>
      <w:r>
        <w:rPr>
          <w:rFonts w:asciiTheme="majorHAnsi" w:hAnsiTheme="majorHAnsi"/>
          <w:b/>
          <w:color w:val="00CCFF"/>
        </w:rPr>
        <w:tab/>
      </w:r>
      <w:r w:rsidRPr="0005170D">
        <w:rPr>
          <w:rFonts w:asciiTheme="majorHAnsi" w:hAnsiTheme="majorHAnsi"/>
          <w:b/>
          <w:color w:val="00CCFF"/>
        </w:rPr>
        <w:t>&lt;</w:t>
      </w:r>
      <w:r w:rsidR="00077766" w:rsidRPr="00077766">
        <w:rPr>
          <w:rFonts w:asciiTheme="majorHAnsi" w:hAnsiTheme="majorHAnsi" w:hint="eastAsia"/>
          <w:b/>
          <w:color w:val="00CCFF"/>
        </w:rPr>
        <w:t xml:space="preserve"> </w:t>
      </w:r>
      <w:r w:rsidR="00077766">
        <w:rPr>
          <w:rFonts w:asciiTheme="majorHAnsi" w:hAnsiTheme="majorHAnsi" w:hint="eastAsia"/>
          <w:b/>
          <w:color w:val="00CCFF"/>
        </w:rPr>
        <w:t>error_info</w:t>
      </w:r>
      <w:r w:rsidRPr="0005170D">
        <w:rPr>
          <w:rFonts w:asciiTheme="majorHAnsi" w:hAnsiTheme="majorHAnsi"/>
          <w:b/>
          <w:color w:val="00CCFF"/>
        </w:rPr>
        <w:t>&gt;</w:t>
      </w:r>
      <w:r w:rsidR="00077766">
        <w:rPr>
          <w:rFonts w:asciiTheme="majorHAnsi" w:hAnsiTheme="majorHAnsi" w:hint="eastAsia"/>
          <w:b/>
          <w:color w:val="00CCFF"/>
        </w:rPr>
        <w:t>未登录</w:t>
      </w:r>
      <w:r w:rsidRPr="0005170D">
        <w:rPr>
          <w:rFonts w:asciiTheme="majorHAnsi" w:hAnsiTheme="majorHAnsi"/>
          <w:b/>
          <w:color w:val="00CCFF"/>
        </w:rPr>
        <w:t>&lt;/</w:t>
      </w:r>
      <w:r w:rsidR="00077766" w:rsidRPr="00077766">
        <w:rPr>
          <w:rFonts w:asciiTheme="majorHAnsi" w:hAnsiTheme="majorHAnsi" w:hint="eastAsia"/>
          <w:b/>
          <w:color w:val="00CCFF"/>
        </w:rPr>
        <w:t xml:space="preserve"> </w:t>
      </w:r>
      <w:r w:rsidR="00077766">
        <w:rPr>
          <w:rFonts w:asciiTheme="majorHAnsi" w:hAnsiTheme="majorHAnsi" w:hint="eastAsia"/>
          <w:b/>
          <w:color w:val="00CCFF"/>
        </w:rPr>
        <w:t>error_info</w:t>
      </w:r>
      <w:r w:rsidR="00077766" w:rsidRPr="0005170D">
        <w:rPr>
          <w:rFonts w:asciiTheme="majorHAnsi" w:hAnsiTheme="majorHAnsi"/>
          <w:b/>
          <w:color w:val="00CCFF"/>
        </w:rPr>
        <w:t xml:space="preserve"> </w:t>
      </w:r>
      <w:r w:rsidRPr="0005170D">
        <w:rPr>
          <w:rFonts w:asciiTheme="majorHAnsi" w:hAnsiTheme="majorHAnsi"/>
          <w:b/>
          <w:color w:val="00CCFF"/>
        </w:rPr>
        <w:t>&gt;</w:t>
      </w:r>
    </w:p>
    <w:p w14:paraId="112E8916" w14:textId="77777777" w:rsidR="004438E8" w:rsidRPr="0005170D" w:rsidRDefault="004438E8" w:rsidP="000D1537">
      <w:pPr>
        <w:rPr>
          <w:rFonts w:asciiTheme="majorHAnsi" w:hAnsiTheme="majorHAnsi"/>
          <w:b/>
          <w:color w:val="FF0000"/>
        </w:rPr>
      </w:pPr>
      <w:r w:rsidRPr="0005170D">
        <w:rPr>
          <w:rFonts w:asciiTheme="majorHAnsi" w:hAnsiTheme="majorHAnsi"/>
          <w:b/>
          <w:color w:val="FF0000"/>
        </w:rPr>
        <w:tab/>
        <w:t>&lt;data_info&gt;</w:t>
      </w:r>
    </w:p>
    <w:p w14:paraId="414DBE66" w14:textId="77777777" w:rsidR="009840A2" w:rsidRPr="0005170D" w:rsidDel="0048208C" w:rsidRDefault="009840A2" w:rsidP="009840A2">
      <w:pPr>
        <w:ind w:left="420" w:firstLine="420"/>
        <w:rPr>
          <w:del w:id="0" w:author="张伟华" w:date="2011-10-31T12:11:00Z"/>
          <w:rFonts w:asciiTheme="majorHAnsi" w:hAnsiTheme="majorHAnsi"/>
          <w:b/>
          <w:color w:val="00CCFF"/>
        </w:rPr>
      </w:pPr>
      <w:del w:id="1" w:author="张伟华" w:date="2011-10-31T12:11:00Z">
        <w:r w:rsidRPr="0005170D" w:rsidDel="0048208C">
          <w:rPr>
            <w:rFonts w:asciiTheme="majorHAnsi" w:hAnsiTheme="majorHAnsi"/>
            <w:b/>
            <w:color w:val="00CCFF"/>
          </w:rPr>
          <w:delText>&lt;</w:delText>
        </w:r>
        <w:commentRangeStart w:id="2"/>
        <w:r w:rsidDel="0048208C">
          <w:rPr>
            <w:rFonts w:asciiTheme="majorHAnsi" w:hAnsiTheme="majorHAnsi" w:hint="eastAsia"/>
            <w:b/>
            <w:color w:val="00CCFF"/>
          </w:rPr>
          <w:delText>weblogidfail</w:delText>
        </w:r>
        <w:commentRangeEnd w:id="2"/>
        <w:r w:rsidR="00AA4061" w:rsidDel="0048208C">
          <w:rPr>
            <w:rStyle w:val="CommentReference"/>
          </w:rPr>
          <w:commentReference w:id="2"/>
        </w:r>
        <w:r w:rsidRPr="0005170D" w:rsidDel="0048208C">
          <w:rPr>
            <w:rFonts w:asciiTheme="majorHAnsi" w:hAnsiTheme="majorHAnsi"/>
            <w:b/>
            <w:color w:val="00CCFF"/>
          </w:rPr>
          <w:delText>&gt;</w:delText>
        </w:r>
        <w:r w:rsidDel="0048208C">
          <w:rPr>
            <w:rFonts w:asciiTheme="majorHAnsi" w:hAnsiTheme="majorHAnsi" w:hint="eastAsia"/>
            <w:b/>
            <w:color w:val="00CCFF"/>
          </w:rPr>
          <w:delText>1</w:delText>
        </w:r>
        <w:r w:rsidRPr="0005170D" w:rsidDel="0048208C">
          <w:rPr>
            <w:rFonts w:asciiTheme="majorHAnsi" w:hAnsiTheme="majorHAnsi"/>
            <w:b/>
            <w:color w:val="00CCFF"/>
          </w:rPr>
          <w:delText>&lt;/</w:delText>
        </w:r>
        <w:r w:rsidRPr="009840A2" w:rsidDel="0048208C">
          <w:rPr>
            <w:rFonts w:asciiTheme="majorHAnsi" w:hAnsiTheme="majorHAnsi" w:hint="eastAsia"/>
            <w:b/>
            <w:color w:val="00CCFF"/>
          </w:rPr>
          <w:delText xml:space="preserve"> </w:delText>
        </w:r>
        <w:r w:rsidDel="0048208C">
          <w:rPr>
            <w:rFonts w:asciiTheme="majorHAnsi" w:hAnsiTheme="majorHAnsi" w:hint="eastAsia"/>
            <w:b/>
            <w:color w:val="00CCFF"/>
          </w:rPr>
          <w:delText>weblogidfail</w:delText>
        </w:r>
        <w:r w:rsidRPr="0005170D" w:rsidDel="0048208C">
          <w:rPr>
            <w:rFonts w:asciiTheme="majorHAnsi" w:hAnsiTheme="majorHAnsi"/>
            <w:b/>
            <w:color w:val="00CCFF"/>
          </w:rPr>
          <w:delText>&gt;</w:delText>
        </w:r>
      </w:del>
    </w:p>
    <w:p w14:paraId="5E8E2BBD" w14:textId="77777777" w:rsidR="004438E8" w:rsidRDefault="004438E8" w:rsidP="000D1537">
      <w:pPr>
        <w:rPr>
          <w:rFonts w:asciiTheme="majorHAnsi" w:hAnsiTheme="majorHAnsi"/>
          <w:b/>
          <w:color w:val="FF0000"/>
        </w:rPr>
      </w:pPr>
      <w:r w:rsidRPr="0005170D">
        <w:rPr>
          <w:rFonts w:asciiTheme="majorHAnsi" w:hAnsiTheme="majorHAnsi"/>
          <w:b/>
          <w:color w:val="FF0000"/>
        </w:rPr>
        <w:tab/>
        <w:t>&lt;/data_info&gt;</w:t>
      </w:r>
    </w:p>
    <w:p w14:paraId="0F30E5F4" w14:textId="77777777" w:rsidR="005E4044" w:rsidRPr="0005170D" w:rsidRDefault="005E4044" w:rsidP="00C36926">
      <w:pPr>
        <w:ind w:firstLineChars="196" w:firstLine="445"/>
        <w:rPr>
          <w:rFonts w:asciiTheme="majorHAnsi" w:hAnsiTheme="majorHAnsi"/>
          <w:b/>
          <w:color w:val="FF0000"/>
        </w:rPr>
      </w:pPr>
      <w:r w:rsidRPr="0005170D">
        <w:rPr>
          <w:rFonts w:asciiTheme="majorHAnsi" w:hAnsiTheme="majorHAnsi"/>
          <w:b/>
          <w:color w:val="FF0000"/>
        </w:rPr>
        <w:t>&lt;/info&gt;</w:t>
      </w:r>
    </w:p>
    <w:p w14:paraId="61F27185" w14:textId="77777777" w:rsidR="00BC700B" w:rsidRDefault="004438E8" w:rsidP="000D1537">
      <w:pPr>
        <w:rPr>
          <w:rFonts w:asciiTheme="majorHAnsi" w:hAnsiTheme="majorHAnsi"/>
          <w:b/>
          <w:color w:val="FF0000"/>
        </w:rPr>
      </w:pPr>
      <w:r w:rsidRPr="0005170D">
        <w:rPr>
          <w:rFonts w:asciiTheme="majorHAnsi" w:hAnsiTheme="majorHAnsi"/>
          <w:b/>
          <w:color w:val="FF0000"/>
        </w:rPr>
        <w:t>&lt;/shopex&gt;</w:t>
      </w:r>
    </w:p>
    <w:p w14:paraId="2CF9D7C8" w14:textId="77777777" w:rsidR="00BC700B" w:rsidRDefault="00BC700B" w:rsidP="00BC700B">
      <w:pPr>
        <w:pStyle w:val="Heading2"/>
        <w:rPr>
          <w:rFonts w:asciiTheme="majorHAnsi" w:hAnsi="宋体"/>
        </w:rPr>
      </w:pPr>
      <w:r>
        <w:rPr>
          <w:rFonts w:asciiTheme="majorHAnsi" w:hAnsi="宋体" w:hint="eastAsia"/>
        </w:rPr>
        <w:t>接口错误规则</w:t>
      </w:r>
    </w:p>
    <w:p w14:paraId="07D7CCAE" w14:textId="77777777" w:rsidR="000A16D1" w:rsidRDefault="00737240" w:rsidP="000A16D1">
      <w:pPr>
        <w:rPr>
          <w:rFonts w:asciiTheme="majorHAnsi" w:hAnsi="宋体"/>
          <w:b/>
          <w:color w:val="FF0000"/>
        </w:rPr>
      </w:pPr>
      <w:r w:rsidRPr="00567887">
        <w:rPr>
          <w:rFonts w:asciiTheme="majorHAnsi" w:hAnsiTheme="majorHAnsi" w:hint="eastAsia"/>
          <w:b/>
          <w:color w:val="FF0000"/>
        </w:rPr>
        <w:t>当</w:t>
      </w:r>
      <w:r w:rsidRPr="00567887">
        <w:rPr>
          <w:rFonts w:asciiTheme="majorHAnsi" w:hAnsiTheme="majorHAnsi" w:hint="eastAsia"/>
          <w:b/>
          <w:color w:val="FF0000"/>
        </w:rPr>
        <w:t>result</w:t>
      </w:r>
      <w:r w:rsidR="00567887" w:rsidRPr="0005170D">
        <w:rPr>
          <w:rFonts w:asciiTheme="majorHAnsi" w:hAnsi="宋体"/>
          <w:b/>
          <w:color w:val="FF0000"/>
        </w:rPr>
        <w:t>为</w:t>
      </w:r>
      <w:r w:rsidR="00567887" w:rsidRPr="0005170D">
        <w:rPr>
          <w:rFonts w:asciiTheme="majorHAnsi" w:hAnsiTheme="majorHAnsi"/>
          <w:b/>
          <w:color w:val="FF0000"/>
        </w:rPr>
        <w:t>fail</w:t>
      </w:r>
      <w:r w:rsidR="00567887" w:rsidRPr="0005170D">
        <w:rPr>
          <w:rFonts w:asciiTheme="majorHAnsi" w:hAnsi="宋体"/>
          <w:b/>
          <w:color w:val="FF0000"/>
        </w:rPr>
        <w:t>时</w:t>
      </w:r>
      <w:r w:rsidR="00C555E1">
        <w:rPr>
          <w:rFonts w:asciiTheme="majorHAnsi" w:hAnsi="宋体" w:hint="eastAsia"/>
          <w:b/>
          <w:color w:val="FF0000"/>
        </w:rPr>
        <w:t>有几个情况</w:t>
      </w:r>
      <w:r w:rsidR="00CE3D1D">
        <w:rPr>
          <w:rFonts w:asciiTheme="majorHAnsi" w:hAnsi="宋体" w:hint="eastAsia"/>
          <w:b/>
          <w:color w:val="FF0000"/>
        </w:rPr>
        <w:t>：</w:t>
      </w:r>
    </w:p>
    <w:p w14:paraId="7CD3EB73" w14:textId="77777777" w:rsidR="00B954A4" w:rsidRDefault="00E06A61" w:rsidP="00BD78E1">
      <w:pPr>
        <w:ind w:left="420"/>
        <w:rPr>
          <w:rFonts w:asciiTheme="majorHAnsi" w:hAnsi="宋体"/>
          <w:b/>
          <w:color w:val="FF0000"/>
        </w:rPr>
      </w:pPr>
      <w:r w:rsidRPr="007A4058">
        <w:rPr>
          <w:rFonts w:asciiTheme="majorHAnsi" w:hAnsi="宋体"/>
          <w:b/>
          <w:color w:val="002060"/>
        </w:rPr>
        <w:fldChar w:fldCharType="begin"/>
      </w:r>
      <w:r w:rsidR="00F83AF2" w:rsidRPr="007A4058">
        <w:rPr>
          <w:rFonts w:asciiTheme="majorHAnsi" w:hAnsi="宋体"/>
          <w:b/>
          <w:color w:val="002060"/>
        </w:rPr>
        <w:instrText xml:space="preserve"> </w:instrText>
      </w:r>
      <w:r w:rsidR="00F83AF2" w:rsidRPr="007A4058">
        <w:rPr>
          <w:rFonts w:asciiTheme="majorHAnsi" w:hAnsi="宋体" w:hint="eastAsia"/>
          <w:b/>
          <w:color w:val="002060"/>
        </w:rPr>
        <w:instrText>eq \o\ac(</w:instrText>
      </w:r>
      <w:r w:rsidR="00F83AF2" w:rsidRPr="007A4058">
        <w:rPr>
          <w:rFonts w:ascii="宋体" w:hAnsi="宋体" w:hint="eastAsia"/>
          <w:b/>
          <w:color w:val="002060"/>
          <w:position w:val="-4"/>
          <w:sz w:val="31"/>
        </w:rPr>
        <w:instrText>○</w:instrText>
      </w:r>
      <w:r w:rsidR="00F83AF2" w:rsidRPr="007A4058">
        <w:rPr>
          <w:rFonts w:asciiTheme="majorHAnsi" w:hAnsi="宋体" w:hint="eastAsia"/>
          <w:b/>
          <w:color w:val="002060"/>
        </w:rPr>
        <w:instrText>,1)</w:instrText>
      </w:r>
      <w:r w:rsidRPr="007A4058">
        <w:rPr>
          <w:rFonts w:asciiTheme="majorHAnsi" w:hAnsi="宋体"/>
          <w:b/>
          <w:color w:val="002060"/>
        </w:rPr>
        <w:fldChar w:fldCharType="end"/>
      </w:r>
      <w:r w:rsidR="00BD78E1">
        <w:rPr>
          <w:rFonts w:asciiTheme="majorHAnsi" w:hAnsi="宋体" w:hint="eastAsia"/>
          <w:b/>
          <w:color w:val="FF0000"/>
        </w:rPr>
        <w:t>错误分为服务器系统错误及业务错务两种。</w:t>
      </w:r>
      <w:r w:rsidR="00BD78E1">
        <w:rPr>
          <w:rFonts w:asciiTheme="majorHAnsi" w:hAnsi="宋体"/>
          <w:b/>
          <w:color w:val="FF0000"/>
        </w:rPr>
        <w:br/>
        <w:t xml:space="preserve"> </w:t>
      </w:r>
      <w:r w:rsidR="00BD78E1">
        <w:rPr>
          <w:rFonts w:asciiTheme="majorHAnsi" w:hAnsi="宋体" w:hint="eastAsia"/>
          <w:b/>
          <w:color w:val="FF0000"/>
        </w:rPr>
        <w:t xml:space="preserve">  </w:t>
      </w:r>
      <w:r w:rsidR="00BD78E1">
        <w:rPr>
          <w:rFonts w:asciiTheme="majorHAnsi" w:hAnsi="宋体" w:hint="eastAsia"/>
          <w:b/>
          <w:color w:val="FF0000"/>
        </w:rPr>
        <w:tab/>
      </w:r>
      <w:r w:rsidR="00BD78E1">
        <w:rPr>
          <w:rFonts w:asciiTheme="majorHAnsi" w:hAnsi="宋体" w:hint="eastAsia"/>
          <w:b/>
          <w:color w:val="FF0000"/>
        </w:rPr>
        <w:tab/>
        <w:t>&lt;msg&gt;</w:t>
      </w:r>
      <w:r w:rsidR="00BD78E1">
        <w:rPr>
          <w:rFonts w:asciiTheme="majorHAnsi" w:hAnsi="宋体" w:hint="eastAsia"/>
          <w:b/>
          <w:color w:val="FF0000"/>
        </w:rPr>
        <w:t>节点有内容则一定是系统错误</w:t>
      </w:r>
    </w:p>
    <w:p w14:paraId="68FC9C7A" w14:textId="77777777" w:rsidR="00BD78E1" w:rsidRDefault="00BD78E1" w:rsidP="00BD78E1">
      <w:pPr>
        <w:ind w:left="420"/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 xml:space="preserve">        &lt;msg&gt;</w:t>
      </w:r>
      <w:r>
        <w:rPr>
          <w:rFonts w:asciiTheme="majorHAnsi" w:hAnsi="宋体" w:hint="eastAsia"/>
          <w:b/>
          <w:color w:val="FF0000"/>
        </w:rPr>
        <w:t>无内容</w:t>
      </w:r>
      <w:r>
        <w:rPr>
          <w:rFonts w:asciiTheme="majorHAnsi" w:hAnsi="宋体" w:hint="eastAsia"/>
          <w:b/>
          <w:color w:val="FF0000"/>
        </w:rPr>
        <w:t>&lt;error_code&gt;</w:t>
      </w:r>
      <w:r w:rsidR="004F2B1F">
        <w:rPr>
          <w:rFonts w:asciiTheme="majorHAnsi" w:hAnsi="宋体" w:hint="eastAsia"/>
          <w:b/>
          <w:color w:val="FF0000"/>
        </w:rPr>
        <w:t>有值则表示业务错误</w:t>
      </w:r>
    </w:p>
    <w:p w14:paraId="3E0BDE58" w14:textId="77777777" w:rsidR="004F2B1F" w:rsidRPr="004F2B1F" w:rsidRDefault="004F2B1F" w:rsidP="00BD78E1">
      <w:pPr>
        <w:ind w:left="420"/>
        <w:rPr>
          <w:rFonts w:asciiTheme="majorHAnsi" w:hAnsi="宋体"/>
          <w:b/>
          <w:color w:val="0070C0"/>
        </w:rPr>
      </w:pPr>
      <w:r>
        <w:rPr>
          <w:rFonts w:asciiTheme="majorHAnsi" w:hAnsi="宋体" w:hint="eastAsia"/>
          <w:b/>
          <w:color w:val="FF0000"/>
        </w:rPr>
        <w:tab/>
      </w:r>
      <w:r w:rsidRPr="004F2B1F">
        <w:rPr>
          <w:rFonts w:asciiTheme="majorHAnsi" w:hAnsi="宋体" w:hint="eastAsia"/>
          <w:b/>
          <w:color w:val="0070C0"/>
        </w:rPr>
        <w:t>注：当</w:t>
      </w:r>
      <w:r w:rsidRPr="004F2B1F">
        <w:rPr>
          <w:rFonts w:asciiTheme="majorHAnsi" w:hAnsi="宋体" w:hint="eastAsia"/>
          <w:b/>
          <w:color w:val="0070C0"/>
        </w:rPr>
        <w:t>result=success</w:t>
      </w:r>
      <w:r w:rsidRPr="004F2B1F">
        <w:rPr>
          <w:rFonts w:asciiTheme="majorHAnsi" w:hAnsi="宋体" w:hint="eastAsia"/>
          <w:b/>
          <w:color w:val="0070C0"/>
        </w:rPr>
        <w:t>的情况也有可能</w:t>
      </w:r>
      <w:r w:rsidRPr="004F2B1F">
        <w:rPr>
          <w:rFonts w:asciiTheme="majorHAnsi" w:hAnsi="宋体" w:hint="eastAsia"/>
          <w:b/>
          <w:color w:val="0070C0"/>
        </w:rPr>
        <w:t>error_code</w:t>
      </w:r>
      <w:r w:rsidRPr="004F2B1F">
        <w:rPr>
          <w:rFonts w:asciiTheme="majorHAnsi" w:hAnsi="宋体" w:hint="eastAsia"/>
          <w:b/>
          <w:color w:val="0070C0"/>
        </w:rPr>
        <w:t>有返回值</w:t>
      </w:r>
      <w:r w:rsidR="00176CA0">
        <w:rPr>
          <w:rFonts w:asciiTheme="majorHAnsi" w:hAnsi="宋体" w:hint="eastAsia"/>
          <w:b/>
          <w:color w:val="0070C0"/>
        </w:rPr>
        <w:t>(weblogid</w:t>
      </w:r>
      <w:r w:rsidR="00176CA0">
        <w:rPr>
          <w:rFonts w:asciiTheme="majorHAnsi" w:hAnsi="宋体" w:hint="eastAsia"/>
          <w:b/>
          <w:color w:val="0070C0"/>
        </w:rPr>
        <w:t>失效</w:t>
      </w:r>
      <w:r w:rsidR="00176CA0">
        <w:rPr>
          <w:rFonts w:asciiTheme="majorHAnsi" w:hAnsi="宋体" w:hint="eastAsia"/>
          <w:b/>
          <w:color w:val="0070C0"/>
        </w:rPr>
        <w:t>)</w:t>
      </w:r>
    </w:p>
    <w:p w14:paraId="685DB0A1" w14:textId="77777777" w:rsidR="007861D1" w:rsidRDefault="007861D1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  <w:r w:rsidR="00E06A61" w:rsidRPr="007A4058">
        <w:rPr>
          <w:rFonts w:asciiTheme="majorHAnsi" w:hAnsi="宋体"/>
          <w:b/>
          <w:color w:val="002060"/>
        </w:rPr>
        <w:fldChar w:fldCharType="begin"/>
      </w:r>
      <w:r w:rsidR="007A4058" w:rsidRPr="007A4058">
        <w:rPr>
          <w:rFonts w:asciiTheme="majorHAnsi" w:hAnsi="宋体"/>
          <w:b/>
          <w:color w:val="002060"/>
        </w:rPr>
        <w:instrText xml:space="preserve"> </w:instrText>
      </w:r>
      <w:r w:rsidR="007A4058" w:rsidRPr="007A4058">
        <w:rPr>
          <w:rFonts w:asciiTheme="majorHAnsi" w:hAnsi="宋体" w:hint="eastAsia"/>
          <w:b/>
          <w:color w:val="002060"/>
        </w:rPr>
        <w:instrText>eq \o\ac(</w:instrText>
      </w:r>
      <w:r w:rsidR="007A4058" w:rsidRPr="007A4058">
        <w:rPr>
          <w:rFonts w:ascii="宋体" w:hAnsi="宋体" w:hint="eastAsia"/>
          <w:b/>
          <w:color w:val="002060"/>
          <w:position w:val="-4"/>
          <w:sz w:val="31"/>
        </w:rPr>
        <w:instrText>○</w:instrText>
      </w:r>
      <w:r w:rsidR="007A4058" w:rsidRPr="007A4058">
        <w:rPr>
          <w:rFonts w:asciiTheme="majorHAnsi" w:hAnsi="宋体" w:hint="eastAsia"/>
          <w:b/>
          <w:color w:val="002060"/>
        </w:rPr>
        <w:instrText>,2)</w:instrText>
      </w:r>
      <w:r w:rsidR="00E06A61" w:rsidRPr="007A4058">
        <w:rPr>
          <w:rFonts w:asciiTheme="majorHAnsi" w:hAnsi="宋体"/>
          <w:b/>
          <w:color w:val="002060"/>
        </w:rPr>
        <w:fldChar w:fldCharType="end"/>
      </w:r>
      <w:r w:rsidR="00F83AF2">
        <w:rPr>
          <w:rFonts w:asciiTheme="majorHAnsi" w:hAnsi="宋体" w:hint="eastAsia"/>
          <w:b/>
          <w:color w:val="FF0000"/>
        </w:rPr>
        <w:t>Code</w:t>
      </w:r>
      <w:r w:rsidR="00F83AF2">
        <w:rPr>
          <w:rFonts w:asciiTheme="majorHAnsi" w:hAnsi="宋体" w:hint="eastAsia"/>
          <w:b/>
          <w:color w:val="FF0000"/>
        </w:rPr>
        <w:t>说明：</w:t>
      </w:r>
      <w:r w:rsidR="00DD65FD">
        <w:rPr>
          <w:rFonts w:asciiTheme="majorHAnsi" w:hAnsi="宋体" w:hint="eastAsia"/>
          <w:b/>
          <w:color w:val="FF0000"/>
        </w:rPr>
        <w:t>1000</w:t>
      </w:r>
      <w:r w:rsidR="00DD65FD">
        <w:rPr>
          <w:rFonts w:asciiTheme="majorHAnsi" w:hAnsi="宋体" w:hint="eastAsia"/>
          <w:b/>
          <w:color w:val="FF0000"/>
        </w:rPr>
        <w:t>以内的</w:t>
      </w:r>
      <w:r w:rsidR="00DD65FD">
        <w:rPr>
          <w:rFonts w:asciiTheme="majorHAnsi" w:hAnsi="宋体" w:hint="eastAsia"/>
          <w:b/>
          <w:color w:val="FF0000"/>
        </w:rPr>
        <w:t>Code</w:t>
      </w:r>
      <w:r w:rsidR="00DD65FD">
        <w:rPr>
          <w:rFonts w:asciiTheme="majorHAnsi" w:hAnsi="宋体" w:hint="eastAsia"/>
          <w:b/>
          <w:color w:val="FF0000"/>
        </w:rPr>
        <w:t>为特殊错误，可能需要客户端做特殊处理。</w:t>
      </w:r>
    </w:p>
    <w:p w14:paraId="6D4E0872" w14:textId="77777777" w:rsidR="00533961" w:rsidRDefault="0042652A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</w:r>
      <w:r w:rsidR="00533961">
        <w:rPr>
          <w:rFonts w:asciiTheme="majorHAnsi" w:hAnsi="宋体" w:hint="eastAsia"/>
          <w:b/>
          <w:color w:val="FF0000"/>
        </w:rPr>
        <w:t>100</w:t>
      </w:r>
      <w:r w:rsidR="00533961">
        <w:rPr>
          <w:rFonts w:asciiTheme="majorHAnsi" w:hAnsi="宋体" w:hint="eastAsia"/>
          <w:b/>
          <w:color w:val="FF0000"/>
        </w:rPr>
        <w:t>以内的</w:t>
      </w:r>
      <w:r w:rsidR="00533961">
        <w:rPr>
          <w:rFonts w:asciiTheme="majorHAnsi" w:hAnsi="宋体" w:hint="eastAsia"/>
          <w:b/>
          <w:color w:val="FF0000"/>
        </w:rPr>
        <w:t>Code</w:t>
      </w:r>
      <w:r w:rsidR="00533961">
        <w:rPr>
          <w:rFonts w:asciiTheme="majorHAnsi" w:hAnsi="宋体" w:hint="eastAsia"/>
          <w:b/>
          <w:color w:val="FF0000"/>
        </w:rPr>
        <w:t>的优先级高于</w:t>
      </w:r>
      <w:r w:rsidR="00533961">
        <w:rPr>
          <w:rFonts w:asciiTheme="majorHAnsi" w:hAnsi="宋体" w:hint="eastAsia"/>
          <w:b/>
          <w:color w:val="FF0000"/>
        </w:rPr>
        <w:t>100</w:t>
      </w:r>
      <w:r w:rsidR="00533961">
        <w:rPr>
          <w:rFonts w:asciiTheme="majorHAnsi" w:hAnsi="宋体" w:hint="eastAsia"/>
          <w:b/>
          <w:color w:val="FF0000"/>
        </w:rPr>
        <w:t>—</w:t>
      </w:r>
      <w:r w:rsidR="00533961">
        <w:rPr>
          <w:rFonts w:asciiTheme="majorHAnsi" w:hAnsi="宋体" w:hint="eastAsia"/>
          <w:b/>
          <w:color w:val="FF0000"/>
        </w:rPr>
        <w:t>1000</w:t>
      </w:r>
      <w:r w:rsidR="00533961">
        <w:rPr>
          <w:rFonts w:asciiTheme="majorHAnsi" w:hAnsi="宋体" w:hint="eastAsia"/>
          <w:b/>
          <w:color w:val="FF0000"/>
        </w:rPr>
        <w:t>的</w:t>
      </w:r>
      <w:r w:rsidR="00533961">
        <w:rPr>
          <w:rFonts w:asciiTheme="majorHAnsi" w:hAnsi="宋体" w:hint="eastAsia"/>
          <w:b/>
          <w:color w:val="FF0000"/>
        </w:rPr>
        <w:t>Code</w:t>
      </w:r>
      <w:r w:rsidR="00497AA2">
        <w:rPr>
          <w:rFonts w:asciiTheme="majorHAnsi" w:hAnsi="宋体" w:hint="eastAsia"/>
          <w:b/>
          <w:color w:val="FF0000"/>
        </w:rPr>
        <w:t>。</w:t>
      </w:r>
    </w:p>
    <w:p w14:paraId="65A6F632" w14:textId="77777777" w:rsidR="0042652A" w:rsidRDefault="0042652A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  <w:t>100</w:t>
      </w:r>
      <w:r>
        <w:rPr>
          <w:rFonts w:asciiTheme="majorHAnsi" w:hAnsi="宋体" w:hint="eastAsia"/>
          <w:b/>
          <w:color w:val="FF0000"/>
        </w:rPr>
        <w:t>以内的</w:t>
      </w:r>
      <w:r>
        <w:rPr>
          <w:rFonts w:asciiTheme="majorHAnsi" w:hAnsi="宋体" w:hint="eastAsia"/>
          <w:b/>
          <w:color w:val="FF0000"/>
        </w:rPr>
        <w:t>Code</w:t>
      </w:r>
      <w:r>
        <w:rPr>
          <w:rFonts w:asciiTheme="majorHAnsi" w:hAnsi="宋体" w:hint="eastAsia"/>
          <w:b/>
          <w:color w:val="FF0000"/>
        </w:rPr>
        <w:t>更接近于系统错误如</w:t>
      </w:r>
      <w:r>
        <w:rPr>
          <w:rFonts w:asciiTheme="majorHAnsi" w:hAnsi="宋体" w:hint="eastAsia"/>
          <w:b/>
          <w:color w:val="FF0000"/>
        </w:rPr>
        <w:t>(</w:t>
      </w:r>
      <w:r>
        <w:rPr>
          <w:rFonts w:asciiTheme="majorHAnsi" w:hAnsi="宋体" w:hint="eastAsia"/>
          <w:b/>
          <w:color w:val="FF0000"/>
        </w:rPr>
        <w:t>未登录，</w:t>
      </w:r>
      <w:r>
        <w:rPr>
          <w:rFonts w:asciiTheme="majorHAnsi" w:hAnsi="宋体" w:hint="eastAsia"/>
          <w:b/>
          <w:color w:val="FF0000"/>
        </w:rPr>
        <w:t>weblogid</w:t>
      </w:r>
      <w:r>
        <w:rPr>
          <w:rFonts w:asciiTheme="majorHAnsi" w:hAnsi="宋体" w:hint="eastAsia"/>
          <w:b/>
          <w:color w:val="FF0000"/>
        </w:rPr>
        <w:t>失效</w:t>
      </w:r>
      <w:r>
        <w:rPr>
          <w:rFonts w:asciiTheme="majorHAnsi" w:hAnsi="宋体" w:hint="eastAsia"/>
          <w:b/>
          <w:color w:val="FF0000"/>
        </w:rPr>
        <w:t>)</w:t>
      </w:r>
    </w:p>
    <w:p w14:paraId="513FD4DF" w14:textId="77777777" w:rsidR="00420E7B" w:rsidRDefault="00420E7B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  <w:r w:rsidR="00E06A61">
        <w:rPr>
          <w:rFonts w:asciiTheme="majorHAnsi" w:hAnsi="宋体"/>
          <w:b/>
          <w:color w:val="002060"/>
        </w:rPr>
        <w:fldChar w:fldCharType="begin"/>
      </w:r>
      <w:r>
        <w:rPr>
          <w:rFonts w:asciiTheme="majorHAnsi" w:hAnsi="宋体"/>
          <w:b/>
          <w:color w:val="002060"/>
        </w:rPr>
        <w:instrText xml:space="preserve"> </w:instrText>
      </w:r>
      <w:r>
        <w:rPr>
          <w:rFonts w:asciiTheme="majorHAnsi" w:hAnsi="宋体" w:hint="eastAsia"/>
          <w:b/>
          <w:color w:val="002060"/>
        </w:rPr>
        <w:instrText>eq \o\ac(</w:instrText>
      </w:r>
      <w:r w:rsidRPr="00763E5C">
        <w:rPr>
          <w:rFonts w:ascii="宋体" w:hAnsi="宋体" w:hint="eastAsia"/>
          <w:b/>
          <w:color w:val="002060"/>
          <w:position w:val="-4"/>
          <w:sz w:val="31"/>
        </w:rPr>
        <w:instrText>○</w:instrText>
      </w:r>
      <w:r>
        <w:rPr>
          <w:rFonts w:asciiTheme="majorHAnsi" w:hAnsi="宋体" w:hint="eastAsia"/>
          <w:b/>
          <w:color w:val="002060"/>
        </w:rPr>
        <w:instrText>,3)</w:instrText>
      </w:r>
      <w:r w:rsidR="00E06A61">
        <w:rPr>
          <w:rFonts w:asciiTheme="majorHAnsi" w:hAnsi="宋体"/>
          <w:b/>
          <w:color w:val="002060"/>
        </w:rPr>
        <w:fldChar w:fldCharType="end"/>
      </w:r>
      <w:r w:rsidRPr="003D35E9">
        <w:rPr>
          <w:rFonts w:asciiTheme="majorHAnsi" w:hAnsi="宋体" w:hint="eastAsia"/>
          <w:b/>
          <w:color w:val="FF0000"/>
        </w:rPr>
        <w:t>提示说明：</w:t>
      </w:r>
      <w:r w:rsidR="003D35E9">
        <w:rPr>
          <w:rFonts w:asciiTheme="majorHAnsi" w:hAnsi="宋体" w:hint="eastAsia"/>
          <w:b/>
          <w:color w:val="FF0000"/>
        </w:rPr>
        <w:t>业务错误使用</w:t>
      </w:r>
      <w:r w:rsidR="003D35E9">
        <w:rPr>
          <w:rFonts w:asciiTheme="majorHAnsi" w:hAnsi="宋体" w:hint="eastAsia"/>
          <w:b/>
          <w:color w:val="FF0000"/>
        </w:rPr>
        <w:t>&lt;</w:t>
      </w:r>
      <w:r w:rsidR="00327CE8">
        <w:rPr>
          <w:rFonts w:asciiTheme="majorHAnsi" w:hAnsi="宋体" w:hint="eastAsia"/>
          <w:b/>
          <w:color w:val="FF0000"/>
        </w:rPr>
        <w:t>error_</w:t>
      </w:r>
      <w:r w:rsidR="003D35E9">
        <w:rPr>
          <w:rFonts w:asciiTheme="majorHAnsi" w:hAnsi="宋体" w:hint="eastAsia"/>
          <w:b/>
          <w:color w:val="FF0000"/>
        </w:rPr>
        <w:t>info&gt;</w:t>
      </w:r>
      <w:r w:rsidR="003D35E9">
        <w:rPr>
          <w:rFonts w:asciiTheme="majorHAnsi" w:hAnsi="宋体" w:hint="eastAsia"/>
          <w:b/>
          <w:color w:val="FF0000"/>
        </w:rPr>
        <w:t>节点的内容提示。</w:t>
      </w:r>
    </w:p>
    <w:p w14:paraId="18D660C1" w14:textId="77777777" w:rsidR="0042652A" w:rsidRDefault="0042652A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lastRenderedPageBreak/>
        <w:tab/>
      </w:r>
      <w:r w:rsidR="00E06A61">
        <w:rPr>
          <w:rFonts w:asciiTheme="majorHAnsi" w:hAnsi="宋体"/>
          <w:b/>
          <w:color w:val="002060"/>
        </w:rPr>
        <w:fldChar w:fldCharType="begin"/>
      </w:r>
      <w:r w:rsidR="00420E7B">
        <w:rPr>
          <w:rFonts w:asciiTheme="majorHAnsi" w:hAnsi="宋体"/>
          <w:b/>
          <w:color w:val="002060"/>
        </w:rPr>
        <w:instrText xml:space="preserve"> </w:instrText>
      </w:r>
      <w:r w:rsidR="00420E7B">
        <w:rPr>
          <w:rFonts w:asciiTheme="majorHAnsi" w:hAnsi="宋体" w:hint="eastAsia"/>
          <w:b/>
          <w:color w:val="002060"/>
        </w:rPr>
        <w:instrText>eq \o\ac(</w:instrText>
      </w:r>
      <w:r w:rsidR="00420E7B" w:rsidRPr="00420E7B">
        <w:rPr>
          <w:rFonts w:ascii="宋体" w:hAnsi="宋体" w:hint="eastAsia"/>
          <w:b/>
          <w:color w:val="002060"/>
          <w:position w:val="-4"/>
          <w:sz w:val="31"/>
        </w:rPr>
        <w:instrText>○</w:instrText>
      </w:r>
      <w:r w:rsidR="00420E7B">
        <w:rPr>
          <w:rFonts w:asciiTheme="majorHAnsi" w:hAnsi="宋体" w:hint="eastAsia"/>
          <w:b/>
          <w:color w:val="002060"/>
        </w:rPr>
        <w:instrText>,4)</w:instrText>
      </w:r>
      <w:r w:rsidR="00E06A61">
        <w:rPr>
          <w:rFonts w:asciiTheme="majorHAnsi" w:hAnsi="宋体"/>
          <w:b/>
          <w:color w:val="002060"/>
        </w:rPr>
        <w:fldChar w:fldCharType="end"/>
      </w:r>
      <w:r>
        <w:rPr>
          <w:rFonts w:asciiTheme="majorHAnsi" w:hAnsi="宋体" w:hint="eastAsia"/>
          <w:b/>
          <w:color w:val="FF0000"/>
        </w:rPr>
        <w:t>Code</w:t>
      </w:r>
      <w:r>
        <w:rPr>
          <w:rFonts w:asciiTheme="majorHAnsi" w:hAnsi="宋体" w:hint="eastAsia"/>
          <w:b/>
          <w:color w:val="FF0000"/>
        </w:rPr>
        <w:t>说明：</w:t>
      </w:r>
    </w:p>
    <w:p w14:paraId="734A9B9C" w14:textId="77777777" w:rsidR="00763E5C" w:rsidRDefault="00763E5C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  <w:t>0001;//weblogid</w:t>
      </w:r>
      <w:r>
        <w:rPr>
          <w:rFonts w:asciiTheme="majorHAnsi" w:hAnsi="宋体" w:hint="eastAsia"/>
          <w:b/>
          <w:color w:val="FF0000"/>
        </w:rPr>
        <w:t>失效</w:t>
      </w:r>
    </w:p>
    <w:p w14:paraId="1040A52A" w14:textId="77777777" w:rsidR="00763E5C" w:rsidRDefault="00763E5C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  <w:t>0002;//</w:t>
      </w:r>
      <w:r>
        <w:rPr>
          <w:rFonts w:asciiTheme="majorHAnsi" w:hAnsi="宋体" w:hint="eastAsia"/>
          <w:b/>
          <w:color w:val="FF0000"/>
        </w:rPr>
        <w:t>未登录</w:t>
      </w:r>
    </w:p>
    <w:p w14:paraId="1B0CE88B" w14:textId="77777777" w:rsidR="00763E5C" w:rsidRDefault="00763E5C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  <w:t>0101;</w:t>
      </w:r>
      <w:r w:rsidR="00443946">
        <w:rPr>
          <w:rFonts w:asciiTheme="majorHAnsi" w:hAnsi="宋体" w:hint="eastAsia"/>
          <w:b/>
          <w:color w:val="FF0000"/>
        </w:rPr>
        <w:t>//</w:t>
      </w:r>
      <w:r w:rsidR="00443946">
        <w:rPr>
          <w:rFonts w:asciiTheme="majorHAnsi" w:hAnsi="宋体" w:hint="eastAsia"/>
          <w:b/>
          <w:color w:val="FF0000"/>
        </w:rPr>
        <w:t>秒杀商品未找到</w:t>
      </w:r>
    </w:p>
    <w:p w14:paraId="5941DD62" w14:textId="77777777" w:rsidR="00EC7298" w:rsidRDefault="00EC7298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</w:p>
    <w:p w14:paraId="4ED6DDFB" w14:textId="77777777" w:rsidR="00EC7298" w:rsidRDefault="00EC7298" w:rsidP="000A16D1">
      <w:pPr>
        <w:rPr>
          <w:rFonts w:asciiTheme="majorHAnsi" w:hAnsi="宋体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</w:r>
      <w:r>
        <w:rPr>
          <w:rFonts w:asciiTheme="majorHAnsi" w:hAnsi="宋体" w:hint="eastAsia"/>
          <w:b/>
          <w:color w:val="FF0000"/>
        </w:rPr>
        <w:tab/>
        <w:t>1000</w:t>
      </w:r>
      <w:r>
        <w:rPr>
          <w:rFonts w:asciiTheme="majorHAnsi" w:hAnsi="宋体" w:hint="eastAsia"/>
          <w:b/>
          <w:color w:val="FF0000"/>
        </w:rPr>
        <w:t>以后的错误按业务来区分</w:t>
      </w:r>
      <w:r w:rsidR="00C338D6">
        <w:rPr>
          <w:rFonts w:asciiTheme="majorHAnsi" w:hAnsi="宋体" w:hint="eastAsia"/>
          <w:b/>
          <w:color w:val="FF0000"/>
        </w:rPr>
        <w:t>。</w:t>
      </w:r>
    </w:p>
    <w:p w14:paraId="240EB6CF" w14:textId="77777777" w:rsidR="00420E7B" w:rsidRPr="00420E7B" w:rsidRDefault="00420E7B" w:rsidP="000A16D1">
      <w:pPr>
        <w:rPr>
          <w:rFonts w:asciiTheme="majorHAnsi" w:hAnsiTheme="majorHAnsi"/>
          <w:b/>
          <w:color w:val="FF0000"/>
        </w:rPr>
      </w:pPr>
      <w:r>
        <w:rPr>
          <w:rFonts w:asciiTheme="majorHAnsi" w:hAnsi="宋体" w:hint="eastAsia"/>
          <w:b/>
          <w:color w:val="FF0000"/>
        </w:rPr>
        <w:tab/>
      </w:r>
    </w:p>
    <w:p w14:paraId="6387E7C2" w14:textId="77777777" w:rsidR="004438E8" w:rsidRPr="0005170D" w:rsidRDefault="004438E8" w:rsidP="003B475C">
      <w:pPr>
        <w:pStyle w:val="Heading2"/>
        <w:rPr>
          <w:rFonts w:asciiTheme="majorHAnsi" w:hAnsiTheme="majorHAnsi"/>
        </w:rPr>
      </w:pPr>
      <w:r w:rsidRPr="0005170D">
        <w:rPr>
          <w:rFonts w:asciiTheme="majorHAnsi" w:hAnsi="宋体"/>
        </w:rPr>
        <w:t>移动客户端与服务器通信原理</w:t>
      </w:r>
    </w:p>
    <w:p w14:paraId="6FD2DF08" w14:textId="77777777" w:rsidR="004438E8" w:rsidRPr="0005170D" w:rsidRDefault="004438E8" w:rsidP="003B475C">
      <w:pPr>
        <w:rPr>
          <w:rFonts w:asciiTheme="majorHAnsi" w:hAnsiTheme="majorHAnsi"/>
        </w:rPr>
      </w:pPr>
      <w:r w:rsidRPr="0005170D">
        <w:rPr>
          <w:rFonts w:asciiTheme="majorHAnsi" w:hAnsi="宋体"/>
        </w:rPr>
        <w:t>采用短连接的</w:t>
      </w:r>
      <w:r w:rsidRPr="0005170D">
        <w:rPr>
          <w:rFonts w:asciiTheme="majorHAnsi" w:hAnsiTheme="majorHAnsi"/>
        </w:rPr>
        <w:t>http</w:t>
      </w:r>
      <w:r w:rsidRPr="0005170D">
        <w:rPr>
          <w:rFonts w:asciiTheme="majorHAnsi" w:hAnsi="宋体"/>
        </w:rPr>
        <w:t>协议进行通讯</w:t>
      </w:r>
      <w:r w:rsidRPr="0005170D">
        <w:rPr>
          <w:rFonts w:asciiTheme="majorHAnsi" w:hAnsiTheme="majorHAnsi"/>
        </w:rPr>
        <w:t>,</w:t>
      </w:r>
      <w:r w:rsidRPr="0005170D">
        <w:rPr>
          <w:rFonts w:asciiTheme="majorHAnsi" w:hAnsi="宋体"/>
        </w:rPr>
        <w:t>提交方式为</w:t>
      </w:r>
      <w:r w:rsidRPr="0005170D">
        <w:rPr>
          <w:rFonts w:asciiTheme="majorHAnsi" w:hAnsiTheme="majorHAnsi"/>
        </w:rPr>
        <w:t>post</w:t>
      </w:r>
      <w:r w:rsidRPr="0005170D">
        <w:rPr>
          <w:rFonts w:asciiTheme="majorHAnsi" w:hAnsi="宋体"/>
        </w:rPr>
        <w:t>或</w:t>
      </w:r>
      <w:r w:rsidRPr="0005170D">
        <w:rPr>
          <w:rFonts w:asciiTheme="majorHAnsi" w:hAnsiTheme="majorHAnsi"/>
        </w:rPr>
        <w:t>get</w:t>
      </w:r>
      <w:r w:rsidRPr="0005170D">
        <w:rPr>
          <w:rFonts w:asciiTheme="majorHAnsi" w:hAnsi="宋体"/>
        </w:rPr>
        <w:t>。返回数据格式为</w:t>
      </w:r>
      <w:r w:rsidRPr="0005170D">
        <w:rPr>
          <w:rFonts w:asciiTheme="majorHAnsi" w:hAnsiTheme="majorHAnsi"/>
        </w:rPr>
        <w:t>xml</w:t>
      </w:r>
      <w:r w:rsidRPr="0005170D">
        <w:rPr>
          <w:rFonts w:asciiTheme="majorHAnsi" w:hAnsi="宋体"/>
        </w:rPr>
        <w:t>。</w:t>
      </w:r>
    </w:p>
    <w:p w14:paraId="07C322C8" w14:textId="77777777" w:rsidR="004438E8" w:rsidRPr="0005170D" w:rsidRDefault="004438E8" w:rsidP="003B475C">
      <w:pPr>
        <w:rPr>
          <w:rFonts w:asciiTheme="majorHAnsi" w:hAnsiTheme="majorHAnsi"/>
        </w:rPr>
      </w:pPr>
      <w:r w:rsidRPr="0005170D">
        <w:rPr>
          <w:rFonts w:asciiTheme="majorHAnsi" w:hAnsiTheme="majorHAnsi"/>
        </w:rPr>
        <w:br w:type="page"/>
      </w:r>
    </w:p>
    <w:p w14:paraId="641A0348" w14:textId="77777777" w:rsidR="004438E8" w:rsidRPr="0005170D" w:rsidRDefault="004438E8" w:rsidP="002F244F">
      <w:pPr>
        <w:pStyle w:val="Heading2"/>
        <w:rPr>
          <w:rFonts w:asciiTheme="majorHAnsi" w:hAnsiTheme="majorHAnsi"/>
        </w:rPr>
      </w:pPr>
      <w:r w:rsidRPr="0005170D">
        <w:rPr>
          <w:rFonts w:asciiTheme="majorHAnsi" w:hAnsi="宋体"/>
        </w:rPr>
        <w:t>公共头信息</w:t>
      </w:r>
    </w:p>
    <w:p w14:paraId="54FCDCF0" w14:textId="77777777" w:rsidR="004438E8" w:rsidRPr="0005170D" w:rsidRDefault="004438E8" w:rsidP="002F244F">
      <w:pPr>
        <w:rPr>
          <w:rFonts w:asciiTheme="majorHAnsi" w:hAnsiTheme="majorHAnsi"/>
        </w:rPr>
      </w:pPr>
      <w:r w:rsidRPr="0005170D">
        <w:rPr>
          <w:rFonts w:asciiTheme="majorHAnsi" w:hAnsi="宋体"/>
        </w:rPr>
        <w:t>说明：所有接口的请求均需包含如下公共头信息。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8"/>
        <w:gridCol w:w="2160"/>
        <w:gridCol w:w="1260"/>
        <w:gridCol w:w="1980"/>
        <w:gridCol w:w="1394"/>
      </w:tblGrid>
      <w:tr w:rsidR="004438E8" w:rsidRPr="0005170D" w14:paraId="76A3811D" w14:textId="77777777" w:rsidTr="005959DC">
        <w:tc>
          <w:tcPr>
            <w:tcW w:w="1728" w:type="dxa"/>
          </w:tcPr>
          <w:p w14:paraId="03B4BFBA" w14:textId="77777777" w:rsidR="004438E8" w:rsidRPr="0005170D" w:rsidRDefault="004438E8" w:rsidP="002F244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参数名称</w:t>
            </w:r>
          </w:p>
        </w:tc>
        <w:tc>
          <w:tcPr>
            <w:tcW w:w="2160" w:type="dxa"/>
          </w:tcPr>
          <w:p w14:paraId="482C028F" w14:textId="77777777" w:rsidR="004438E8" w:rsidRPr="0005170D" w:rsidRDefault="004438E8" w:rsidP="002F244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参数类型</w:t>
            </w:r>
          </w:p>
        </w:tc>
        <w:tc>
          <w:tcPr>
            <w:tcW w:w="1260" w:type="dxa"/>
          </w:tcPr>
          <w:p w14:paraId="5B6B066F" w14:textId="77777777" w:rsidR="004438E8" w:rsidRPr="0005170D" w:rsidRDefault="004438E8" w:rsidP="002F244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是否可空</w:t>
            </w:r>
          </w:p>
        </w:tc>
        <w:tc>
          <w:tcPr>
            <w:tcW w:w="1980" w:type="dxa"/>
          </w:tcPr>
          <w:p w14:paraId="33E2AC0A" w14:textId="77777777" w:rsidR="004438E8" w:rsidRPr="0005170D" w:rsidRDefault="004438E8" w:rsidP="002F244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说明</w:t>
            </w:r>
          </w:p>
        </w:tc>
        <w:tc>
          <w:tcPr>
            <w:tcW w:w="1394" w:type="dxa"/>
          </w:tcPr>
          <w:p w14:paraId="19EEBBB3" w14:textId="77777777" w:rsidR="004438E8" w:rsidRPr="0005170D" w:rsidRDefault="004438E8" w:rsidP="002F244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请求方式</w:t>
            </w:r>
          </w:p>
        </w:tc>
      </w:tr>
      <w:tr w:rsidR="004438E8" w:rsidRPr="0005170D" w14:paraId="78C4D15A" w14:textId="77777777" w:rsidTr="005959DC">
        <w:tc>
          <w:tcPr>
            <w:tcW w:w="1728" w:type="dxa"/>
          </w:tcPr>
          <w:p w14:paraId="799D337D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weblogid</w:t>
            </w:r>
          </w:p>
        </w:tc>
        <w:tc>
          <w:tcPr>
            <w:tcW w:w="2160" w:type="dxa"/>
          </w:tcPr>
          <w:p w14:paraId="1ECD294A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260" w:type="dxa"/>
          </w:tcPr>
          <w:p w14:paraId="3FB5BE7F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3A59D3F8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94" w:type="dxa"/>
          </w:tcPr>
          <w:p w14:paraId="2325B606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05F7C401" w14:textId="77777777" w:rsidTr="005959DC">
        <w:tc>
          <w:tcPr>
            <w:tcW w:w="1728" w:type="dxa"/>
          </w:tcPr>
          <w:p w14:paraId="31A06D58" w14:textId="4F26FA8C" w:rsidR="004438E8" w:rsidRPr="0005170D" w:rsidRDefault="00217178" w:rsidP="007C3744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pi</w:t>
            </w:r>
            <w:r w:rsidR="007C3744">
              <w:rPr>
                <w:rFonts w:asciiTheme="majorHAnsi" w:hAnsiTheme="majorHAnsi"/>
                <w:sz w:val="16"/>
                <w:szCs w:val="16"/>
              </w:rPr>
              <w:t>-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version</w:t>
            </w:r>
          </w:p>
        </w:tc>
        <w:tc>
          <w:tcPr>
            <w:tcW w:w="2160" w:type="dxa"/>
          </w:tcPr>
          <w:p w14:paraId="728FA85A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1.0/2.0/*.*</w:t>
            </w:r>
          </w:p>
        </w:tc>
        <w:tc>
          <w:tcPr>
            <w:tcW w:w="1260" w:type="dxa"/>
          </w:tcPr>
          <w:p w14:paraId="0C3A674E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N</w:t>
            </w:r>
          </w:p>
        </w:tc>
        <w:tc>
          <w:tcPr>
            <w:tcW w:w="1980" w:type="dxa"/>
          </w:tcPr>
          <w:p w14:paraId="3799D050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API</w:t>
            </w:r>
            <w:r w:rsidRPr="0005170D">
              <w:rPr>
                <w:rFonts w:asciiTheme="majorHAnsi" w:hAnsi="宋体"/>
                <w:sz w:val="16"/>
                <w:szCs w:val="16"/>
              </w:rPr>
              <w:t>版本</w:t>
            </w:r>
          </w:p>
        </w:tc>
        <w:tc>
          <w:tcPr>
            <w:tcW w:w="1394" w:type="dxa"/>
          </w:tcPr>
          <w:p w14:paraId="22D950A6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570BC50D" w14:textId="77777777" w:rsidTr="005959DC">
        <w:tc>
          <w:tcPr>
            <w:tcW w:w="1728" w:type="dxa"/>
          </w:tcPr>
          <w:p w14:paraId="0D2709B9" w14:textId="5A112416" w:rsidR="004438E8" w:rsidRPr="0005170D" w:rsidRDefault="00A3534A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platform-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n</w:t>
            </w:r>
          </w:p>
        </w:tc>
        <w:tc>
          <w:tcPr>
            <w:tcW w:w="2160" w:type="dxa"/>
          </w:tcPr>
          <w:p w14:paraId="2DACA9E4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ios</w:t>
            </w:r>
          </w:p>
          <w:p w14:paraId="53FE65B2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/android</w:t>
            </w:r>
          </w:p>
          <w:p w14:paraId="61903DA5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/symbian</w:t>
            </w:r>
          </w:p>
          <w:p w14:paraId="7599D6ED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/wap</w:t>
            </w:r>
          </w:p>
        </w:tc>
        <w:tc>
          <w:tcPr>
            <w:tcW w:w="1260" w:type="dxa"/>
          </w:tcPr>
          <w:p w14:paraId="29D74932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N</w:t>
            </w:r>
          </w:p>
        </w:tc>
        <w:tc>
          <w:tcPr>
            <w:tcW w:w="1980" w:type="dxa"/>
          </w:tcPr>
          <w:p w14:paraId="431FC9D2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 xml:space="preserve">ios/android </w:t>
            </w:r>
          </w:p>
          <w:p w14:paraId="358E6225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symbian/wap</w:t>
            </w:r>
          </w:p>
          <w:p w14:paraId="3257EBA6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color w:val="FF0000"/>
                <w:sz w:val="16"/>
                <w:szCs w:val="16"/>
              </w:rPr>
              <w:t>服务端有可能根据本值，针对不同设备返回不同接口数据</w:t>
            </w:r>
          </w:p>
        </w:tc>
        <w:tc>
          <w:tcPr>
            <w:tcW w:w="1394" w:type="dxa"/>
          </w:tcPr>
          <w:p w14:paraId="71F820B5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2EBAC4FD" w14:textId="77777777" w:rsidTr="005959DC">
        <w:tc>
          <w:tcPr>
            <w:tcW w:w="1728" w:type="dxa"/>
          </w:tcPr>
          <w:p w14:paraId="799362F4" w14:textId="5ABFF535" w:rsidR="004438E8" w:rsidRPr="0005170D" w:rsidRDefault="00217178" w:rsidP="007C3744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evice</w:t>
            </w:r>
            <w:r w:rsidR="007C3744">
              <w:rPr>
                <w:rFonts w:asciiTheme="majorHAnsi" w:hAnsiTheme="majorHAnsi"/>
                <w:sz w:val="16"/>
                <w:szCs w:val="16"/>
              </w:rPr>
              <w:t>-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64825AD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260" w:type="dxa"/>
          </w:tcPr>
          <w:p w14:paraId="38DA1B37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2252DDC1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设备唯一标示号</w:t>
            </w:r>
            <w:r w:rsidRPr="0005170D">
              <w:rPr>
                <w:rFonts w:asciiTheme="majorHAnsi" w:hAnsiTheme="majorHAnsi"/>
                <w:sz w:val="16"/>
                <w:szCs w:val="16"/>
              </w:rPr>
              <w:t>,</w:t>
            </w:r>
            <w:r w:rsidRPr="0005170D">
              <w:rPr>
                <w:rFonts w:asciiTheme="majorHAnsi" w:hAnsi="宋体"/>
                <w:sz w:val="16"/>
                <w:szCs w:val="16"/>
              </w:rPr>
              <w:t>手持设备必传字段</w:t>
            </w:r>
          </w:p>
        </w:tc>
        <w:tc>
          <w:tcPr>
            <w:tcW w:w="1394" w:type="dxa"/>
          </w:tcPr>
          <w:p w14:paraId="6012079C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04BA8BFE" w14:textId="77777777" w:rsidTr="005959DC">
        <w:tc>
          <w:tcPr>
            <w:tcW w:w="1728" w:type="dxa"/>
          </w:tcPr>
          <w:p w14:paraId="4E23E52B" w14:textId="777A3A18" w:rsidR="004438E8" w:rsidRPr="0005170D" w:rsidRDefault="00217178" w:rsidP="007C3744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ontenttype</w:t>
            </w:r>
          </w:p>
        </w:tc>
        <w:tc>
          <w:tcPr>
            <w:tcW w:w="2160" w:type="dxa"/>
          </w:tcPr>
          <w:p w14:paraId="521B727E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260" w:type="dxa"/>
          </w:tcPr>
          <w:p w14:paraId="02043DBE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N</w:t>
            </w:r>
          </w:p>
        </w:tc>
        <w:tc>
          <w:tcPr>
            <w:tcW w:w="1980" w:type="dxa"/>
          </w:tcPr>
          <w:p w14:paraId="77C16010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返回的数据格式。</w:t>
            </w:r>
          </w:p>
          <w:p w14:paraId="508F2EF0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固定为</w:t>
            </w:r>
            <w:r w:rsidRPr="0005170D">
              <w:rPr>
                <w:rFonts w:asciiTheme="majorHAnsi" w:hAnsiTheme="majorHAnsi"/>
                <w:sz w:val="16"/>
                <w:szCs w:val="16"/>
              </w:rPr>
              <w:t>xml</w:t>
            </w:r>
          </w:p>
        </w:tc>
        <w:tc>
          <w:tcPr>
            <w:tcW w:w="1394" w:type="dxa"/>
          </w:tcPr>
          <w:p w14:paraId="200897F6" w14:textId="77777777" w:rsidR="004438E8" w:rsidRPr="0005170D" w:rsidRDefault="004438E8" w:rsidP="00E3366E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02A5129B" w14:textId="77777777" w:rsidTr="005959DC">
        <w:tc>
          <w:tcPr>
            <w:tcW w:w="1728" w:type="dxa"/>
          </w:tcPr>
          <w:p w14:paraId="039937AA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model</w:t>
            </w:r>
          </w:p>
        </w:tc>
        <w:tc>
          <w:tcPr>
            <w:tcW w:w="2160" w:type="dxa"/>
          </w:tcPr>
          <w:p w14:paraId="27F92490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260" w:type="dxa"/>
          </w:tcPr>
          <w:p w14:paraId="1BFC7DCF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40732B57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手机型号</w:t>
            </w:r>
          </w:p>
        </w:tc>
        <w:tc>
          <w:tcPr>
            <w:tcW w:w="1394" w:type="dxa"/>
          </w:tcPr>
          <w:p w14:paraId="1D528AD7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7E55E464" w14:textId="77777777" w:rsidTr="005959DC">
        <w:tc>
          <w:tcPr>
            <w:tcW w:w="1728" w:type="dxa"/>
          </w:tcPr>
          <w:p w14:paraId="11C77624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imsi</w:t>
            </w:r>
          </w:p>
        </w:tc>
        <w:tc>
          <w:tcPr>
            <w:tcW w:w="2160" w:type="dxa"/>
          </w:tcPr>
          <w:p w14:paraId="2C0BEE8A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260" w:type="dxa"/>
          </w:tcPr>
          <w:p w14:paraId="60CAFC19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66362E5C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手机</w:t>
            </w:r>
            <w:r w:rsidRPr="0005170D">
              <w:rPr>
                <w:rFonts w:asciiTheme="majorHAnsi" w:hAnsiTheme="majorHAnsi"/>
                <w:sz w:val="16"/>
                <w:szCs w:val="16"/>
              </w:rPr>
              <w:t>sim</w:t>
            </w:r>
            <w:r w:rsidRPr="0005170D">
              <w:rPr>
                <w:rFonts w:asciiTheme="majorHAnsi" w:hAnsi="宋体"/>
                <w:sz w:val="16"/>
                <w:szCs w:val="16"/>
              </w:rPr>
              <w:t>卡标示</w:t>
            </w:r>
          </w:p>
        </w:tc>
        <w:tc>
          <w:tcPr>
            <w:tcW w:w="1394" w:type="dxa"/>
          </w:tcPr>
          <w:p w14:paraId="479D731C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5A45E61C" w14:textId="77777777" w:rsidTr="005959DC">
        <w:tc>
          <w:tcPr>
            <w:tcW w:w="1728" w:type="dxa"/>
          </w:tcPr>
          <w:p w14:paraId="4027CDC2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sourceid</w:t>
            </w:r>
          </w:p>
        </w:tc>
        <w:tc>
          <w:tcPr>
            <w:tcW w:w="2160" w:type="dxa"/>
          </w:tcPr>
          <w:p w14:paraId="520D6803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260" w:type="dxa"/>
          </w:tcPr>
          <w:p w14:paraId="675C2171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547BCA89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客户端来源标识</w:t>
            </w:r>
          </w:p>
        </w:tc>
        <w:tc>
          <w:tcPr>
            <w:tcW w:w="1394" w:type="dxa"/>
          </w:tcPr>
          <w:p w14:paraId="2C15C57C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4D9E4048" w14:textId="77777777" w:rsidTr="005959DC">
        <w:tc>
          <w:tcPr>
            <w:tcW w:w="1728" w:type="dxa"/>
          </w:tcPr>
          <w:p w14:paraId="4699A5A0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language</w:t>
            </w:r>
          </w:p>
        </w:tc>
        <w:tc>
          <w:tcPr>
            <w:tcW w:w="2160" w:type="dxa"/>
          </w:tcPr>
          <w:p w14:paraId="0F73C2B8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260" w:type="dxa"/>
          </w:tcPr>
          <w:p w14:paraId="6701CD48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4B2D2516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语言</w:t>
            </w:r>
          </w:p>
        </w:tc>
        <w:tc>
          <w:tcPr>
            <w:tcW w:w="1394" w:type="dxa"/>
          </w:tcPr>
          <w:p w14:paraId="1DF4A658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5F45EEBE" w14:textId="77777777" w:rsidTr="005959DC">
        <w:tc>
          <w:tcPr>
            <w:tcW w:w="1728" w:type="dxa"/>
          </w:tcPr>
          <w:p w14:paraId="4B14DA7B" w14:textId="7E334C99" w:rsidR="004438E8" w:rsidRPr="0005170D" w:rsidRDefault="007C3744" w:rsidP="007C3744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n</w:t>
            </w:r>
            <w:r>
              <w:rPr>
                <w:rFonts w:asciiTheme="majorHAnsi" w:hAnsiTheme="majorHAnsi"/>
                <w:sz w:val="16"/>
                <w:szCs w:val="16"/>
              </w:rPr>
              <w:t>-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operator</w:t>
            </w:r>
          </w:p>
        </w:tc>
        <w:tc>
          <w:tcPr>
            <w:tcW w:w="2160" w:type="dxa"/>
          </w:tcPr>
          <w:p w14:paraId="7A0E6FBB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260" w:type="dxa"/>
          </w:tcPr>
          <w:p w14:paraId="16E14AFA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5C061DFA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运营商信息</w:t>
            </w:r>
          </w:p>
        </w:tc>
        <w:tc>
          <w:tcPr>
            <w:tcW w:w="1394" w:type="dxa"/>
          </w:tcPr>
          <w:p w14:paraId="71B8F2C2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20AEBB6B" w14:textId="77777777" w:rsidTr="005959DC">
        <w:tc>
          <w:tcPr>
            <w:tcW w:w="1728" w:type="dxa"/>
          </w:tcPr>
          <w:p w14:paraId="18E4C904" w14:textId="7441C75A" w:rsidR="004438E8" w:rsidRPr="0005170D" w:rsidRDefault="007C3744" w:rsidP="007C3744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ms</w:t>
            </w:r>
            <w:r>
              <w:rPr>
                <w:rFonts w:asciiTheme="majorHAnsi" w:hAnsiTheme="majorHAnsi"/>
                <w:sz w:val="16"/>
                <w:szCs w:val="16"/>
              </w:rPr>
              <w:t>-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number</w:t>
            </w:r>
          </w:p>
        </w:tc>
        <w:tc>
          <w:tcPr>
            <w:tcW w:w="2160" w:type="dxa"/>
          </w:tcPr>
          <w:p w14:paraId="1C0057B3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260" w:type="dxa"/>
          </w:tcPr>
          <w:p w14:paraId="54313F2C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00517054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短信中心号码</w:t>
            </w:r>
          </w:p>
        </w:tc>
        <w:tc>
          <w:tcPr>
            <w:tcW w:w="1394" w:type="dxa"/>
          </w:tcPr>
          <w:p w14:paraId="4F4EE4DC" w14:textId="77777777" w:rsidR="004438E8" w:rsidRPr="0005170D" w:rsidRDefault="004438E8" w:rsidP="002F244F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04FDC2F8" w14:textId="77777777" w:rsidTr="005959DC">
        <w:tc>
          <w:tcPr>
            <w:tcW w:w="1728" w:type="dxa"/>
          </w:tcPr>
          <w:p w14:paraId="6A58C485" w14:textId="64B8DDA2" w:rsidR="004438E8" w:rsidRPr="0005170D" w:rsidRDefault="00217178" w:rsidP="00163516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screen-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size</w:t>
            </w:r>
          </w:p>
        </w:tc>
        <w:tc>
          <w:tcPr>
            <w:tcW w:w="2160" w:type="dxa"/>
          </w:tcPr>
          <w:p w14:paraId="6A781B8C" w14:textId="77777777" w:rsidR="004438E8" w:rsidRPr="0005170D" w:rsidRDefault="004438E8" w:rsidP="00FE7948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3</w:t>
            </w:r>
            <w:r w:rsidR="00FE7948">
              <w:rPr>
                <w:rFonts w:asciiTheme="majorHAnsi" w:hAnsiTheme="majorHAnsi" w:hint="eastAsia"/>
                <w:sz w:val="16"/>
                <w:szCs w:val="16"/>
              </w:rPr>
              <w:t>2</w:t>
            </w:r>
            <w:r w:rsidRPr="0005170D">
              <w:rPr>
                <w:rFonts w:asciiTheme="majorHAnsi" w:hAnsiTheme="majorHAnsi"/>
                <w:sz w:val="16"/>
                <w:szCs w:val="16"/>
              </w:rPr>
              <w:t>0x4</w:t>
            </w:r>
            <w:r w:rsidR="00FE7948">
              <w:rPr>
                <w:rFonts w:asciiTheme="majorHAnsi" w:hAnsiTheme="majorHAnsi" w:hint="eastAsia"/>
                <w:sz w:val="16"/>
                <w:szCs w:val="16"/>
              </w:rPr>
              <w:t>8</w:t>
            </w:r>
            <w:r w:rsidRPr="0005170D">
              <w:rPr>
                <w:rFonts w:asciiTheme="majorHAnsi" w:hAnsiTheme="majorHAnsi"/>
                <w:sz w:val="16"/>
                <w:szCs w:val="16"/>
              </w:rPr>
              <w:t>0/*x*</w:t>
            </w:r>
          </w:p>
        </w:tc>
        <w:tc>
          <w:tcPr>
            <w:tcW w:w="1260" w:type="dxa"/>
          </w:tcPr>
          <w:p w14:paraId="1CC5C605" w14:textId="77777777" w:rsidR="004438E8" w:rsidRPr="0005170D" w:rsidRDefault="004438E8" w:rsidP="00163516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6A4A6077" w14:textId="77777777" w:rsidR="004438E8" w:rsidRPr="0005170D" w:rsidRDefault="004438E8" w:rsidP="00163516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屏幕尺寸</w:t>
            </w:r>
          </w:p>
        </w:tc>
        <w:tc>
          <w:tcPr>
            <w:tcW w:w="1394" w:type="dxa"/>
          </w:tcPr>
          <w:p w14:paraId="4263AD57" w14:textId="77777777" w:rsidR="004438E8" w:rsidRPr="0005170D" w:rsidRDefault="004438E8" w:rsidP="00163516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  <w:tr w:rsidR="004438E8" w:rsidRPr="0005170D" w14:paraId="65041C8F" w14:textId="77777777" w:rsidTr="005959DC">
        <w:tc>
          <w:tcPr>
            <w:tcW w:w="1728" w:type="dxa"/>
          </w:tcPr>
          <w:p w14:paraId="162D47D6" w14:textId="1E6F466E" w:rsidR="004438E8" w:rsidRPr="0005170D" w:rsidRDefault="00217178" w:rsidP="00163516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</w:t>
            </w:r>
            <w:commentRangeStart w:id="3"/>
            <w:r>
              <w:rPr>
                <w:rFonts w:asciiTheme="majorHAnsi" w:hAnsiTheme="majorHAnsi"/>
                <w:sz w:val="16"/>
                <w:szCs w:val="16"/>
              </w:rPr>
              <w:t>creen-</w:t>
            </w:r>
            <w:r w:rsidR="004438E8" w:rsidRPr="0005170D">
              <w:rPr>
                <w:rFonts w:asciiTheme="majorHAnsi" w:hAnsiTheme="majorHAnsi"/>
                <w:sz w:val="16"/>
                <w:szCs w:val="16"/>
              </w:rPr>
              <w:t>scale</w:t>
            </w:r>
            <w:commentRangeEnd w:id="3"/>
            <w:r w:rsidR="00FE7948">
              <w:rPr>
                <w:rStyle w:val="CommentReference"/>
              </w:rPr>
              <w:commentReference w:id="3"/>
            </w:r>
          </w:p>
        </w:tc>
        <w:tc>
          <w:tcPr>
            <w:tcW w:w="2160" w:type="dxa"/>
          </w:tcPr>
          <w:p w14:paraId="6229A8DE" w14:textId="77777777" w:rsidR="004438E8" w:rsidRPr="0005170D" w:rsidRDefault="004438E8" w:rsidP="00163516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1.0/2.0</w:t>
            </w:r>
          </w:p>
        </w:tc>
        <w:tc>
          <w:tcPr>
            <w:tcW w:w="1260" w:type="dxa"/>
          </w:tcPr>
          <w:p w14:paraId="73403B77" w14:textId="77777777" w:rsidR="004438E8" w:rsidRPr="0005170D" w:rsidRDefault="004438E8" w:rsidP="00163516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Y</w:t>
            </w:r>
          </w:p>
        </w:tc>
        <w:tc>
          <w:tcPr>
            <w:tcW w:w="1980" w:type="dxa"/>
          </w:tcPr>
          <w:p w14:paraId="023636E0" w14:textId="77777777" w:rsidR="004438E8" w:rsidRPr="0005170D" w:rsidRDefault="004438E8" w:rsidP="00163516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="宋体"/>
                <w:sz w:val="16"/>
                <w:szCs w:val="16"/>
              </w:rPr>
              <w:t>屏幕放大系数</w:t>
            </w:r>
          </w:p>
        </w:tc>
        <w:tc>
          <w:tcPr>
            <w:tcW w:w="1394" w:type="dxa"/>
          </w:tcPr>
          <w:p w14:paraId="74E3DF8D" w14:textId="77777777" w:rsidR="004438E8" w:rsidRPr="0005170D" w:rsidRDefault="004438E8" w:rsidP="00163516">
            <w:pPr>
              <w:spacing w:line="100" w:lineRule="atLeast"/>
              <w:rPr>
                <w:rFonts w:asciiTheme="majorHAnsi" w:hAnsiTheme="majorHAnsi"/>
                <w:sz w:val="16"/>
                <w:szCs w:val="16"/>
              </w:rPr>
            </w:pPr>
            <w:r w:rsidRPr="0005170D">
              <w:rPr>
                <w:rFonts w:asciiTheme="majorHAnsi" w:hAnsiTheme="majorHAnsi"/>
                <w:sz w:val="16"/>
                <w:szCs w:val="16"/>
              </w:rPr>
              <w:t>HttpHeader</w:t>
            </w:r>
            <w:r w:rsidRPr="0005170D">
              <w:rPr>
                <w:rFonts w:asciiTheme="majorHAnsi" w:hAnsi="宋体"/>
                <w:sz w:val="16"/>
                <w:szCs w:val="16"/>
              </w:rPr>
              <w:t>中</w:t>
            </w:r>
          </w:p>
        </w:tc>
      </w:tr>
    </w:tbl>
    <w:p w14:paraId="69C87FED" w14:textId="77777777" w:rsidR="004438E8" w:rsidRPr="0005170D" w:rsidRDefault="004438E8" w:rsidP="002F244F">
      <w:pPr>
        <w:rPr>
          <w:rFonts w:asciiTheme="majorHAnsi" w:hAnsiTheme="majorHAnsi"/>
        </w:rPr>
      </w:pPr>
    </w:p>
    <w:p w14:paraId="4BE0891A" w14:textId="77777777" w:rsidR="004438E8" w:rsidRPr="0005170D" w:rsidRDefault="004438E8" w:rsidP="002F244F">
      <w:pPr>
        <w:pStyle w:val="Heading2"/>
        <w:rPr>
          <w:rFonts w:asciiTheme="majorHAnsi" w:hAnsiTheme="majorHAnsi"/>
        </w:rPr>
      </w:pPr>
      <w:r w:rsidRPr="0005170D">
        <w:rPr>
          <w:rFonts w:asciiTheme="majorHAnsi" w:hAnsi="宋体"/>
        </w:rPr>
        <w:t>加密令牌</w:t>
      </w:r>
    </w:p>
    <w:p w14:paraId="7FF89AC2" w14:textId="77777777" w:rsidR="004438E8" w:rsidRPr="0005170D" w:rsidRDefault="004438E8" w:rsidP="002F244F">
      <w:pPr>
        <w:rPr>
          <w:rFonts w:asciiTheme="majorHAnsi" w:hAnsiTheme="majorHAnsi"/>
          <w:color w:val="FF0000"/>
          <w:sz w:val="16"/>
          <w:szCs w:val="16"/>
        </w:rPr>
      </w:pPr>
      <w:r w:rsidRPr="0005170D">
        <w:rPr>
          <w:rFonts w:asciiTheme="majorHAnsi" w:hAnsiTheme="majorHAnsi"/>
          <w:color w:val="FF0000"/>
          <w:sz w:val="16"/>
          <w:szCs w:val="16"/>
        </w:rPr>
        <w:t>$_token: ‘</w:t>
      </w:r>
      <w:r w:rsidR="00390008" w:rsidRPr="00390008">
        <w:rPr>
          <w:rFonts w:asciiTheme="majorHAnsi" w:hAnsiTheme="majorHAnsi" w:cs="Courier New"/>
          <w:color w:val="FF0000"/>
          <w:kern w:val="0"/>
          <w:sz w:val="16"/>
          <w:szCs w:val="16"/>
        </w:rPr>
        <w:t>6f416a56fa47e896835c34c5fd6f88d3bf53a7809b6e0413199ac014a02259c8</w:t>
      </w:r>
      <w:r w:rsidR="00390008">
        <w:rPr>
          <w:rFonts w:asciiTheme="majorHAnsi" w:hAnsiTheme="majorHAnsi" w:cs="Courier New" w:hint="eastAsia"/>
          <w:color w:val="FF0000"/>
          <w:kern w:val="0"/>
          <w:sz w:val="16"/>
          <w:szCs w:val="16"/>
        </w:rPr>
        <w:t>'</w:t>
      </w:r>
    </w:p>
    <w:p w14:paraId="7F560F64" w14:textId="77777777" w:rsidR="004438E8" w:rsidRPr="0005170D" w:rsidRDefault="004438E8" w:rsidP="002F244F">
      <w:pPr>
        <w:pStyle w:val="Heading2"/>
        <w:rPr>
          <w:rFonts w:asciiTheme="majorHAnsi" w:hAnsiTheme="majorHAnsi"/>
        </w:rPr>
      </w:pPr>
      <w:r w:rsidRPr="0005170D">
        <w:rPr>
          <w:rFonts w:asciiTheme="majorHAnsi" w:hAnsi="宋体"/>
        </w:rPr>
        <w:t>加密方式</w:t>
      </w:r>
    </w:p>
    <w:p w14:paraId="2399668B" w14:textId="77777777" w:rsidR="004438E8" w:rsidRPr="0005170D" w:rsidRDefault="004438E8" w:rsidP="002F244F">
      <w:pPr>
        <w:rPr>
          <w:rFonts w:asciiTheme="majorHAnsi" w:hAnsiTheme="majorHAnsi"/>
        </w:rPr>
      </w:pPr>
      <w:r w:rsidRPr="0005170D">
        <w:rPr>
          <w:rFonts w:asciiTheme="majorHAnsi" w:hAnsiTheme="majorHAnsi"/>
        </w:rPr>
        <w:t>POST</w:t>
      </w:r>
      <w:r w:rsidRPr="0005170D">
        <w:rPr>
          <w:rFonts w:asciiTheme="majorHAnsi" w:hAnsi="宋体"/>
        </w:rPr>
        <w:t>提交的参数按照</w:t>
      </w:r>
      <w:r w:rsidRPr="0005170D">
        <w:rPr>
          <w:rFonts w:asciiTheme="majorHAnsi" w:hAnsi="宋体"/>
          <w:b/>
          <w:color w:val="FF00FF"/>
        </w:rPr>
        <w:t>字母序升序组合</w:t>
      </w:r>
      <w:r w:rsidRPr="0005170D">
        <w:rPr>
          <w:rFonts w:asciiTheme="majorHAnsi" w:hAnsiTheme="majorHAnsi"/>
        </w:rPr>
        <w:t>+token</w:t>
      </w:r>
      <w:r w:rsidRPr="0005170D">
        <w:rPr>
          <w:rFonts w:asciiTheme="majorHAnsi" w:hAnsi="宋体"/>
        </w:rPr>
        <w:t>，进行</w:t>
      </w:r>
      <w:r w:rsidRPr="0005170D">
        <w:rPr>
          <w:rFonts w:asciiTheme="majorHAnsi" w:hAnsiTheme="majorHAnsi"/>
        </w:rPr>
        <w:t>MD5</w:t>
      </w:r>
      <w:r w:rsidRPr="0005170D">
        <w:rPr>
          <w:rFonts w:asciiTheme="majorHAnsi" w:hAnsi="宋体"/>
        </w:rPr>
        <w:t>加密。</w:t>
      </w:r>
    </w:p>
    <w:p w14:paraId="4EFF95AC" w14:textId="77777777" w:rsidR="004438E8" w:rsidRDefault="004438E8" w:rsidP="002F244F">
      <w:pPr>
        <w:rPr>
          <w:rFonts w:asciiTheme="majorHAnsi" w:hAnsiTheme="majorHAnsi"/>
        </w:rPr>
      </w:pPr>
      <w:r w:rsidRPr="0005170D">
        <w:rPr>
          <w:rFonts w:asciiTheme="majorHAnsi" w:hAnsi="宋体"/>
        </w:rPr>
        <w:t>例</w:t>
      </w:r>
      <w:r w:rsidRPr="0005170D">
        <w:rPr>
          <w:rFonts w:asciiTheme="majorHAnsi" w:hAnsiTheme="majorHAnsi"/>
        </w:rPr>
        <w:t>:</w:t>
      </w:r>
      <w:r w:rsidRPr="0005170D">
        <w:rPr>
          <w:rFonts w:asciiTheme="majorHAnsi" w:hAnsi="宋体"/>
        </w:rPr>
        <w:t>获取</w:t>
      </w:r>
      <w:r w:rsidRPr="0005170D">
        <w:rPr>
          <w:rFonts w:asciiTheme="majorHAnsi" w:hAnsiTheme="majorHAnsi"/>
        </w:rPr>
        <w:t>weblogid</w:t>
      </w:r>
      <w:r w:rsidRPr="0005170D">
        <w:rPr>
          <w:rFonts w:asciiTheme="majorHAnsi" w:hAnsi="宋体"/>
        </w:rPr>
        <w:t>接口</w:t>
      </w:r>
      <w:r w:rsidRPr="0005170D">
        <w:rPr>
          <w:rFonts w:asciiTheme="majorHAnsi" w:hAnsiTheme="majorHAnsi"/>
        </w:rPr>
        <w:t>MD5(act</w:t>
      </w:r>
      <w:r w:rsidRPr="0005170D">
        <w:rPr>
          <w:rFonts w:asciiTheme="majorHAnsi" w:hAnsi="宋体"/>
        </w:rPr>
        <w:t>值</w:t>
      </w:r>
      <w:r w:rsidRPr="0005170D">
        <w:rPr>
          <w:rFonts w:asciiTheme="majorHAnsi" w:hAnsiTheme="majorHAnsi"/>
        </w:rPr>
        <w:t>+api_version</w:t>
      </w:r>
      <w:r w:rsidRPr="0005170D">
        <w:rPr>
          <w:rFonts w:asciiTheme="majorHAnsi" w:hAnsi="宋体"/>
        </w:rPr>
        <w:t>值</w:t>
      </w:r>
      <w:r w:rsidRPr="0005170D">
        <w:rPr>
          <w:rFonts w:asciiTheme="majorHAnsi" w:hAnsiTheme="majorHAnsi"/>
        </w:rPr>
        <w:t>+t</w:t>
      </w:r>
      <w:r w:rsidRPr="0005170D">
        <w:rPr>
          <w:rFonts w:asciiTheme="majorHAnsi" w:hAnsi="宋体"/>
        </w:rPr>
        <w:t>值</w:t>
      </w:r>
      <w:r w:rsidRPr="0005170D">
        <w:rPr>
          <w:rFonts w:asciiTheme="majorHAnsi" w:hAnsiTheme="majorHAnsi"/>
        </w:rPr>
        <w:t>+token</w:t>
      </w:r>
      <w:r w:rsidRPr="0005170D">
        <w:rPr>
          <w:rFonts w:asciiTheme="majorHAnsi" w:hAnsi="宋体"/>
        </w:rPr>
        <w:t>值</w:t>
      </w:r>
      <w:r w:rsidRPr="0005170D">
        <w:rPr>
          <w:rFonts w:asciiTheme="majorHAnsi" w:hAnsiTheme="majorHAnsi"/>
        </w:rPr>
        <w:t>)</w:t>
      </w:r>
    </w:p>
    <w:p w14:paraId="3E1DC3A6" w14:textId="77777777" w:rsidR="00776891" w:rsidRDefault="00776891" w:rsidP="002F244F">
      <w:pPr>
        <w:rPr>
          <w:rFonts w:asciiTheme="majorHAnsi" w:hAnsiTheme="majorHAnsi"/>
        </w:rPr>
      </w:pPr>
    </w:p>
    <w:p w14:paraId="16E77AD1" w14:textId="77777777" w:rsidR="00776891" w:rsidRDefault="00776891" w:rsidP="00CC33DC">
      <w:pPr>
        <w:pStyle w:val="Heading2"/>
        <w:rPr>
          <w:rFonts w:asciiTheme="majorHAnsi" w:hAnsi="宋体"/>
        </w:rPr>
      </w:pPr>
      <w:r w:rsidRPr="00CC33DC">
        <w:rPr>
          <w:rFonts w:asciiTheme="majorHAnsi" w:hAnsi="宋体" w:hint="eastAsia"/>
        </w:rPr>
        <w:t>weblogid</w:t>
      </w:r>
      <w:r w:rsidRPr="00CC33DC">
        <w:rPr>
          <w:rFonts w:asciiTheme="majorHAnsi" w:hAnsi="宋体" w:hint="eastAsia"/>
        </w:rPr>
        <w:t>使用说明</w:t>
      </w:r>
    </w:p>
    <w:p w14:paraId="495F70A7" w14:textId="77777777" w:rsidR="00A939FA" w:rsidRDefault="00FC0513" w:rsidP="00A939FA">
      <w:pPr>
        <w:numPr>
          <w:ilvl w:val="0"/>
          <w:numId w:val="46"/>
        </w:numPr>
      </w:pPr>
      <w:r>
        <w:rPr>
          <w:rFonts w:hint="eastAsia"/>
        </w:rPr>
        <w:t>首次网络连</w:t>
      </w:r>
      <w:r w:rsidR="00A939FA">
        <w:rPr>
          <w:rFonts w:hint="eastAsia"/>
        </w:rPr>
        <w:t>接必须调用一次</w:t>
      </w:r>
      <w:r w:rsidR="00A939FA">
        <w:rPr>
          <w:rFonts w:hint="eastAsia"/>
        </w:rPr>
        <w:t>getWeblogId</w:t>
      </w:r>
      <w:r w:rsidR="00A939FA">
        <w:rPr>
          <w:rFonts w:hint="eastAsia"/>
        </w:rPr>
        <w:t>接口</w:t>
      </w:r>
      <w:r w:rsidR="00AA189E">
        <w:rPr>
          <w:rFonts w:hint="eastAsia"/>
        </w:rPr>
        <w:t>。。</w:t>
      </w:r>
    </w:p>
    <w:p w14:paraId="6D719081" w14:textId="77777777" w:rsidR="006A488C" w:rsidRDefault="006A488C" w:rsidP="006A488C">
      <w:pPr>
        <w:numPr>
          <w:ilvl w:val="0"/>
          <w:numId w:val="46"/>
        </w:numPr>
      </w:pPr>
      <w:r>
        <w:rPr>
          <w:rFonts w:hint="eastAsia"/>
        </w:rPr>
        <w:t>任何接口都有可能</w:t>
      </w:r>
      <w:r w:rsidR="00AC4EF3">
        <w:rPr>
          <w:rFonts w:hint="eastAsia"/>
        </w:rPr>
        <w:t>weblogid</w:t>
      </w:r>
      <w:r w:rsidR="00AC4EF3">
        <w:rPr>
          <w:rFonts w:hint="eastAsia"/>
        </w:rPr>
        <w:t>失效</w:t>
      </w:r>
      <w:r>
        <w:rPr>
          <w:rFonts w:hint="eastAsia"/>
        </w:rPr>
        <w:t>。</w:t>
      </w:r>
      <w:r w:rsidR="00C76B9A">
        <w:rPr>
          <w:rFonts w:hint="eastAsia"/>
        </w:rPr>
        <w:t>可根据“业务错误</w:t>
      </w:r>
      <w:r w:rsidR="00C76B9A">
        <w:rPr>
          <w:rFonts w:hint="eastAsia"/>
        </w:rPr>
        <w:t>code</w:t>
      </w:r>
      <w:r w:rsidR="00C76B9A">
        <w:rPr>
          <w:rFonts w:hint="eastAsia"/>
        </w:rPr>
        <w:t>来判断”</w:t>
      </w:r>
      <w:r w:rsidR="00493E09">
        <w:rPr>
          <w:rFonts w:hint="eastAsia"/>
        </w:rPr>
        <w:t>需要使用</w:t>
      </w:r>
      <w:r w:rsidR="00BA6BE9">
        <w:rPr>
          <w:rFonts w:hint="eastAsia"/>
        </w:rPr>
        <w:t>返回的</w:t>
      </w:r>
      <w:r w:rsidR="00493E09">
        <w:rPr>
          <w:rFonts w:hint="eastAsia"/>
        </w:rPr>
        <w:lastRenderedPageBreak/>
        <w:t>weblogid</w:t>
      </w:r>
      <w:r w:rsidR="00DA02B2">
        <w:rPr>
          <w:rFonts w:hint="eastAsia"/>
        </w:rPr>
        <w:t>来重新登录。</w:t>
      </w:r>
      <w:r w:rsidR="000F6753">
        <w:rPr>
          <w:rFonts w:hint="eastAsia"/>
        </w:rPr>
        <w:t>(</w:t>
      </w:r>
      <w:r w:rsidR="000F6753">
        <w:rPr>
          <w:rFonts w:hint="eastAsia"/>
        </w:rPr>
        <w:t>可自动登录或让用户手动登录</w:t>
      </w:r>
      <w:r w:rsidR="000F6753">
        <w:rPr>
          <w:rFonts w:hint="eastAsia"/>
        </w:rPr>
        <w:t>)</w:t>
      </w:r>
      <w:r>
        <w:rPr>
          <w:rFonts w:hint="eastAsia"/>
        </w:rPr>
        <w:t>。</w:t>
      </w:r>
    </w:p>
    <w:p w14:paraId="38C19CE6" w14:textId="77777777" w:rsidR="009458EA" w:rsidRDefault="009458EA" w:rsidP="000C1A4C">
      <w:pPr>
        <w:numPr>
          <w:ilvl w:val="0"/>
          <w:numId w:val="46"/>
        </w:numPr>
      </w:pPr>
      <w:r>
        <w:rPr>
          <w:rFonts w:hint="eastAsia"/>
        </w:rPr>
        <w:t>所请求的接口在有</w:t>
      </w:r>
      <w:r>
        <w:rPr>
          <w:rFonts w:hint="eastAsia"/>
        </w:rPr>
        <w:t>weblogid</w:t>
      </w:r>
      <w:r>
        <w:rPr>
          <w:rFonts w:hint="eastAsia"/>
        </w:rPr>
        <w:t>存在的情况下应加上</w:t>
      </w:r>
      <w:r>
        <w:rPr>
          <w:rFonts w:hint="eastAsia"/>
        </w:rPr>
        <w:t>Cookie</w:t>
      </w:r>
      <w:r>
        <w:rPr>
          <w:rFonts w:hint="eastAsia"/>
        </w:rPr>
        <w:t>信息。</w:t>
      </w:r>
      <w:r w:rsidR="00AF62EB">
        <w:rPr>
          <w:rFonts w:hint="eastAsia"/>
        </w:rPr>
        <w:t>其</w:t>
      </w:r>
      <w:r w:rsidR="000C1A4C">
        <w:rPr>
          <w:rFonts w:hint="eastAsia"/>
        </w:rPr>
        <w:t>格式为</w:t>
      </w:r>
    </w:p>
    <w:p w14:paraId="76ACFD17" w14:textId="77777777" w:rsidR="000C1A4C" w:rsidRDefault="00B55B67" w:rsidP="000C1A4C">
      <w:pPr>
        <w:ind w:left="840"/>
        <w:rPr>
          <w:rFonts w:ascii="Menlo-Bold" w:hAnsi="Menlo-Bold" w:cs="Menlo-Bold"/>
          <w:b/>
          <w:bCs/>
          <w:kern w:val="0"/>
          <w:sz w:val="22"/>
        </w:rPr>
      </w:pPr>
      <w:r>
        <w:rPr>
          <w:rFonts w:hint="eastAsia"/>
        </w:rPr>
        <w:t>Cookie:</w:t>
      </w:r>
      <w:r>
        <w:rPr>
          <w:rFonts w:ascii="Menlo-Bold" w:hAnsi="Menlo-Bold" w:cs="Menlo-Bold" w:hint="eastAsia"/>
          <w:b/>
          <w:bCs/>
          <w:kern w:val="0"/>
          <w:sz w:val="22"/>
        </w:rPr>
        <w:t xml:space="preserve"> </w:t>
      </w:r>
      <w:r w:rsidR="000C1A4C" w:rsidRPr="000C1A4C">
        <w:rPr>
          <w:rFonts w:ascii="Menlo-Bold" w:hAnsi="Menlo-Bold" w:cs="Menlo-Bold"/>
          <w:b/>
          <w:bCs/>
          <w:kern w:val="0"/>
          <w:sz w:val="22"/>
        </w:rPr>
        <w:t xml:space="preserve">PHPSESSID= </w:t>
      </w:r>
      <w:r w:rsidR="000C1A4C">
        <w:rPr>
          <w:rFonts w:ascii="Menlo-Bold" w:hAnsi="Menlo-Bold" w:cs="Menlo-Bold"/>
          <w:b/>
          <w:bCs/>
          <w:kern w:val="0"/>
          <w:sz w:val="22"/>
        </w:rPr>
        <w:t>l69b8htgftvcj59ekqb1apg0f6</w:t>
      </w:r>
    </w:p>
    <w:p w14:paraId="65765DE1" w14:textId="77777777" w:rsidR="003A0A7C" w:rsidRDefault="00347A7A" w:rsidP="00FE3A48">
      <w:pPr>
        <w:ind w:left="840"/>
        <w:jc w:val="left"/>
        <w:rPr>
          <w:rFonts w:ascii="Menlo-Bold" w:hAnsi="Menlo-Bold" w:cs="Menlo-Bold"/>
          <w:bCs/>
          <w:kern w:val="0"/>
          <w:sz w:val="22"/>
        </w:rPr>
      </w:pPr>
      <w:r>
        <w:rPr>
          <w:rFonts w:ascii="Menlo-Bold" w:hAnsi="Menlo-Bold" w:cs="Menlo-Bold" w:hint="eastAsia"/>
          <w:bCs/>
          <w:kern w:val="0"/>
          <w:sz w:val="22"/>
        </w:rPr>
        <w:t>相当于公共信息头的参数名为</w:t>
      </w:r>
      <w:r w:rsidR="00FE3A48">
        <w:rPr>
          <w:rFonts w:ascii="Menlo-Bold" w:hAnsi="Menlo-Bold" w:cs="Menlo-Bold" w:hint="eastAsia"/>
          <w:bCs/>
          <w:kern w:val="0"/>
          <w:sz w:val="22"/>
        </w:rPr>
        <w:t xml:space="preserve">Cookie </w:t>
      </w:r>
      <w:r w:rsidR="00FE3A48">
        <w:rPr>
          <w:rFonts w:ascii="Menlo-Bold" w:hAnsi="Menlo-Bold" w:cs="Menlo-Bold" w:hint="eastAsia"/>
          <w:bCs/>
          <w:kern w:val="0"/>
          <w:sz w:val="22"/>
        </w:rPr>
        <w:t>值为</w:t>
      </w:r>
      <w:r w:rsidR="00FE3A48">
        <w:rPr>
          <w:rFonts w:ascii="Menlo-Bold" w:hAnsi="Menlo-Bold" w:cs="Menlo-Bold" w:hint="eastAsia"/>
          <w:bCs/>
          <w:kern w:val="0"/>
          <w:sz w:val="22"/>
        </w:rPr>
        <w:t xml:space="preserve"> </w:t>
      </w:r>
    </w:p>
    <w:p w14:paraId="08FC6AC4" w14:textId="77777777" w:rsidR="009C20EE" w:rsidRDefault="00FE3A48" w:rsidP="00824743">
      <w:pPr>
        <w:ind w:left="840"/>
        <w:jc w:val="left"/>
        <w:rPr>
          <w:rFonts w:ascii="Menlo-Bold" w:hAnsi="Menlo-Bold" w:cs="Menlo-Bold"/>
          <w:b/>
          <w:bCs/>
          <w:color w:val="FF0000"/>
          <w:kern w:val="0"/>
          <w:sz w:val="22"/>
        </w:rPr>
      </w:pPr>
      <w:r w:rsidRPr="0002603C">
        <w:rPr>
          <w:rFonts w:ascii="Menlo-Bold" w:hAnsi="Menlo-Bold" w:cs="Menlo-Bold"/>
          <w:b/>
          <w:bCs/>
          <w:color w:val="FF0000"/>
          <w:kern w:val="0"/>
          <w:sz w:val="22"/>
        </w:rPr>
        <w:t>PHPSESSID= l69b8htgftvcj59ekqb1apg0f6</w:t>
      </w:r>
    </w:p>
    <w:p w14:paraId="56989581" w14:textId="77777777" w:rsidR="00AF62EB" w:rsidRPr="00824743" w:rsidRDefault="00AF62EB" w:rsidP="00AF62EB">
      <w:pPr>
        <w:jc w:val="left"/>
        <w:rPr>
          <w:rFonts w:ascii="Menlo-Bold" w:hAnsi="Menlo-Bold" w:cs="Menlo-Bold"/>
          <w:b/>
          <w:bCs/>
          <w:color w:val="FF0000"/>
          <w:kern w:val="0"/>
          <w:sz w:val="22"/>
        </w:rPr>
      </w:pPr>
      <w:r>
        <w:rPr>
          <w:rFonts w:ascii="Menlo-Bold" w:hAnsi="Menlo-Bold" w:cs="Menlo-Bold" w:hint="eastAsia"/>
          <w:b/>
          <w:bCs/>
          <w:color w:val="FF0000"/>
          <w:kern w:val="0"/>
          <w:sz w:val="22"/>
        </w:rPr>
        <w:tab/>
      </w:r>
      <w:r>
        <w:rPr>
          <w:rFonts w:ascii="Menlo-Bold" w:hAnsi="Menlo-Bold" w:cs="Menlo-Bold" w:hint="eastAsia"/>
          <w:b/>
          <w:bCs/>
          <w:color w:val="FF0000"/>
          <w:kern w:val="0"/>
          <w:sz w:val="22"/>
        </w:rPr>
        <w:t>注：不能传</w:t>
      </w:r>
      <w:r w:rsidRPr="0002603C">
        <w:rPr>
          <w:rFonts w:ascii="Menlo-Bold" w:hAnsi="Menlo-Bold" w:cs="Menlo-Bold"/>
          <w:b/>
          <w:bCs/>
          <w:color w:val="FF0000"/>
          <w:kern w:val="0"/>
          <w:sz w:val="22"/>
        </w:rPr>
        <w:t>PHPSESSID=</w:t>
      </w:r>
      <w:r>
        <w:rPr>
          <w:rFonts w:ascii="Menlo-Bold" w:hAnsi="Menlo-Bold" w:cs="Menlo-Bold" w:hint="eastAsia"/>
          <w:b/>
          <w:bCs/>
          <w:color w:val="FF0000"/>
          <w:kern w:val="0"/>
          <w:sz w:val="22"/>
        </w:rPr>
        <w:t>这种格式，若不存在</w:t>
      </w:r>
      <w:r>
        <w:rPr>
          <w:rFonts w:ascii="Menlo-Bold" w:hAnsi="Menlo-Bold" w:cs="Menlo-Bold" w:hint="eastAsia"/>
          <w:b/>
          <w:bCs/>
          <w:color w:val="FF0000"/>
          <w:kern w:val="0"/>
          <w:sz w:val="22"/>
        </w:rPr>
        <w:t>weblgoid,</w:t>
      </w:r>
      <w:r>
        <w:rPr>
          <w:rFonts w:ascii="Menlo-Bold" w:hAnsi="Menlo-Bold" w:cs="Menlo-Bold" w:hint="eastAsia"/>
          <w:b/>
          <w:bCs/>
          <w:color w:val="FF0000"/>
          <w:kern w:val="0"/>
          <w:sz w:val="22"/>
        </w:rPr>
        <w:t>则连</w:t>
      </w:r>
      <w:r>
        <w:rPr>
          <w:rFonts w:ascii="Menlo-Bold" w:hAnsi="Menlo-Bold" w:cs="Menlo-Bold"/>
          <w:b/>
          <w:bCs/>
          <w:color w:val="FF0000"/>
          <w:kern w:val="0"/>
          <w:sz w:val="22"/>
        </w:rPr>
        <w:t>PHPSESSID</w:t>
      </w:r>
      <w:r>
        <w:rPr>
          <w:rFonts w:ascii="Menlo-Bold" w:hAnsi="Menlo-Bold" w:cs="Menlo-Bold" w:hint="eastAsia"/>
          <w:b/>
          <w:bCs/>
          <w:color w:val="FF0000"/>
          <w:kern w:val="0"/>
          <w:sz w:val="22"/>
        </w:rPr>
        <w:t>也不要填上去。</w:t>
      </w:r>
    </w:p>
    <w:p w14:paraId="36AC4776" w14:textId="77777777" w:rsidR="004438E8" w:rsidRDefault="004438E8" w:rsidP="002F244F">
      <w:pPr>
        <w:rPr>
          <w:rFonts w:asciiTheme="majorHAnsi" w:hAnsiTheme="majorHAnsi"/>
          <w:b/>
          <w:color w:val="FF00FF"/>
        </w:rPr>
      </w:pPr>
      <w:r w:rsidRPr="0005170D">
        <w:rPr>
          <w:rFonts w:asciiTheme="majorHAnsi" w:hAnsiTheme="majorHAnsi"/>
        </w:rPr>
        <w:br w:type="page"/>
      </w:r>
      <w:r w:rsidRPr="0005170D">
        <w:rPr>
          <w:rFonts w:asciiTheme="majorHAnsi" w:hAnsi="宋体"/>
        </w:rPr>
        <w:lastRenderedPageBreak/>
        <w:t>说明：所有请求接口，均应带上</w:t>
      </w:r>
      <w:r w:rsidRPr="0005170D">
        <w:rPr>
          <w:rFonts w:asciiTheme="majorHAnsi" w:hAnsiTheme="majorHAnsi"/>
          <w:b/>
          <w:color w:val="FF00FF"/>
        </w:rPr>
        <w:t>act</w:t>
      </w:r>
      <w:r w:rsidRPr="0005170D">
        <w:rPr>
          <w:rFonts w:asciiTheme="majorHAnsi" w:hAnsi="宋体"/>
          <w:b/>
          <w:color w:val="FF00FF"/>
        </w:rPr>
        <w:t>、</w:t>
      </w:r>
      <w:r w:rsidRPr="0005170D">
        <w:rPr>
          <w:rFonts w:asciiTheme="majorHAnsi" w:hAnsiTheme="majorHAnsi"/>
          <w:b/>
          <w:color w:val="FF00FF"/>
        </w:rPr>
        <w:t>api_version</w:t>
      </w:r>
      <w:r w:rsidRPr="0005170D">
        <w:rPr>
          <w:rFonts w:asciiTheme="majorHAnsi" w:hAnsi="宋体"/>
          <w:b/>
          <w:color w:val="FF00FF"/>
        </w:rPr>
        <w:t>、</w:t>
      </w:r>
      <w:r w:rsidRPr="0005170D">
        <w:rPr>
          <w:rFonts w:asciiTheme="majorHAnsi" w:hAnsiTheme="majorHAnsi"/>
          <w:b/>
          <w:color w:val="FF00FF"/>
        </w:rPr>
        <w:t>t</w:t>
      </w:r>
      <w:r w:rsidRPr="0005170D">
        <w:rPr>
          <w:rFonts w:asciiTheme="majorHAnsi" w:hAnsi="宋体"/>
          <w:b/>
          <w:color w:val="FF00FF"/>
        </w:rPr>
        <w:t>、</w:t>
      </w:r>
      <w:r w:rsidRPr="0005170D">
        <w:rPr>
          <w:rFonts w:asciiTheme="majorHAnsi" w:hAnsiTheme="majorHAnsi"/>
          <w:b/>
          <w:color w:val="FF00FF"/>
        </w:rPr>
        <w:t>ac</w:t>
      </w:r>
    </w:p>
    <w:p w14:paraId="0A3E4C4B" w14:textId="77777777" w:rsidR="00A6257D" w:rsidRDefault="00A6257D" w:rsidP="002F244F">
      <w:pPr>
        <w:rPr>
          <w:rFonts w:asciiTheme="majorHAnsi" w:hAnsiTheme="majorHAnsi"/>
          <w:b/>
          <w:color w:val="FF00FF"/>
        </w:rPr>
      </w:pPr>
    </w:p>
    <w:p w14:paraId="1301853B" w14:textId="77777777" w:rsidR="00A6257D" w:rsidRDefault="00A6257D" w:rsidP="00065666">
      <w:pPr>
        <w:pStyle w:val="Heading2"/>
        <w:rPr>
          <w:rFonts w:asciiTheme="majorHAnsi" w:hAnsiTheme="majorHAnsi"/>
          <w:b w:val="0"/>
          <w:color w:val="FF00FF"/>
        </w:rPr>
      </w:pPr>
      <w:r>
        <w:rPr>
          <w:rFonts w:asciiTheme="majorHAnsi" w:hAnsiTheme="majorHAnsi" w:hint="eastAsia"/>
          <w:b w:val="0"/>
          <w:color w:val="FF00FF"/>
        </w:rPr>
        <w:t>全局公共值说明：</w:t>
      </w:r>
    </w:p>
    <w:p w14:paraId="3C60F3D0" w14:textId="77777777" w:rsidR="00A6257D" w:rsidRDefault="00A6257D" w:rsidP="00065666">
      <w:pPr>
        <w:pStyle w:val="CommentText"/>
        <w:rPr>
          <w:rFonts w:asciiTheme="majorHAnsi" w:hAnsiTheme="majorHAnsi"/>
        </w:rPr>
      </w:pPr>
      <w:r>
        <w:rPr>
          <w:rFonts w:asciiTheme="majorHAnsi" w:hAnsiTheme="majorHAnsi" w:hint="eastAsia"/>
        </w:rPr>
        <w:t>A</w:t>
      </w:r>
      <w:r>
        <w:rPr>
          <w:rFonts w:asciiTheme="majorHAnsi" w:hAnsiTheme="majorHAnsi" w:hint="eastAsia"/>
        </w:rPr>
        <w:t>：</w:t>
      </w:r>
      <w:r>
        <w:rPr>
          <w:rFonts w:asciiTheme="majorHAnsi" w:hAnsiTheme="majorHAnsi" w:hint="eastAsia"/>
        </w:rPr>
        <w:t>pstatus</w:t>
      </w:r>
    </w:p>
    <w:p w14:paraId="6E76420F" w14:textId="77777777" w:rsidR="00A6257D" w:rsidRDefault="00A6257D" w:rsidP="00065666">
      <w:pPr>
        <w:pStyle w:val="CommentText"/>
        <w:ind w:leftChars="200" w:left="420"/>
      </w:pPr>
      <w:r>
        <w:rPr>
          <w:rFonts w:hint="eastAsia"/>
        </w:rPr>
        <w:t>0</w:t>
      </w:r>
      <w:r>
        <w:rPr>
          <w:rFonts w:hint="eastAsia"/>
        </w:rPr>
        <w:t>：表示正常普通商品</w:t>
      </w:r>
    </w:p>
    <w:p w14:paraId="49D12EF0" w14:textId="77777777" w:rsidR="00A6257D" w:rsidRDefault="00A6257D" w:rsidP="00065666">
      <w:pPr>
        <w:pStyle w:val="CommentText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：表示下架的商品</w:t>
      </w:r>
    </w:p>
    <w:p w14:paraId="79027FD5" w14:textId="77777777" w:rsidR="00A6257D" w:rsidRDefault="00A6257D" w:rsidP="00065666">
      <w:pPr>
        <w:pStyle w:val="CommentText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：表示秒杀中的商品</w:t>
      </w:r>
    </w:p>
    <w:p w14:paraId="6FEEF5A1" w14:textId="77777777" w:rsidR="00A6257D" w:rsidRPr="0005170D" w:rsidRDefault="00A6257D" w:rsidP="00065666">
      <w:pPr>
        <w:ind w:leftChars="200" w:left="420"/>
        <w:rPr>
          <w:rFonts w:asciiTheme="majorHAnsi" w:hAnsiTheme="majorHAnsi"/>
        </w:rPr>
      </w:pPr>
      <w:r>
        <w:rPr>
          <w:rFonts w:hint="eastAsia"/>
        </w:rPr>
        <w:t>3</w:t>
      </w:r>
      <w:r>
        <w:rPr>
          <w:rFonts w:hint="eastAsia"/>
        </w:rPr>
        <w:t>：表示库存不足</w:t>
      </w:r>
    </w:p>
    <w:p w14:paraId="3D520704" w14:textId="77777777" w:rsidR="004438E8" w:rsidRPr="0005170D" w:rsidRDefault="004438E8" w:rsidP="008469EC">
      <w:pPr>
        <w:pStyle w:val="Heading1"/>
        <w:numPr>
          <w:ilvl w:val="0"/>
          <w:numId w:val="6"/>
        </w:numPr>
        <w:ind w:hanging="780"/>
        <w:rPr>
          <w:rFonts w:asciiTheme="majorHAnsi" w:hAnsiTheme="majorHAnsi"/>
        </w:rPr>
      </w:pPr>
      <w:r w:rsidRPr="0005170D">
        <w:rPr>
          <w:rFonts w:asciiTheme="majorHAnsi" w:hAnsi="宋体"/>
        </w:rPr>
        <w:t>通讯接口</w:t>
      </w:r>
    </w:p>
    <w:p w14:paraId="0EE40317" w14:textId="77777777" w:rsidR="004438E8" w:rsidRPr="0005170D" w:rsidRDefault="004438E8" w:rsidP="00117098">
      <w:pPr>
        <w:pStyle w:val="Heading2"/>
        <w:numPr>
          <w:ilvl w:val="0"/>
          <w:numId w:val="44"/>
        </w:numPr>
        <w:rPr>
          <w:rFonts w:asciiTheme="majorHAnsi" w:hAnsiTheme="majorHAnsi"/>
        </w:rPr>
      </w:pPr>
      <w:r w:rsidRPr="0005170D">
        <w:rPr>
          <w:rFonts w:asciiTheme="majorHAnsi" w:hAnsi="宋体"/>
        </w:rPr>
        <w:t>获取</w:t>
      </w:r>
      <w:r w:rsidRPr="0005170D">
        <w:rPr>
          <w:rFonts w:asciiTheme="majorHAnsi" w:hAnsiTheme="majorHAnsi"/>
        </w:rPr>
        <w:t>weblogid</w:t>
      </w:r>
      <w:r w:rsidR="00EB0280" w:rsidRPr="0005170D">
        <w:rPr>
          <w:rFonts w:asciiTheme="majorHAnsi" w:hAnsiTheme="majorHAnsi"/>
        </w:rPr>
        <w:t>(</w:t>
      </w:r>
      <w:r w:rsidR="00EB0280" w:rsidRPr="0005170D">
        <w:rPr>
          <w:rFonts w:asciiTheme="majorHAnsi" w:hAnsiTheme="majorHAnsi"/>
          <w:szCs w:val="21"/>
        </w:rPr>
        <w:t>getWeblogId</w:t>
      </w:r>
      <w:r w:rsidR="00EB0280" w:rsidRPr="0005170D">
        <w:rPr>
          <w:rFonts w:asciiTheme="majorHAnsi" w:hAnsiTheme="majorHAnsi"/>
        </w:rPr>
        <w:t>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58"/>
        <w:gridCol w:w="3954"/>
      </w:tblGrid>
      <w:tr w:rsidR="004438E8" w:rsidRPr="0005170D" w14:paraId="2E30D80B" w14:textId="77777777" w:rsidTr="007B740A">
        <w:trPr>
          <w:jc w:val="center"/>
        </w:trPr>
        <w:tc>
          <w:tcPr>
            <w:tcW w:w="2109" w:type="dxa"/>
          </w:tcPr>
          <w:p w14:paraId="5C574CA4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7213" w:type="dxa"/>
            <w:gridSpan w:val="3"/>
          </w:tcPr>
          <w:p w14:paraId="1C240DC4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http://www.shangpu.com/api.php</w:t>
            </w:r>
          </w:p>
        </w:tc>
      </w:tr>
      <w:tr w:rsidR="004438E8" w:rsidRPr="0005170D" w14:paraId="04DAD775" w14:textId="77777777" w:rsidTr="007B740A">
        <w:trPr>
          <w:jc w:val="center"/>
        </w:trPr>
        <w:tc>
          <w:tcPr>
            <w:tcW w:w="2109" w:type="dxa"/>
          </w:tcPr>
          <w:p w14:paraId="22DCEE8C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提交方式</w:t>
            </w:r>
          </w:p>
        </w:tc>
        <w:tc>
          <w:tcPr>
            <w:tcW w:w="7213" w:type="dxa"/>
            <w:gridSpan w:val="3"/>
          </w:tcPr>
          <w:p w14:paraId="10B82E74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4438E8" w:rsidRPr="0005170D" w14:paraId="21DA25BA" w14:textId="77777777" w:rsidTr="007B740A">
        <w:trPr>
          <w:jc w:val="center"/>
        </w:trPr>
        <w:tc>
          <w:tcPr>
            <w:tcW w:w="2109" w:type="dxa"/>
          </w:tcPr>
          <w:p w14:paraId="5A8869A3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备注</w:t>
            </w:r>
          </w:p>
        </w:tc>
        <w:tc>
          <w:tcPr>
            <w:tcW w:w="7213" w:type="dxa"/>
            <w:gridSpan w:val="3"/>
          </w:tcPr>
          <w:p w14:paraId="3E496CA7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</w:p>
        </w:tc>
      </w:tr>
      <w:tr w:rsidR="004438E8" w:rsidRPr="0005170D" w14:paraId="0CB5F6DA" w14:textId="77777777" w:rsidTr="00DB57ED">
        <w:trPr>
          <w:jc w:val="center"/>
        </w:trPr>
        <w:tc>
          <w:tcPr>
            <w:tcW w:w="2109" w:type="dxa"/>
            <w:shd w:val="clear" w:color="auto" w:fill="00B050"/>
          </w:tcPr>
          <w:p w14:paraId="48E608FE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3BF3C97F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描述</w:t>
            </w:r>
          </w:p>
        </w:tc>
        <w:tc>
          <w:tcPr>
            <w:tcW w:w="1458" w:type="dxa"/>
            <w:tcBorders>
              <w:right w:val="single" w:sz="4" w:space="0" w:color="auto"/>
            </w:tcBorders>
            <w:shd w:val="clear" w:color="auto" w:fill="00B050"/>
          </w:tcPr>
          <w:p w14:paraId="1285E315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是否可为空</w:t>
            </w:r>
          </w:p>
        </w:tc>
        <w:tc>
          <w:tcPr>
            <w:tcW w:w="3954" w:type="dxa"/>
            <w:tcBorders>
              <w:left w:val="single" w:sz="4" w:space="0" w:color="auto"/>
            </w:tcBorders>
            <w:shd w:val="clear" w:color="auto" w:fill="00B050"/>
          </w:tcPr>
          <w:p w14:paraId="35655D38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样例</w:t>
            </w:r>
          </w:p>
        </w:tc>
      </w:tr>
      <w:tr w:rsidR="004438E8" w:rsidRPr="0005170D" w14:paraId="790425E9" w14:textId="77777777" w:rsidTr="00DB57ED">
        <w:trPr>
          <w:jc w:val="center"/>
        </w:trPr>
        <w:tc>
          <w:tcPr>
            <w:tcW w:w="2109" w:type="dxa"/>
          </w:tcPr>
          <w:p w14:paraId="3BCBC3F1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act</w:t>
            </w:r>
          </w:p>
        </w:tc>
        <w:tc>
          <w:tcPr>
            <w:tcW w:w="1801" w:type="dxa"/>
          </w:tcPr>
          <w:p w14:paraId="1328B79D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对应接口的方法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14:paraId="1C18CB51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N</w:t>
            </w:r>
          </w:p>
        </w:tc>
        <w:tc>
          <w:tcPr>
            <w:tcW w:w="3954" w:type="dxa"/>
            <w:tcBorders>
              <w:left w:val="single" w:sz="4" w:space="0" w:color="auto"/>
            </w:tcBorders>
          </w:tcPr>
          <w:p w14:paraId="7E3CAEA0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getWeblogId</w:t>
            </w:r>
          </w:p>
        </w:tc>
      </w:tr>
      <w:tr w:rsidR="004438E8" w:rsidRPr="0005170D" w14:paraId="5A985F0D" w14:textId="77777777" w:rsidTr="00DB57ED">
        <w:trPr>
          <w:jc w:val="center"/>
        </w:trPr>
        <w:tc>
          <w:tcPr>
            <w:tcW w:w="2109" w:type="dxa"/>
          </w:tcPr>
          <w:p w14:paraId="2F2F4A2A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api_version</w:t>
            </w:r>
          </w:p>
        </w:tc>
        <w:tc>
          <w:tcPr>
            <w:tcW w:w="1801" w:type="dxa"/>
          </w:tcPr>
          <w:p w14:paraId="443D041A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API</w:t>
            </w:r>
            <w:r w:rsidRPr="0005170D">
              <w:rPr>
                <w:rFonts w:asciiTheme="majorHAnsi" w:hAnsi="宋体"/>
                <w:szCs w:val="21"/>
              </w:rPr>
              <w:t>版本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14:paraId="73D320ED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N</w:t>
            </w:r>
          </w:p>
        </w:tc>
        <w:tc>
          <w:tcPr>
            <w:tcW w:w="3954" w:type="dxa"/>
            <w:tcBorders>
              <w:left w:val="single" w:sz="4" w:space="0" w:color="auto"/>
            </w:tcBorders>
          </w:tcPr>
          <w:p w14:paraId="05A308E1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1.0</w:t>
            </w:r>
          </w:p>
        </w:tc>
      </w:tr>
      <w:tr w:rsidR="004438E8" w:rsidRPr="0005170D" w14:paraId="4EFCAE24" w14:textId="77777777" w:rsidTr="00DB57ED">
        <w:trPr>
          <w:jc w:val="center"/>
        </w:trPr>
        <w:tc>
          <w:tcPr>
            <w:tcW w:w="2109" w:type="dxa"/>
          </w:tcPr>
          <w:p w14:paraId="22836239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t</w:t>
            </w:r>
          </w:p>
        </w:tc>
        <w:tc>
          <w:tcPr>
            <w:tcW w:w="1801" w:type="dxa"/>
          </w:tcPr>
          <w:p w14:paraId="255BD8C9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客户端时间戳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14:paraId="4F9853B6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N</w:t>
            </w:r>
          </w:p>
        </w:tc>
        <w:tc>
          <w:tcPr>
            <w:tcW w:w="3954" w:type="dxa"/>
            <w:tcBorders>
              <w:left w:val="single" w:sz="4" w:space="0" w:color="auto"/>
            </w:tcBorders>
          </w:tcPr>
          <w:p w14:paraId="21D04BE7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12087021</w:t>
            </w:r>
          </w:p>
        </w:tc>
      </w:tr>
      <w:tr w:rsidR="004438E8" w:rsidRPr="0005170D" w14:paraId="0773905F" w14:textId="77777777" w:rsidTr="00DB57ED">
        <w:trPr>
          <w:jc w:val="center"/>
        </w:trPr>
        <w:tc>
          <w:tcPr>
            <w:tcW w:w="2109" w:type="dxa"/>
          </w:tcPr>
          <w:p w14:paraId="4EB17105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ac</w:t>
            </w:r>
          </w:p>
        </w:tc>
        <w:tc>
          <w:tcPr>
            <w:tcW w:w="1801" w:type="dxa"/>
          </w:tcPr>
          <w:p w14:paraId="0849B3C6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数据验证签名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14:paraId="0E825613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N</w:t>
            </w:r>
          </w:p>
        </w:tc>
        <w:tc>
          <w:tcPr>
            <w:tcW w:w="3954" w:type="dxa"/>
            <w:tcBorders>
              <w:left w:val="single" w:sz="4" w:space="0" w:color="auto"/>
            </w:tcBorders>
          </w:tcPr>
          <w:p w14:paraId="392CD1A6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POST</w:t>
            </w:r>
            <w:r w:rsidRPr="0005170D">
              <w:rPr>
                <w:rFonts w:asciiTheme="majorHAnsi" w:hAnsi="宋体"/>
                <w:szCs w:val="21"/>
              </w:rPr>
              <w:t>提交的参数按照字母序升序组合</w:t>
            </w:r>
            <w:r w:rsidRPr="0005170D">
              <w:rPr>
                <w:rFonts w:asciiTheme="majorHAnsi" w:hAnsiTheme="majorHAnsi"/>
                <w:szCs w:val="21"/>
              </w:rPr>
              <w:t>+token</w:t>
            </w:r>
            <w:r w:rsidRPr="0005170D">
              <w:rPr>
                <w:rFonts w:asciiTheme="majorHAnsi" w:hAnsi="宋体"/>
                <w:szCs w:val="21"/>
              </w:rPr>
              <w:t>，进行</w:t>
            </w:r>
            <w:r w:rsidRPr="0005170D">
              <w:rPr>
                <w:rFonts w:asciiTheme="majorHAnsi" w:hAnsiTheme="majorHAnsi"/>
                <w:szCs w:val="21"/>
              </w:rPr>
              <w:t>MD5</w:t>
            </w:r>
            <w:r w:rsidRPr="0005170D">
              <w:rPr>
                <w:rFonts w:asciiTheme="majorHAnsi" w:hAnsi="宋体"/>
                <w:szCs w:val="21"/>
              </w:rPr>
              <w:t>加密</w:t>
            </w:r>
          </w:p>
        </w:tc>
      </w:tr>
      <w:tr w:rsidR="004438E8" w:rsidRPr="0005170D" w14:paraId="0C065B2B" w14:textId="77777777" w:rsidTr="00573491">
        <w:trPr>
          <w:jc w:val="center"/>
        </w:trPr>
        <w:tc>
          <w:tcPr>
            <w:tcW w:w="9322" w:type="dxa"/>
            <w:gridSpan w:val="4"/>
          </w:tcPr>
          <w:p w14:paraId="77762F6D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</w:p>
        </w:tc>
      </w:tr>
      <w:tr w:rsidR="004438E8" w:rsidRPr="0005170D" w14:paraId="0A84CD31" w14:textId="77777777" w:rsidTr="00DB57ED">
        <w:trPr>
          <w:jc w:val="center"/>
        </w:trPr>
        <w:tc>
          <w:tcPr>
            <w:tcW w:w="2109" w:type="dxa"/>
          </w:tcPr>
          <w:p w14:paraId="6AE429C1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1801" w:type="dxa"/>
          </w:tcPr>
          <w:p w14:paraId="4E22C69A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14:paraId="2729D498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3954" w:type="dxa"/>
            <w:tcBorders>
              <w:left w:val="single" w:sz="4" w:space="0" w:color="auto"/>
            </w:tcBorders>
          </w:tcPr>
          <w:p w14:paraId="0ACD8C1C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</w:p>
        </w:tc>
      </w:tr>
      <w:tr w:rsidR="004438E8" w:rsidRPr="0005170D" w14:paraId="21C8F312" w14:textId="77777777" w:rsidTr="007B740A">
        <w:trPr>
          <w:jc w:val="center"/>
        </w:trPr>
        <w:tc>
          <w:tcPr>
            <w:tcW w:w="2109" w:type="dxa"/>
            <w:shd w:val="clear" w:color="auto" w:fill="00B050"/>
          </w:tcPr>
          <w:p w14:paraId="23C07B10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2A3DD960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返回</w:t>
            </w:r>
          </w:p>
        </w:tc>
      </w:tr>
      <w:tr w:rsidR="004438E8" w:rsidRPr="0005170D" w14:paraId="2B493991" w14:textId="77777777" w:rsidTr="007B740A">
        <w:trPr>
          <w:jc w:val="center"/>
        </w:trPr>
        <w:tc>
          <w:tcPr>
            <w:tcW w:w="2109" w:type="dxa"/>
          </w:tcPr>
          <w:p w14:paraId="3521C00C" w14:textId="77777777" w:rsidR="004438E8" w:rsidRPr="0005170D" w:rsidRDefault="004438E8" w:rsidP="002F244F">
            <w:pPr>
              <w:rPr>
                <w:rFonts w:asciiTheme="majorHAnsi" w:hAnsiTheme="majorHAnsi"/>
                <w:color w:val="00B0F0"/>
                <w:szCs w:val="21"/>
              </w:rPr>
            </w:pPr>
            <w:r w:rsidRPr="0005170D">
              <w:rPr>
                <w:rFonts w:asciiTheme="majorHAnsi" w:hAnsiTheme="majorHAnsi"/>
                <w:color w:val="00B0F0"/>
                <w:szCs w:val="21"/>
              </w:rPr>
              <w:t>weblogid</w:t>
            </w:r>
            <w:r w:rsidRPr="0005170D">
              <w:rPr>
                <w:rFonts w:asciiTheme="majorHAnsi" w:hAnsi="宋体"/>
                <w:color w:val="00B0F0"/>
                <w:szCs w:val="21"/>
              </w:rPr>
              <w:t>节点：</w:t>
            </w:r>
          </w:p>
          <w:p w14:paraId="6AD16346" w14:textId="77777777" w:rsidR="004438E8" w:rsidRPr="0005170D" w:rsidRDefault="004438E8" w:rsidP="002F244F">
            <w:pPr>
              <w:rPr>
                <w:rFonts w:asciiTheme="majorHAnsi" w:hAnsiTheme="majorHAnsi"/>
                <w:color w:val="00B0F0"/>
                <w:szCs w:val="21"/>
              </w:rPr>
            </w:pPr>
            <w:r w:rsidRPr="0005170D">
              <w:rPr>
                <w:rFonts w:asciiTheme="majorHAnsi" w:hAnsiTheme="majorHAnsi"/>
                <w:color w:val="00B0F0"/>
                <w:szCs w:val="21"/>
              </w:rPr>
              <w:t>stime</w:t>
            </w:r>
            <w:r w:rsidRPr="0005170D">
              <w:rPr>
                <w:rFonts w:asciiTheme="majorHAnsi" w:hAnsi="宋体"/>
                <w:color w:val="00B0F0"/>
                <w:szCs w:val="21"/>
              </w:rPr>
              <w:t>节点：：</w:t>
            </w:r>
          </w:p>
          <w:p w14:paraId="7DDA693D" w14:textId="77777777" w:rsidR="004438E8" w:rsidRPr="0005170D" w:rsidRDefault="004438E8" w:rsidP="002F244F">
            <w:pPr>
              <w:rPr>
                <w:rFonts w:asciiTheme="majorHAnsi" w:hAnsiTheme="majorHAnsi"/>
                <w:color w:val="00B0F0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以上两个节点在所有接口均要返回</w:t>
            </w:r>
          </w:p>
        </w:tc>
        <w:tc>
          <w:tcPr>
            <w:tcW w:w="7213" w:type="dxa"/>
            <w:gridSpan w:val="3"/>
          </w:tcPr>
          <w:p w14:paraId="3F045042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="宋体"/>
                <w:szCs w:val="21"/>
              </w:rPr>
              <w:t>成功：</w:t>
            </w:r>
          </w:p>
          <w:p w14:paraId="2387BAA3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&lt;?xml version=”1.0” encoding=”utf-8”?&gt;</w:t>
            </w:r>
          </w:p>
          <w:p w14:paraId="290FBDB5" w14:textId="77777777" w:rsidR="005A701A" w:rsidRPr="0005170D" w:rsidRDefault="005A701A" w:rsidP="005A701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BED8EF6" w14:textId="77777777" w:rsidR="005A701A" w:rsidRPr="0005170D" w:rsidRDefault="005A701A" w:rsidP="005A701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439254C6" w14:textId="77777777" w:rsidR="005A701A" w:rsidRPr="0005170D" w:rsidRDefault="005A701A" w:rsidP="005A701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FCB0EDD" w14:textId="77777777" w:rsidR="005A701A" w:rsidRDefault="005A701A" w:rsidP="005A701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C061373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6024CA1D" w14:textId="77777777" w:rsidR="005A701A" w:rsidRDefault="005A701A" w:rsidP="005A701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7E6AA23C" w14:textId="77777777" w:rsidR="00B637D2" w:rsidRDefault="00B637D2" w:rsidP="005A701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BDEC09F" w14:textId="77777777" w:rsidR="00B637D2" w:rsidRPr="0005170D" w:rsidRDefault="00B637D2" w:rsidP="00B637D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0B90721A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3F75F6DC" w14:textId="77777777" w:rsidR="004438E8" w:rsidRPr="0005170D" w:rsidRDefault="004438E8" w:rsidP="002F244F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&lt;/data_info&gt;</w:t>
            </w:r>
          </w:p>
          <w:p w14:paraId="2B8C1E3B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 xml:space="preserve">  &lt;/info&gt;</w:t>
            </w:r>
          </w:p>
          <w:p w14:paraId="39707BC6" w14:textId="77777777" w:rsidR="004438E8" w:rsidRPr="0005170D" w:rsidRDefault="004438E8" w:rsidP="002F244F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&lt;/shopex&gt;</w:t>
            </w:r>
          </w:p>
        </w:tc>
      </w:tr>
      <w:tr w:rsidR="004438E8" w:rsidRPr="0005170D" w14:paraId="4CF58F98" w14:textId="77777777" w:rsidTr="007B740A">
        <w:trPr>
          <w:jc w:val="center"/>
        </w:trPr>
        <w:tc>
          <w:tcPr>
            <w:tcW w:w="2109" w:type="dxa"/>
          </w:tcPr>
          <w:p w14:paraId="333232F6" w14:textId="77777777" w:rsidR="004438E8" w:rsidRPr="0005170D" w:rsidRDefault="004438E8" w:rsidP="002F244F">
            <w:pPr>
              <w:rPr>
                <w:rFonts w:asciiTheme="majorHAnsi" w:hAnsiTheme="majorHAnsi"/>
                <w:color w:val="00B050"/>
                <w:szCs w:val="21"/>
              </w:rPr>
            </w:pPr>
          </w:p>
        </w:tc>
        <w:tc>
          <w:tcPr>
            <w:tcW w:w="7213" w:type="dxa"/>
            <w:gridSpan w:val="3"/>
          </w:tcPr>
          <w:p w14:paraId="27D9E58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6D48386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6A97E2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F59357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0C65293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</w:t>
            </w:r>
            <w:commentRangeStart w:id="4"/>
            <w:r w:rsidRPr="0005170D">
              <w:rPr>
                <w:rFonts w:asciiTheme="majorHAnsi" w:hAnsiTheme="majorHAnsi"/>
              </w:rPr>
              <w:t>&lt;msg/&gt;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1FEBF18A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99DEF9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AFD06A9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57F571F0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7E20D76E" w14:textId="77777777" w:rsidR="004438E8" w:rsidRPr="0005170D" w:rsidRDefault="00397C07" w:rsidP="00397C07">
            <w:pPr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0392A525" w14:textId="77777777" w:rsidR="004438E8" w:rsidRPr="0005170D" w:rsidRDefault="004438E8" w:rsidP="002F244F">
      <w:pPr>
        <w:rPr>
          <w:rFonts w:asciiTheme="majorHAnsi" w:hAnsiTheme="majorHAnsi"/>
        </w:rPr>
      </w:pPr>
    </w:p>
    <w:p w14:paraId="2BD637A3" w14:textId="77777777" w:rsidR="004438E8" w:rsidRPr="0005170D" w:rsidRDefault="004438E8" w:rsidP="00117098">
      <w:pPr>
        <w:pStyle w:val="Heading2"/>
        <w:numPr>
          <w:ilvl w:val="0"/>
          <w:numId w:val="44"/>
        </w:numPr>
        <w:rPr>
          <w:rFonts w:asciiTheme="majorHAnsi" w:hAnsiTheme="majorHAnsi"/>
        </w:rPr>
      </w:pPr>
      <w:r w:rsidRPr="0005170D">
        <w:rPr>
          <w:rFonts w:asciiTheme="majorHAnsi" w:hAnsi="宋体"/>
        </w:rPr>
        <w:t>注册</w:t>
      </w:r>
      <w:r w:rsidR="00D3524A" w:rsidRPr="0005170D">
        <w:rPr>
          <w:rFonts w:asciiTheme="majorHAnsi" w:hAnsiTheme="majorHAnsi"/>
        </w:rPr>
        <w:t>(register)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4438E8" w:rsidRPr="0005170D" w14:paraId="5D310813" w14:textId="77777777" w:rsidTr="00DA127F">
        <w:trPr>
          <w:jc w:val="center"/>
        </w:trPr>
        <w:tc>
          <w:tcPr>
            <w:tcW w:w="2109" w:type="dxa"/>
          </w:tcPr>
          <w:p w14:paraId="54212EB9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180A4620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438E8" w:rsidRPr="0005170D" w14:paraId="291CF61B" w14:textId="77777777" w:rsidTr="00DA127F">
        <w:trPr>
          <w:jc w:val="center"/>
        </w:trPr>
        <w:tc>
          <w:tcPr>
            <w:tcW w:w="2109" w:type="dxa"/>
          </w:tcPr>
          <w:p w14:paraId="3D0FA18F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提交方式</w:t>
            </w:r>
          </w:p>
        </w:tc>
        <w:tc>
          <w:tcPr>
            <w:tcW w:w="7213" w:type="dxa"/>
            <w:gridSpan w:val="3"/>
          </w:tcPr>
          <w:p w14:paraId="1BB5D0EE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438E8" w:rsidRPr="0005170D" w14:paraId="01EF8765" w14:textId="77777777" w:rsidTr="00163516">
        <w:trPr>
          <w:jc w:val="center"/>
        </w:trPr>
        <w:tc>
          <w:tcPr>
            <w:tcW w:w="2109" w:type="dxa"/>
          </w:tcPr>
          <w:p w14:paraId="571A33C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备注</w:t>
            </w:r>
          </w:p>
        </w:tc>
        <w:tc>
          <w:tcPr>
            <w:tcW w:w="7213" w:type="dxa"/>
            <w:gridSpan w:val="3"/>
          </w:tcPr>
          <w:p w14:paraId="2340A46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186DBCC3" w14:textId="77777777" w:rsidTr="005B3B93">
        <w:trPr>
          <w:jc w:val="center"/>
        </w:trPr>
        <w:tc>
          <w:tcPr>
            <w:tcW w:w="2109" w:type="dxa"/>
            <w:shd w:val="clear" w:color="auto" w:fill="00B050"/>
          </w:tcPr>
          <w:p w14:paraId="5D29D2DB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288AF900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767F2C85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07DBDB03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样例</w:t>
            </w:r>
          </w:p>
        </w:tc>
      </w:tr>
      <w:tr w:rsidR="004438E8" w:rsidRPr="0005170D" w14:paraId="6C2A9F42" w14:textId="77777777" w:rsidTr="005B3B93">
        <w:trPr>
          <w:jc w:val="center"/>
        </w:trPr>
        <w:tc>
          <w:tcPr>
            <w:tcW w:w="2109" w:type="dxa"/>
          </w:tcPr>
          <w:p w14:paraId="44EF40EF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299ADE3A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54C22E6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4E3A480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register</w:t>
            </w:r>
          </w:p>
        </w:tc>
      </w:tr>
      <w:tr w:rsidR="004438E8" w:rsidRPr="0005170D" w14:paraId="30A1171A" w14:textId="77777777" w:rsidTr="005B3B93">
        <w:trPr>
          <w:jc w:val="center"/>
        </w:trPr>
        <w:tc>
          <w:tcPr>
            <w:tcW w:w="2109" w:type="dxa"/>
          </w:tcPr>
          <w:p w14:paraId="3A2CA23C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5D58A9FE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="宋体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D7E5914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32C2C01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438E8" w:rsidRPr="0005170D" w14:paraId="425B74B5" w14:textId="77777777" w:rsidTr="005B3B93">
        <w:trPr>
          <w:jc w:val="center"/>
        </w:trPr>
        <w:tc>
          <w:tcPr>
            <w:tcW w:w="2109" w:type="dxa"/>
          </w:tcPr>
          <w:p w14:paraId="2F001A23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31F77474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D3B4168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549269E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438E8" w:rsidRPr="0005170D" w14:paraId="12BE6F30" w14:textId="77777777" w:rsidTr="00163516">
        <w:trPr>
          <w:jc w:val="center"/>
        </w:trPr>
        <w:tc>
          <w:tcPr>
            <w:tcW w:w="2109" w:type="dxa"/>
          </w:tcPr>
          <w:p w14:paraId="4999208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12813CD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30822F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A31C77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405A74CB" w14:textId="77777777" w:rsidTr="00163516">
        <w:trPr>
          <w:jc w:val="center"/>
        </w:trPr>
        <w:tc>
          <w:tcPr>
            <w:tcW w:w="2109" w:type="dxa"/>
          </w:tcPr>
          <w:p w14:paraId="2EBC431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07662A6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575D74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4D1D16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="宋体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="宋体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="宋体"/>
              </w:rPr>
              <w:t>加密</w:t>
            </w:r>
          </w:p>
        </w:tc>
      </w:tr>
      <w:tr w:rsidR="004438E8" w:rsidRPr="0005170D" w14:paraId="3F8EDF01" w14:textId="77777777" w:rsidTr="00D93B3C">
        <w:trPr>
          <w:jc w:val="center"/>
        </w:trPr>
        <w:tc>
          <w:tcPr>
            <w:tcW w:w="9322" w:type="dxa"/>
            <w:gridSpan w:val="4"/>
          </w:tcPr>
          <w:p w14:paraId="693F6191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6A0FE75D" w14:textId="77777777" w:rsidTr="00163516">
        <w:trPr>
          <w:jc w:val="center"/>
        </w:trPr>
        <w:tc>
          <w:tcPr>
            <w:tcW w:w="2109" w:type="dxa"/>
          </w:tcPr>
          <w:p w14:paraId="670DEF58" w14:textId="77777777" w:rsidR="004438E8" w:rsidRPr="0005170D" w:rsidRDefault="004438E8" w:rsidP="00163516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1801" w:type="dxa"/>
          </w:tcPr>
          <w:p w14:paraId="1CA3F5D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密码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91AD7A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5D0E5E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3B609D9A" w14:textId="77777777" w:rsidTr="005B3B93">
        <w:trPr>
          <w:jc w:val="center"/>
        </w:trPr>
        <w:tc>
          <w:tcPr>
            <w:tcW w:w="2109" w:type="dxa"/>
          </w:tcPr>
          <w:p w14:paraId="7F2BDA16" w14:textId="77777777" w:rsidR="004438E8" w:rsidRPr="0005170D" w:rsidRDefault="004438E8" w:rsidP="00DA127F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801" w:type="dxa"/>
          </w:tcPr>
          <w:p w14:paraId="505A6F22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用户名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8664FFB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81727D9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yek</w:t>
            </w:r>
          </w:p>
        </w:tc>
      </w:tr>
      <w:tr w:rsidR="00FB6D84" w:rsidRPr="0005170D" w14:paraId="33FF3E5A" w14:textId="77777777" w:rsidTr="005D2346">
        <w:trPr>
          <w:jc w:val="center"/>
        </w:trPr>
        <w:tc>
          <w:tcPr>
            <w:tcW w:w="2109" w:type="dxa"/>
          </w:tcPr>
          <w:p w14:paraId="048AFAC2" w14:textId="77777777" w:rsidR="00FB6D84" w:rsidRPr="0005170D" w:rsidRDefault="00FB6D84" w:rsidP="005D2346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device_token</w:t>
            </w:r>
          </w:p>
        </w:tc>
        <w:tc>
          <w:tcPr>
            <w:tcW w:w="1801" w:type="dxa"/>
          </w:tcPr>
          <w:p w14:paraId="62C2A7D6" w14:textId="77777777" w:rsidR="00FB6D84" w:rsidRPr="0005170D" w:rsidRDefault="00FB6D84" w:rsidP="005D234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用于</w:t>
            </w:r>
            <w:r>
              <w:rPr>
                <w:rFonts w:asciiTheme="majorHAnsi" w:hAnsiTheme="majorHAnsi" w:hint="eastAsia"/>
              </w:rPr>
              <w:t>push</w:t>
            </w:r>
            <w:r>
              <w:rPr>
                <w:rFonts w:asciiTheme="majorHAnsi" w:hAnsiTheme="majorHAnsi" w:hint="eastAsia"/>
              </w:rPr>
              <w:t>的</w:t>
            </w:r>
            <w:r w:rsidRPr="0005170D">
              <w:rPr>
                <w:rFonts w:asciiTheme="majorHAnsi" w:hAnsiTheme="majorHAnsi"/>
              </w:rPr>
              <w:t>设备</w:t>
            </w:r>
            <w:r w:rsidRPr="0005170D">
              <w:rPr>
                <w:rFonts w:asciiTheme="majorHAnsi" w:hAnsiTheme="majorHAnsi"/>
              </w:rPr>
              <w:t>Token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0ADA1E5" w14:textId="77777777" w:rsidR="00FB6D84" w:rsidRPr="0005170D" w:rsidRDefault="00FB6D84" w:rsidP="005D234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028B047" w14:textId="77777777" w:rsidR="00FB6D84" w:rsidRPr="0005170D" w:rsidRDefault="00FB6D84" w:rsidP="005D234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xxxxxxxxxxxxxxxxxxxxxxxxxx</w:t>
            </w:r>
          </w:p>
        </w:tc>
      </w:tr>
      <w:tr w:rsidR="00FB6D84" w:rsidRPr="0005170D" w14:paraId="40A0A8F3" w14:textId="77777777" w:rsidTr="005B3B93">
        <w:trPr>
          <w:jc w:val="center"/>
        </w:trPr>
        <w:tc>
          <w:tcPr>
            <w:tcW w:w="2109" w:type="dxa"/>
          </w:tcPr>
          <w:p w14:paraId="6207E321" w14:textId="77777777" w:rsidR="00FB6D84" w:rsidRPr="0005170D" w:rsidRDefault="00FB6D84" w:rsidP="00DA127F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63A14872" w14:textId="77777777" w:rsidR="00FB6D84" w:rsidRPr="0005170D" w:rsidRDefault="00FB6D84" w:rsidP="00DA127F">
            <w:pPr>
              <w:rPr>
                <w:rFonts w:asciiTheme="majorHAnsi" w:hAnsi="宋体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6526FD" w14:textId="77777777" w:rsidR="00FB6D84" w:rsidRPr="0005170D" w:rsidRDefault="00FB6D84" w:rsidP="00DA127F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C958F20" w14:textId="77777777" w:rsidR="00FB6D84" w:rsidRPr="0005170D" w:rsidRDefault="00FB6D84" w:rsidP="00DA127F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125D8494" w14:textId="77777777" w:rsidTr="00DA127F">
        <w:trPr>
          <w:jc w:val="center"/>
        </w:trPr>
        <w:tc>
          <w:tcPr>
            <w:tcW w:w="2109" w:type="dxa"/>
            <w:shd w:val="clear" w:color="auto" w:fill="00B050"/>
          </w:tcPr>
          <w:p w14:paraId="6E7E4286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7CCAFD1F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返回</w:t>
            </w:r>
          </w:p>
        </w:tc>
      </w:tr>
      <w:tr w:rsidR="004438E8" w:rsidRPr="0005170D" w14:paraId="17E5A50C" w14:textId="77777777" w:rsidTr="00DA127F">
        <w:trPr>
          <w:jc w:val="center"/>
        </w:trPr>
        <w:tc>
          <w:tcPr>
            <w:tcW w:w="2109" w:type="dxa"/>
          </w:tcPr>
          <w:p w14:paraId="28B3CE0D" w14:textId="77777777" w:rsidR="004438E8" w:rsidRPr="0005170D" w:rsidRDefault="004438E8" w:rsidP="00DA127F">
            <w:pPr>
              <w:rPr>
                <w:rFonts w:asciiTheme="majorHAnsi" w:hAnsiTheme="majorHAnsi"/>
                <w:color w:val="00B050"/>
              </w:rPr>
            </w:pPr>
            <w:r w:rsidRPr="0005170D">
              <w:rPr>
                <w:rFonts w:asciiTheme="majorHAnsi" w:hAnsiTheme="majorHAnsi"/>
                <w:color w:val="00B050"/>
              </w:rPr>
              <w:t>user</w:t>
            </w:r>
            <w:r w:rsidRPr="0005170D">
              <w:rPr>
                <w:rFonts w:asciiTheme="majorHAnsi" w:hAnsi="宋体"/>
                <w:color w:val="00B050"/>
              </w:rPr>
              <w:t>节点：</w:t>
            </w:r>
          </w:p>
          <w:p w14:paraId="14F4899D" w14:textId="77777777" w:rsidR="004438E8" w:rsidRPr="0005170D" w:rsidRDefault="004438E8" w:rsidP="00DA127F">
            <w:pPr>
              <w:rPr>
                <w:rFonts w:asciiTheme="majorHAnsi" w:hAnsiTheme="majorHAnsi"/>
                <w:color w:val="00B0F0"/>
              </w:rPr>
            </w:pPr>
            <w:r w:rsidRPr="0005170D">
              <w:rPr>
                <w:rFonts w:asciiTheme="majorHAnsi" w:hAnsi="宋体"/>
                <w:color w:val="00B0F0"/>
              </w:rPr>
              <w:t>用户信息</w:t>
            </w:r>
          </w:p>
          <w:p w14:paraId="04500B0E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username:</w:t>
            </w:r>
            <w:r w:rsidRPr="0005170D">
              <w:rPr>
                <w:rFonts w:asciiTheme="majorHAnsi" w:hAnsi="宋体"/>
              </w:rPr>
              <w:t>用户名</w:t>
            </w:r>
          </w:p>
          <w:p w14:paraId="0DC4C259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class:</w:t>
            </w:r>
            <w:r w:rsidRPr="0005170D">
              <w:rPr>
                <w:rFonts w:asciiTheme="majorHAnsi" w:hAnsi="宋体"/>
              </w:rPr>
              <w:t>会员等级</w:t>
            </w:r>
          </w:p>
          <w:p w14:paraId="506094E4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consume:</w:t>
            </w:r>
            <w:r w:rsidRPr="0005170D">
              <w:rPr>
                <w:rFonts w:asciiTheme="majorHAnsi" w:hAnsi="宋体"/>
              </w:rPr>
              <w:t>累记消费</w:t>
            </w:r>
          </w:p>
          <w:p w14:paraId="243CD063" w14:textId="77777777" w:rsidR="004438E8" w:rsidRPr="0005170D" w:rsidRDefault="004438E8" w:rsidP="00BF202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couponNum</w:t>
            </w:r>
            <w:r w:rsidRPr="0005170D">
              <w:rPr>
                <w:rFonts w:asciiTheme="majorHAnsi" w:hAnsi="宋体"/>
              </w:rPr>
              <w:t>：优惠券数</w:t>
            </w:r>
          </w:p>
          <w:p w14:paraId="4C132C79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newMessage:</w:t>
            </w:r>
            <w:r w:rsidRPr="0005170D">
              <w:rPr>
                <w:rFonts w:asciiTheme="majorHAnsi" w:hAnsi="宋体"/>
              </w:rPr>
              <w:t>新消息</w:t>
            </w:r>
          </w:p>
        </w:tc>
        <w:tc>
          <w:tcPr>
            <w:tcW w:w="7213" w:type="dxa"/>
            <w:gridSpan w:val="3"/>
          </w:tcPr>
          <w:p w14:paraId="169DF4E0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成功：</w:t>
            </w:r>
          </w:p>
          <w:p w14:paraId="44C803D3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847964F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D5E3AAC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2FDE0DB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0A7FB84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768B525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16FA1D25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143CC513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7A6118F4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7A074B8A" w14:textId="77777777" w:rsidR="004438E8" w:rsidRPr="0005170D" w:rsidRDefault="004438E8" w:rsidP="00DA127F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04E9D390" w14:textId="77777777" w:rsidR="004438E8" w:rsidRPr="0005170D" w:rsidRDefault="004438E8" w:rsidP="001B2819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&lt;user username=”yek” class=”vip” consume=”300”</w:t>
            </w:r>
          </w:p>
          <w:p w14:paraId="1965FA7B" w14:textId="77777777" w:rsidR="004438E8" w:rsidRPr="0005170D" w:rsidRDefault="004438E8" w:rsidP="00FC2192">
            <w:pPr>
              <w:ind w:firstLineChars="291" w:firstLine="611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couponNum=”0” newMessage=”1”/&gt;</w:t>
            </w:r>
          </w:p>
          <w:p w14:paraId="7846F8E0" w14:textId="77777777" w:rsidR="004438E8" w:rsidRPr="0005170D" w:rsidRDefault="004438E8" w:rsidP="00DA127F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55C6B26B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42B79541" w14:textId="77777777" w:rsidR="004438E8" w:rsidRPr="0005170D" w:rsidRDefault="004438E8" w:rsidP="00DA1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4438E8" w:rsidRPr="0005170D" w14:paraId="5C8A58EA" w14:textId="77777777" w:rsidTr="00DA127F">
        <w:trPr>
          <w:jc w:val="center"/>
        </w:trPr>
        <w:tc>
          <w:tcPr>
            <w:tcW w:w="2109" w:type="dxa"/>
          </w:tcPr>
          <w:p w14:paraId="5FF98D4E" w14:textId="77777777" w:rsidR="004438E8" w:rsidRPr="0005170D" w:rsidRDefault="004438E8" w:rsidP="00DA127F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03AEE24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672B515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3DCACD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3DF37A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6565E39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10D827D7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F7D27BD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0F6A6630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7FDF01D2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2955D2F2" w14:textId="77777777" w:rsidR="004438E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42820264" w14:textId="77777777" w:rsidR="004438E8" w:rsidRPr="0005170D" w:rsidRDefault="004438E8" w:rsidP="00D85F99">
      <w:pPr>
        <w:rPr>
          <w:rFonts w:asciiTheme="majorHAnsi" w:hAnsiTheme="majorHAnsi"/>
        </w:rPr>
      </w:pPr>
    </w:p>
    <w:p w14:paraId="10A29A10" w14:textId="77777777" w:rsidR="004438E8" w:rsidRPr="0005170D" w:rsidRDefault="004438E8" w:rsidP="00117098">
      <w:pPr>
        <w:pStyle w:val="Heading2"/>
        <w:numPr>
          <w:ilvl w:val="0"/>
          <w:numId w:val="44"/>
        </w:numPr>
        <w:rPr>
          <w:rFonts w:asciiTheme="majorHAnsi" w:hAnsiTheme="majorHAnsi"/>
        </w:rPr>
      </w:pPr>
      <w:r w:rsidRPr="0005170D">
        <w:rPr>
          <w:rFonts w:asciiTheme="majorHAnsi" w:hAnsi="宋体"/>
        </w:rPr>
        <w:t>登录</w:t>
      </w:r>
      <w:r w:rsidR="00494880" w:rsidRPr="0005170D">
        <w:rPr>
          <w:rFonts w:asciiTheme="majorHAnsi" w:hAnsiTheme="majorHAnsi"/>
        </w:rPr>
        <w:t>(login)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4438E8" w:rsidRPr="0005170D" w14:paraId="34C5FF35" w14:textId="77777777" w:rsidTr="00163516">
        <w:trPr>
          <w:jc w:val="center"/>
        </w:trPr>
        <w:tc>
          <w:tcPr>
            <w:tcW w:w="2109" w:type="dxa"/>
          </w:tcPr>
          <w:p w14:paraId="48FD023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D4B173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438E8" w:rsidRPr="0005170D" w14:paraId="01E020D6" w14:textId="77777777" w:rsidTr="00163516">
        <w:trPr>
          <w:jc w:val="center"/>
        </w:trPr>
        <w:tc>
          <w:tcPr>
            <w:tcW w:w="2109" w:type="dxa"/>
          </w:tcPr>
          <w:p w14:paraId="2ADC5B8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提交方式</w:t>
            </w:r>
          </w:p>
        </w:tc>
        <w:tc>
          <w:tcPr>
            <w:tcW w:w="7213" w:type="dxa"/>
            <w:gridSpan w:val="3"/>
          </w:tcPr>
          <w:p w14:paraId="62AF807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438E8" w:rsidRPr="0005170D" w14:paraId="3586C76E" w14:textId="77777777" w:rsidTr="00163516">
        <w:trPr>
          <w:jc w:val="center"/>
        </w:trPr>
        <w:tc>
          <w:tcPr>
            <w:tcW w:w="2109" w:type="dxa"/>
          </w:tcPr>
          <w:p w14:paraId="0E586FC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备注</w:t>
            </w:r>
          </w:p>
        </w:tc>
        <w:tc>
          <w:tcPr>
            <w:tcW w:w="7213" w:type="dxa"/>
            <w:gridSpan w:val="3"/>
          </w:tcPr>
          <w:p w14:paraId="71C534C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135214CE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0E9D9AA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4F42F4C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56B43BC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5B66D6F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样例</w:t>
            </w:r>
          </w:p>
        </w:tc>
      </w:tr>
      <w:tr w:rsidR="004438E8" w:rsidRPr="0005170D" w14:paraId="13B711CB" w14:textId="77777777" w:rsidTr="00163516">
        <w:trPr>
          <w:jc w:val="center"/>
        </w:trPr>
        <w:tc>
          <w:tcPr>
            <w:tcW w:w="2109" w:type="dxa"/>
          </w:tcPr>
          <w:p w14:paraId="4EF4F07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25B9BF9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1F83D8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B5D41E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login</w:t>
            </w:r>
          </w:p>
        </w:tc>
      </w:tr>
      <w:tr w:rsidR="004438E8" w:rsidRPr="0005170D" w14:paraId="1B8D0F71" w14:textId="77777777" w:rsidTr="00163516">
        <w:trPr>
          <w:jc w:val="center"/>
        </w:trPr>
        <w:tc>
          <w:tcPr>
            <w:tcW w:w="2109" w:type="dxa"/>
          </w:tcPr>
          <w:p w14:paraId="7132536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32B6EBF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="宋体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E87304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35413E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438E8" w:rsidRPr="0005170D" w14:paraId="7BAE6BFD" w14:textId="77777777" w:rsidTr="00163516">
        <w:trPr>
          <w:jc w:val="center"/>
        </w:trPr>
        <w:tc>
          <w:tcPr>
            <w:tcW w:w="2109" w:type="dxa"/>
          </w:tcPr>
          <w:p w14:paraId="0D96193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5251876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CC3638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ECD792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438E8" w:rsidRPr="0005170D" w14:paraId="5CE0DCFB" w14:textId="77777777" w:rsidTr="00163516">
        <w:trPr>
          <w:jc w:val="center"/>
        </w:trPr>
        <w:tc>
          <w:tcPr>
            <w:tcW w:w="2109" w:type="dxa"/>
          </w:tcPr>
          <w:p w14:paraId="6D71D56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43149A1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86793A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8987C2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79515099" w14:textId="77777777" w:rsidTr="00163516">
        <w:trPr>
          <w:jc w:val="center"/>
        </w:trPr>
        <w:tc>
          <w:tcPr>
            <w:tcW w:w="2109" w:type="dxa"/>
          </w:tcPr>
          <w:p w14:paraId="398A751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0FBA6FB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E5B6A3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4075B9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="宋体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="宋体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="宋体"/>
              </w:rPr>
              <w:t>加密</w:t>
            </w:r>
          </w:p>
        </w:tc>
      </w:tr>
      <w:tr w:rsidR="004438E8" w:rsidRPr="0005170D" w14:paraId="41B8E2F2" w14:textId="77777777" w:rsidTr="00163516">
        <w:trPr>
          <w:jc w:val="center"/>
        </w:trPr>
        <w:tc>
          <w:tcPr>
            <w:tcW w:w="9322" w:type="dxa"/>
            <w:gridSpan w:val="4"/>
          </w:tcPr>
          <w:p w14:paraId="3F8DE5E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53BEF95D" w14:textId="77777777" w:rsidTr="00163516">
        <w:trPr>
          <w:jc w:val="center"/>
        </w:trPr>
        <w:tc>
          <w:tcPr>
            <w:tcW w:w="2109" w:type="dxa"/>
          </w:tcPr>
          <w:p w14:paraId="6CE74191" w14:textId="77777777" w:rsidR="004438E8" w:rsidRPr="0005170D" w:rsidRDefault="004438E8" w:rsidP="00163516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1801" w:type="dxa"/>
          </w:tcPr>
          <w:p w14:paraId="7ECB47D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密码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790002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A6304E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72CB1523" w14:textId="77777777" w:rsidTr="00163516">
        <w:trPr>
          <w:jc w:val="center"/>
        </w:trPr>
        <w:tc>
          <w:tcPr>
            <w:tcW w:w="2109" w:type="dxa"/>
          </w:tcPr>
          <w:p w14:paraId="60714584" w14:textId="77777777" w:rsidR="004438E8" w:rsidRPr="0005170D" w:rsidRDefault="004438E8" w:rsidP="00163516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801" w:type="dxa"/>
          </w:tcPr>
          <w:p w14:paraId="7484C5E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用户名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4A8E67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E9D477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yek</w:t>
            </w:r>
          </w:p>
        </w:tc>
      </w:tr>
      <w:tr w:rsidR="001F6018" w:rsidRPr="0005170D" w14:paraId="1B1DDECA" w14:textId="77777777" w:rsidTr="00E55C01">
        <w:trPr>
          <w:jc w:val="center"/>
        </w:trPr>
        <w:tc>
          <w:tcPr>
            <w:tcW w:w="2109" w:type="dxa"/>
          </w:tcPr>
          <w:p w14:paraId="73F6E469" w14:textId="77777777" w:rsidR="001F6018" w:rsidRPr="0005170D" w:rsidRDefault="001F6018" w:rsidP="00E55C01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device_token</w:t>
            </w:r>
          </w:p>
        </w:tc>
        <w:tc>
          <w:tcPr>
            <w:tcW w:w="1801" w:type="dxa"/>
          </w:tcPr>
          <w:p w14:paraId="61A5845B" w14:textId="77777777" w:rsidR="001F6018" w:rsidRPr="0005170D" w:rsidRDefault="002A58F2" w:rsidP="00E55C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用于</w:t>
            </w:r>
            <w:r>
              <w:rPr>
                <w:rFonts w:asciiTheme="majorHAnsi" w:hAnsiTheme="majorHAnsi" w:hint="eastAsia"/>
              </w:rPr>
              <w:t>push</w:t>
            </w:r>
            <w:r>
              <w:rPr>
                <w:rFonts w:asciiTheme="majorHAnsi" w:hAnsiTheme="majorHAnsi" w:hint="eastAsia"/>
              </w:rPr>
              <w:t>的</w:t>
            </w:r>
            <w:r w:rsidR="001F6018" w:rsidRPr="0005170D">
              <w:rPr>
                <w:rFonts w:asciiTheme="majorHAnsi" w:hAnsiTheme="majorHAnsi"/>
              </w:rPr>
              <w:t>设备</w:t>
            </w:r>
            <w:r w:rsidR="001F6018" w:rsidRPr="0005170D">
              <w:rPr>
                <w:rFonts w:asciiTheme="majorHAnsi" w:hAnsiTheme="majorHAnsi"/>
              </w:rPr>
              <w:t>Token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5D38CC6" w14:textId="77777777" w:rsidR="001F6018" w:rsidRPr="0005170D" w:rsidRDefault="001F6018" w:rsidP="00E55C0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FCC491E" w14:textId="77777777" w:rsidR="001F6018" w:rsidRPr="0005170D" w:rsidRDefault="001F6018" w:rsidP="00E55C0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xxxxxxxxxxxxxxxxxxxxxxxxxx</w:t>
            </w:r>
          </w:p>
        </w:tc>
      </w:tr>
      <w:tr w:rsidR="001F6018" w:rsidRPr="0005170D" w14:paraId="0FE6B1BF" w14:textId="77777777" w:rsidTr="00163516">
        <w:trPr>
          <w:jc w:val="center"/>
        </w:trPr>
        <w:tc>
          <w:tcPr>
            <w:tcW w:w="2109" w:type="dxa"/>
          </w:tcPr>
          <w:p w14:paraId="63F8AB85" w14:textId="77777777" w:rsidR="001F6018" w:rsidRPr="0005170D" w:rsidRDefault="001F6018" w:rsidP="0016351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55D8F9BD" w14:textId="77777777" w:rsidR="001F6018" w:rsidRPr="0005170D" w:rsidRDefault="001F6018" w:rsidP="00163516">
            <w:pPr>
              <w:rPr>
                <w:rFonts w:asciiTheme="majorHAnsi" w:hAnsi="宋体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F19B20" w14:textId="77777777" w:rsidR="001F6018" w:rsidRPr="0005170D" w:rsidRDefault="001F601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2D92829" w14:textId="77777777" w:rsidR="001F6018" w:rsidRPr="0005170D" w:rsidRDefault="001F601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6F46FB8C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203DA1D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77756F9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返回</w:t>
            </w:r>
          </w:p>
        </w:tc>
      </w:tr>
      <w:tr w:rsidR="004438E8" w:rsidRPr="0005170D" w14:paraId="03486314" w14:textId="77777777" w:rsidTr="00163516">
        <w:trPr>
          <w:jc w:val="center"/>
        </w:trPr>
        <w:tc>
          <w:tcPr>
            <w:tcW w:w="2109" w:type="dxa"/>
          </w:tcPr>
          <w:p w14:paraId="112D2844" w14:textId="77777777" w:rsidR="004438E8" w:rsidRPr="0005170D" w:rsidRDefault="004438E8" w:rsidP="00163516">
            <w:pPr>
              <w:rPr>
                <w:rFonts w:asciiTheme="majorHAnsi" w:hAnsiTheme="majorHAnsi"/>
                <w:color w:val="00B050"/>
              </w:rPr>
            </w:pPr>
            <w:r w:rsidRPr="0005170D">
              <w:rPr>
                <w:rFonts w:asciiTheme="majorHAnsi" w:hAnsiTheme="majorHAnsi"/>
                <w:color w:val="00B050"/>
              </w:rPr>
              <w:t>user</w:t>
            </w:r>
            <w:r w:rsidRPr="0005170D">
              <w:rPr>
                <w:rFonts w:asciiTheme="majorHAnsi" w:hAnsi="宋体"/>
                <w:color w:val="00B050"/>
              </w:rPr>
              <w:t>节点：</w:t>
            </w:r>
          </w:p>
          <w:p w14:paraId="0C6E7CAB" w14:textId="77777777" w:rsidR="004438E8" w:rsidRPr="0005170D" w:rsidRDefault="004438E8" w:rsidP="00163516">
            <w:pPr>
              <w:rPr>
                <w:rFonts w:asciiTheme="majorHAnsi" w:hAnsiTheme="majorHAnsi"/>
                <w:color w:val="00B0F0"/>
              </w:rPr>
            </w:pPr>
            <w:r w:rsidRPr="0005170D">
              <w:rPr>
                <w:rFonts w:asciiTheme="majorHAnsi" w:hAnsi="宋体"/>
                <w:color w:val="00B0F0"/>
              </w:rPr>
              <w:t>用户信息</w:t>
            </w:r>
          </w:p>
          <w:p w14:paraId="05B155E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username:</w:t>
            </w:r>
            <w:r w:rsidRPr="0005170D">
              <w:rPr>
                <w:rFonts w:asciiTheme="majorHAnsi" w:hAnsi="宋体"/>
              </w:rPr>
              <w:t>用户名</w:t>
            </w:r>
          </w:p>
          <w:p w14:paraId="7F3A72E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class:</w:t>
            </w:r>
            <w:r w:rsidRPr="0005170D">
              <w:rPr>
                <w:rFonts w:asciiTheme="majorHAnsi" w:hAnsi="宋体"/>
              </w:rPr>
              <w:t>会员等级</w:t>
            </w:r>
          </w:p>
          <w:p w14:paraId="0058351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consume:</w:t>
            </w:r>
            <w:r w:rsidRPr="0005170D">
              <w:rPr>
                <w:rFonts w:asciiTheme="majorHAnsi" w:hAnsi="宋体"/>
              </w:rPr>
              <w:t>累记消费</w:t>
            </w:r>
          </w:p>
          <w:p w14:paraId="52FA376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couponNum</w:t>
            </w:r>
            <w:r w:rsidRPr="0005170D">
              <w:rPr>
                <w:rFonts w:asciiTheme="majorHAnsi" w:hAnsi="宋体"/>
              </w:rPr>
              <w:t>：优惠券数</w:t>
            </w:r>
          </w:p>
          <w:p w14:paraId="642D630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newMessage:</w:t>
            </w:r>
            <w:r w:rsidRPr="0005170D">
              <w:rPr>
                <w:rFonts w:asciiTheme="majorHAnsi" w:hAnsi="宋体"/>
              </w:rPr>
              <w:t>新消息</w:t>
            </w:r>
          </w:p>
        </w:tc>
        <w:tc>
          <w:tcPr>
            <w:tcW w:w="7213" w:type="dxa"/>
            <w:gridSpan w:val="3"/>
          </w:tcPr>
          <w:p w14:paraId="3C3C291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成功：</w:t>
            </w:r>
          </w:p>
          <w:p w14:paraId="6B01C16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D6683E2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0DE56BC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0CB237C7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2C1279BA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BD4A365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078D36D5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F7D3463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lastRenderedPageBreak/>
              <w:t>&lt;error_code /&gt;</w:t>
            </w:r>
          </w:p>
          <w:p w14:paraId="114F9DD9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3667462E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32FC1CF7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&lt;user username=”yek” class=”vip” </w:t>
            </w:r>
            <w:commentRangeStart w:id="5"/>
            <w:r w:rsidRPr="0005170D">
              <w:rPr>
                <w:rFonts w:asciiTheme="majorHAnsi" w:hAnsiTheme="majorHAnsi"/>
              </w:rPr>
              <w:t>consume</w:t>
            </w:r>
            <w:commentRangeEnd w:id="5"/>
            <w:r w:rsidR="000569C6">
              <w:rPr>
                <w:rStyle w:val="CommentReference"/>
              </w:rPr>
              <w:commentReference w:id="5"/>
            </w:r>
            <w:r w:rsidRPr="0005170D">
              <w:rPr>
                <w:rFonts w:asciiTheme="majorHAnsi" w:hAnsiTheme="majorHAnsi"/>
              </w:rPr>
              <w:t>=”300”</w:t>
            </w:r>
          </w:p>
          <w:p w14:paraId="0CF009CC" w14:textId="77777777" w:rsidR="004438E8" w:rsidRPr="0005170D" w:rsidRDefault="004438E8" w:rsidP="00FC2192">
            <w:pPr>
              <w:ind w:firstLineChars="291" w:firstLine="611"/>
              <w:rPr>
                <w:rFonts w:asciiTheme="majorHAnsi" w:hAnsiTheme="majorHAnsi"/>
              </w:rPr>
            </w:pPr>
            <w:commentRangeStart w:id="6"/>
            <w:r w:rsidRPr="0005170D">
              <w:rPr>
                <w:rFonts w:asciiTheme="majorHAnsi" w:hAnsiTheme="majorHAnsi"/>
              </w:rPr>
              <w:t>couponNum</w:t>
            </w:r>
            <w:commentRangeEnd w:id="6"/>
            <w:r w:rsidR="000569C6">
              <w:rPr>
                <w:rStyle w:val="CommentReference"/>
              </w:rPr>
              <w:commentReference w:id="6"/>
            </w:r>
            <w:r w:rsidRPr="0005170D">
              <w:rPr>
                <w:rFonts w:asciiTheme="majorHAnsi" w:hAnsiTheme="majorHAnsi"/>
              </w:rPr>
              <w:t xml:space="preserve">=”0” </w:t>
            </w:r>
            <w:commentRangeStart w:id="7"/>
            <w:r w:rsidRPr="0005170D">
              <w:rPr>
                <w:rFonts w:asciiTheme="majorHAnsi" w:hAnsiTheme="majorHAnsi"/>
              </w:rPr>
              <w:t>newMessage</w:t>
            </w:r>
            <w:commentRangeEnd w:id="7"/>
            <w:r w:rsidR="000569C6">
              <w:rPr>
                <w:rStyle w:val="CommentReference"/>
              </w:rPr>
              <w:commentReference w:id="7"/>
            </w:r>
            <w:r w:rsidRPr="0005170D">
              <w:rPr>
                <w:rFonts w:asciiTheme="majorHAnsi" w:hAnsiTheme="majorHAnsi"/>
              </w:rPr>
              <w:t>=”1”/&gt;</w:t>
            </w:r>
          </w:p>
          <w:p w14:paraId="6FB49752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7E1E182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63926C0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4438E8" w:rsidRPr="0005170D" w14:paraId="2BBC523C" w14:textId="77777777" w:rsidTr="00163516">
        <w:trPr>
          <w:jc w:val="center"/>
        </w:trPr>
        <w:tc>
          <w:tcPr>
            <w:tcW w:w="2109" w:type="dxa"/>
          </w:tcPr>
          <w:p w14:paraId="0B0DB1C3" w14:textId="77777777" w:rsidR="004438E8" w:rsidRPr="0005170D" w:rsidRDefault="004438E8" w:rsidP="00163516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276941D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0C10725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6DFF9E5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269E47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336F0A6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5EE71A7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78ADD8C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5622172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0A9E73C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0118B3F4" w14:textId="77777777" w:rsidR="004438E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72ABA348" w14:textId="77777777" w:rsidR="004438E8" w:rsidRPr="0005170D" w:rsidRDefault="004438E8" w:rsidP="00D85F99">
      <w:pPr>
        <w:rPr>
          <w:rFonts w:asciiTheme="majorHAnsi" w:hAnsiTheme="majorHAnsi"/>
        </w:rPr>
      </w:pPr>
    </w:p>
    <w:p w14:paraId="3DA4048B" w14:textId="77777777" w:rsidR="004438E8" w:rsidRPr="0005170D" w:rsidRDefault="004438E8" w:rsidP="00117098">
      <w:pPr>
        <w:pStyle w:val="Heading2"/>
        <w:numPr>
          <w:ilvl w:val="0"/>
          <w:numId w:val="44"/>
        </w:numPr>
        <w:rPr>
          <w:rFonts w:asciiTheme="majorHAnsi" w:hAnsiTheme="majorHAnsi"/>
        </w:rPr>
      </w:pPr>
      <w:r w:rsidRPr="0005170D">
        <w:rPr>
          <w:rFonts w:asciiTheme="majorHAnsi" w:hAnsi="宋体"/>
        </w:rPr>
        <w:t>注销</w:t>
      </w:r>
      <w:r w:rsidR="00E436D5" w:rsidRPr="0005170D">
        <w:rPr>
          <w:rFonts w:asciiTheme="majorHAnsi" w:hAnsiTheme="majorHAnsi"/>
        </w:rPr>
        <w:t>(logout)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4438E8" w:rsidRPr="0005170D" w14:paraId="1D93A7F6" w14:textId="77777777" w:rsidTr="00163516">
        <w:trPr>
          <w:jc w:val="center"/>
        </w:trPr>
        <w:tc>
          <w:tcPr>
            <w:tcW w:w="2109" w:type="dxa"/>
          </w:tcPr>
          <w:p w14:paraId="584F22A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6EF08E6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438E8" w:rsidRPr="0005170D" w14:paraId="78295C23" w14:textId="77777777" w:rsidTr="00163516">
        <w:trPr>
          <w:jc w:val="center"/>
        </w:trPr>
        <w:tc>
          <w:tcPr>
            <w:tcW w:w="2109" w:type="dxa"/>
          </w:tcPr>
          <w:p w14:paraId="449F582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提交方式</w:t>
            </w:r>
          </w:p>
        </w:tc>
        <w:tc>
          <w:tcPr>
            <w:tcW w:w="7213" w:type="dxa"/>
            <w:gridSpan w:val="3"/>
          </w:tcPr>
          <w:p w14:paraId="30062E4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438E8" w:rsidRPr="0005170D" w14:paraId="408D865A" w14:textId="77777777" w:rsidTr="00163516">
        <w:trPr>
          <w:jc w:val="center"/>
        </w:trPr>
        <w:tc>
          <w:tcPr>
            <w:tcW w:w="2109" w:type="dxa"/>
          </w:tcPr>
          <w:p w14:paraId="65C0937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备注</w:t>
            </w:r>
          </w:p>
        </w:tc>
        <w:tc>
          <w:tcPr>
            <w:tcW w:w="7213" w:type="dxa"/>
            <w:gridSpan w:val="3"/>
          </w:tcPr>
          <w:p w14:paraId="27E613A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6FFEAB01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1067EE8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7E35B37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6D32A59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4B073EB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样例</w:t>
            </w:r>
          </w:p>
        </w:tc>
      </w:tr>
      <w:tr w:rsidR="004438E8" w:rsidRPr="0005170D" w14:paraId="28E3B345" w14:textId="77777777" w:rsidTr="00163516">
        <w:trPr>
          <w:jc w:val="center"/>
        </w:trPr>
        <w:tc>
          <w:tcPr>
            <w:tcW w:w="2109" w:type="dxa"/>
          </w:tcPr>
          <w:p w14:paraId="17F3371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6895D67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751239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ECE3C1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logout</w:t>
            </w:r>
          </w:p>
        </w:tc>
      </w:tr>
      <w:tr w:rsidR="004438E8" w:rsidRPr="0005170D" w14:paraId="6C350851" w14:textId="77777777" w:rsidTr="00163516">
        <w:trPr>
          <w:jc w:val="center"/>
        </w:trPr>
        <w:tc>
          <w:tcPr>
            <w:tcW w:w="2109" w:type="dxa"/>
          </w:tcPr>
          <w:p w14:paraId="4261160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21974B6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="宋体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34C37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73AF77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438E8" w:rsidRPr="0005170D" w14:paraId="0443FA7B" w14:textId="77777777" w:rsidTr="00163516">
        <w:trPr>
          <w:jc w:val="center"/>
        </w:trPr>
        <w:tc>
          <w:tcPr>
            <w:tcW w:w="2109" w:type="dxa"/>
          </w:tcPr>
          <w:p w14:paraId="498CF51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3FA2B83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082C9E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489C47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438E8" w:rsidRPr="0005170D" w14:paraId="6FD9FAC9" w14:textId="77777777" w:rsidTr="00163516">
        <w:trPr>
          <w:jc w:val="center"/>
        </w:trPr>
        <w:tc>
          <w:tcPr>
            <w:tcW w:w="2109" w:type="dxa"/>
          </w:tcPr>
          <w:p w14:paraId="3EECF8F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2417924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753FF1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C6D156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53D8A387" w14:textId="77777777" w:rsidTr="00163516">
        <w:trPr>
          <w:jc w:val="center"/>
        </w:trPr>
        <w:tc>
          <w:tcPr>
            <w:tcW w:w="2109" w:type="dxa"/>
          </w:tcPr>
          <w:p w14:paraId="1876D4F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21D53A4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C29D69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C1A310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="宋体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="宋体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="宋体"/>
              </w:rPr>
              <w:t>加密</w:t>
            </w:r>
          </w:p>
        </w:tc>
      </w:tr>
      <w:tr w:rsidR="004438E8" w:rsidRPr="0005170D" w14:paraId="41497265" w14:textId="77777777" w:rsidTr="00163516">
        <w:trPr>
          <w:jc w:val="center"/>
        </w:trPr>
        <w:tc>
          <w:tcPr>
            <w:tcW w:w="9322" w:type="dxa"/>
            <w:gridSpan w:val="4"/>
          </w:tcPr>
          <w:p w14:paraId="390649C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693D0CFD" w14:textId="77777777" w:rsidTr="00163516">
        <w:trPr>
          <w:jc w:val="center"/>
        </w:trPr>
        <w:tc>
          <w:tcPr>
            <w:tcW w:w="2109" w:type="dxa"/>
          </w:tcPr>
          <w:p w14:paraId="39B66662" w14:textId="77777777" w:rsidR="004438E8" w:rsidRPr="0005170D" w:rsidRDefault="004438E8" w:rsidP="0016351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2582815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AA8A1E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256DBD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556B34B7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66283B1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30700B3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返回</w:t>
            </w:r>
          </w:p>
        </w:tc>
      </w:tr>
      <w:tr w:rsidR="004438E8" w:rsidRPr="0005170D" w14:paraId="06D2FE72" w14:textId="77777777" w:rsidTr="00163516">
        <w:trPr>
          <w:jc w:val="center"/>
        </w:trPr>
        <w:tc>
          <w:tcPr>
            <w:tcW w:w="2109" w:type="dxa"/>
          </w:tcPr>
          <w:p w14:paraId="0CD2345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772F8C2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成功：</w:t>
            </w:r>
          </w:p>
          <w:p w14:paraId="761FBE9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AE01A73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2637509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7C8DAA24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1C5190B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15E9F79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0618D50E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01B22360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lastRenderedPageBreak/>
              <w:t>&lt;error_code /&gt;</w:t>
            </w:r>
          </w:p>
          <w:p w14:paraId="2A03D093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6F6561CE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1F661AD7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2B207F7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18C6345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4438E8" w:rsidRPr="0005170D" w14:paraId="4920C721" w14:textId="77777777" w:rsidTr="00163516">
        <w:trPr>
          <w:jc w:val="center"/>
        </w:trPr>
        <w:tc>
          <w:tcPr>
            <w:tcW w:w="2109" w:type="dxa"/>
          </w:tcPr>
          <w:p w14:paraId="67781329" w14:textId="77777777" w:rsidR="004438E8" w:rsidRPr="0005170D" w:rsidRDefault="004438E8" w:rsidP="00163516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0483EB2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53E025A8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5911819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FA626E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742E13B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26B88551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FDF42E1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03156C09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67DE54E2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576B441C" w14:textId="77777777" w:rsidR="004438E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0984187B" w14:textId="77777777" w:rsidR="004438E8" w:rsidRPr="0005170D" w:rsidRDefault="004438E8" w:rsidP="00D85F99">
      <w:pPr>
        <w:rPr>
          <w:rFonts w:asciiTheme="majorHAnsi" w:hAnsiTheme="majorHAnsi"/>
        </w:rPr>
      </w:pPr>
    </w:p>
    <w:p w14:paraId="2BABD1D8" w14:textId="77777777" w:rsidR="004438E8" w:rsidRPr="0005170D" w:rsidRDefault="004438E8" w:rsidP="00117098">
      <w:pPr>
        <w:pStyle w:val="Heading2"/>
        <w:numPr>
          <w:ilvl w:val="0"/>
          <w:numId w:val="44"/>
        </w:numPr>
        <w:rPr>
          <w:rFonts w:asciiTheme="majorHAnsi" w:hAnsiTheme="majorHAnsi"/>
        </w:rPr>
      </w:pPr>
      <w:r w:rsidRPr="0005170D">
        <w:rPr>
          <w:rFonts w:asciiTheme="majorHAnsi" w:hAnsi="宋体"/>
        </w:rPr>
        <w:t>请求验证码</w:t>
      </w:r>
      <w:r w:rsidR="006E67C5" w:rsidRPr="0005170D">
        <w:rPr>
          <w:rFonts w:asciiTheme="majorHAnsi" w:hAnsiTheme="majorHAnsi"/>
        </w:rPr>
        <w:t>(requestSecurityCode)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4438E8" w:rsidRPr="0005170D" w14:paraId="40ACC00B" w14:textId="77777777" w:rsidTr="00163516">
        <w:trPr>
          <w:jc w:val="center"/>
        </w:trPr>
        <w:tc>
          <w:tcPr>
            <w:tcW w:w="2109" w:type="dxa"/>
          </w:tcPr>
          <w:p w14:paraId="799E16E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40E2323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438E8" w:rsidRPr="0005170D" w14:paraId="3CC2F583" w14:textId="77777777" w:rsidTr="00163516">
        <w:trPr>
          <w:jc w:val="center"/>
        </w:trPr>
        <w:tc>
          <w:tcPr>
            <w:tcW w:w="2109" w:type="dxa"/>
          </w:tcPr>
          <w:p w14:paraId="3E5046F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提交方式</w:t>
            </w:r>
          </w:p>
        </w:tc>
        <w:tc>
          <w:tcPr>
            <w:tcW w:w="7213" w:type="dxa"/>
            <w:gridSpan w:val="3"/>
          </w:tcPr>
          <w:p w14:paraId="28BEDA2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438E8" w:rsidRPr="0005170D" w14:paraId="13EF0A3D" w14:textId="77777777" w:rsidTr="00163516">
        <w:trPr>
          <w:jc w:val="center"/>
        </w:trPr>
        <w:tc>
          <w:tcPr>
            <w:tcW w:w="2109" w:type="dxa"/>
          </w:tcPr>
          <w:p w14:paraId="1E516E0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备注</w:t>
            </w:r>
          </w:p>
        </w:tc>
        <w:tc>
          <w:tcPr>
            <w:tcW w:w="7213" w:type="dxa"/>
            <w:gridSpan w:val="3"/>
          </w:tcPr>
          <w:p w14:paraId="34F77277" w14:textId="77777777" w:rsidR="004438E8" w:rsidRPr="0005170D" w:rsidRDefault="004438E8" w:rsidP="00163516">
            <w:pPr>
              <w:rPr>
                <w:rFonts w:asciiTheme="majorHAnsi" w:hAnsiTheme="majorHAnsi"/>
                <w:b/>
                <w:color w:val="4F81BD" w:themeColor="accent1"/>
              </w:rPr>
            </w:pPr>
            <w:r w:rsidRPr="0005170D">
              <w:rPr>
                <w:rFonts w:asciiTheme="majorHAnsi" w:hAnsi="宋体"/>
                <w:b/>
                <w:color w:val="4F81BD" w:themeColor="accent1"/>
              </w:rPr>
              <w:t>提交此接口服务端发邮件或短信到客户端</w:t>
            </w:r>
          </w:p>
        </w:tc>
      </w:tr>
      <w:tr w:rsidR="004438E8" w:rsidRPr="0005170D" w14:paraId="0543A346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546872D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46099FA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7A3EC0C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5477715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样例</w:t>
            </w:r>
          </w:p>
        </w:tc>
      </w:tr>
      <w:tr w:rsidR="004438E8" w:rsidRPr="0005170D" w14:paraId="35E014E9" w14:textId="77777777" w:rsidTr="00163516">
        <w:trPr>
          <w:jc w:val="center"/>
        </w:trPr>
        <w:tc>
          <w:tcPr>
            <w:tcW w:w="2109" w:type="dxa"/>
          </w:tcPr>
          <w:p w14:paraId="0EDB5C4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1070750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5454CF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EA6F3B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requestSecurityCode</w:t>
            </w:r>
          </w:p>
        </w:tc>
      </w:tr>
      <w:tr w:rsidR="004438E8" w:rsidRPr="0005170D" w14:paraId="6861D733" w14:textId="77777777" w:rsidTr="00163516">
        <w:trPr>
          <w:jc w:val="center"/>
        </w:trPr>
        <w:tc>
          <w:tcPr>
            <w:tcW w:w="2109" w:type="dxa"/>
          </w:tcPr>
          <w:p w14:paraId="708F044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39A455F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="宋体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82988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D217A6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438E8" w:rsidRPr="0005170D" w14:paraId="362A3E56" w14:textId="77777777" w:rsidTr="00163516">
        <w:trPr>
          <w:jc w:val="center"/>
        </w:trPr>
        <w:tc>
          <w:tcPr>
            <w:tcW w:w="2109" w:type="dxa"/>
          </w:tcPr>
          <w:p w14:paraId="0C899D3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1660163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="宋体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41761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D5CA4C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438E8" w:rsidRPr="0005170D" w14:paraId="791806B9" w14:textId="77777777" w:rsidTr="00163516">
        <w:trPr>
          <w:jc w:val="center"/>
        </w:trPr>
        <w:tc>
          <w:tcPr>
            <w:tcW w:w="2109" w:type="dxa"/>
          </w:tcPr>
          <w:p w14:paraId="0DA62D2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3B1E143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BF9876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ECC279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74C58593" w14:textId="77777777" w:rsidTr="00163516">
        <w:trPr>
          <w:jc w:val="center"/>
        </w:trPr>
        <w:tc>
          <w:tcPr>
            <w:tcW w:w="2109" w:type="dxa"/>
          </w:tcPr>
          <w:p w14:paraId="29C6E80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4EBF77D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265F25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Ns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C0DB42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4438E8" w:rsidRPr="0005170D" w14:paraId="62DE35B7" w14:textId="77777777" w:rsidTr="00163516">
        <w:trPr>
          <w:jc w:val="center"/>
        </w:trPr>
        <w:tc>
          <w:tcPr>
            <w:tcW w:w="9322" w:type="dxa"/>
            <w:gridSpan w:val="4"/>
          </w:tcPr>
          <w:p w14:paraId="58A23BD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74EB1F45" w14:textId="77777777" w:rsidTr="00163516">
        <w:trPr>
          <w:jc w:val="center"/>
        </w:trPr>
        <w:tc>
          <w:tcPr>
            <w:tcW w:w="2109" w:type="dxa"/>
          </w:tcPr>
          <w:p w14:paraId="01BF976F" w14:textId="77777777" w:rsidR="004438E8" w:rsidRPr="0005170D" w:rsidRDefault="004438E8" w:rsidP="00163516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data</w:t>
            </w:r>
          </w:p>
        </w:tc>
        <w:tc>
          <w:tcPr>
            <w:tcW w:w="1801" w:type="dxa"/>
          </w:tcPr>
          <w:p w14:paraId="2E212AA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电话</w:t>
            </w:r>
            <w:r w:rsidRPr="0005170D">
              <w:rPr>
                <w:rFonts w:asciiTheme="majorHAnsi" w:hAnsiTheme="majorHAnsi"/>
              </w:rPr>
              <w:t>/</w:t>
            </w:r>
            <w:r w:rsidRPr="0005170D">
              <w:rPr>
                <w:rFonts w:asciiTheme="majorHAnsi" w:hAnsiTheme="majorHAnsi"/>
              </w:rPr>
              <w:t>邮箱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6E44C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65062C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13125478963</w:t>
            </w:r>
          </w:p>
        </w:tc>
      </w:tr>
      <w:tr w:rsidR="004438E8" w:rsidRPr="0005170D" w14:paraId="617515F4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7B1BA13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6E056EB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4438E8" w:rsidRPr="0005170D" w14:paraId="27D72E9F" w14:textId="77777777" w:rsidTr="00163516">
        <w:trPr>
          <w:jc w:val="center"/>
        </w:trPr>
        <w:tc>
          <w:tcPr>
            <w:tcW w:w="2109" w:type="dxa"/>
          </w:tcPr>
          <w:p w14:paraId="63D829C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76C68B1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39D37B4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12D1F00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B0AEC10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D0EE9F9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032B153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23C99C03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0872F749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3D8556FA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3F669C26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5E8123C9" w14:textId="77777777" w:rsidR="004438E8" w:rsidRPr="00B75795" w:rsidRDefault="004438E8" w:rsidP="00B75795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&lt;data_info&gt;</w:t>
            </w:r>
          </w:p>
          <w:p w14:paraId="1B46C8E3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0595716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512C341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4438E8" w:rsidRPr="0005170D" w14:paraId="323F2486" w14:textId="77777777" w:rsidTr="00163516">
        <w:trPr>
          <w:jc w:val="center"/>
        </w:trPr>
        <w:tc>
          <w:tcPr>
            <w:tcW w:w="2109" w:type="dxa"/>
          </w:tcPr>
          <w:p w14:paraId="0524628E" w14:textId="77777777" w:rsidR="004438E8" w:rsidRPr="0005170D" w:rsidRDefault="004438E8" w:rsidP="00163516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5FE59E6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06FBA853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F751AC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A90CE4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304599F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79303FFD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B13D401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2B91762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21C2EF75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E6921B6" w14:textId="77777777" w:rsidR="004438E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3B69079D" w14:textId="77777777" w:rsidR="004438E8" w:rsidRPr="0005170D" w:rsidRDefault="004438E8" w:rsidP="00D85F99">
      <w:pPr>
        <w:rPr>
          <w:rFonts w:asciiTheme="majorHAnsi" w:hAnsiTheme="majorHAnsi"/>
        </w:rPr>
      </w:pPr>
    </w:p>
    <w:p w14:paraId="4755F132" w14:textId="77777777" w:rsidR="004438E8" w:rsidRPr="0005170D" w:rsidRDefault="004438E8" w:rsidP="00117098">
      <w:pPr>
        <w:pStyle w:val="Heading2"/>
        <w:numPr>
          <w:ilvl w:val="0"/>
          <w:numId w:val="44"/>
        </w:numPr>
        <w:rPr>
          <w:rFonts w:asciiTheme="majorHAnsi" w:hAnsiTheme="majorHAnsi"/>
        </w:rPr>
      </w:pPr>
      <w:r w:rsidRPr="0005170D">
        <w:rPr>
          <w:rFonts w:asciiTheme="majorHAnsi" w:hAnsiTheme="majorHAnsi"/>
        </w:rPr>
        <w:t>检验验证码</w:t>
      </w:r>
      <w:r w:rsidR="007F2A39" w:rsidRPr="0005170D">
        <w:rPr>
          <w:rFonts w:asciiTheme="majorHAnsi" w:hAnsiTheme="majorHAnsi"/>
        </w:rPr>
        <w:t>(verifySecurityCode)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4438E8" w:rsidRPr="0005170D" w14:paraId="2EEC155F" w14:textId="77777777" w:rsidTr="00163516">
        <w:trPr>
          <w:jc w:val="center"/>
        </w:trPr>
        <w:tc>
          <w:tcPr>
            <w:tcW w:w="2109" w:type="dxa"/>
          </w:tcPr>
          <w:p w14:paraId="4712D8D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39167DF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438E8" w:rsidRPr="0005170D" w14:paraId="20FE5C17" w14:textId="77777777" w:rsidTr="00163516">
        <w:trPr>
          <w:jc w:val="center"/>
        </w:trPr>
        <w:tc>
          <w:tcPr>
            <w:tcW w:w="2109" w:type="dxa"/>
          </w:tcPr>
          <w:p w14:paraId="31FCBBC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47BC61B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438E8" w:rsidRPr="0005170D" w14:paraId="63B536CE" w14:textId="77777777" w:rsidTr="00163516">
        <w:trPr>
          <w:jc w:val="center"/>
        </w:trPr>
        <w:tc>
          <w:tcPr>
            <w:tcW w:w="2109" w:type="dxa"/>
          </w:tcPr>
          <w:p w14:paraId="591F9C5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2CBCD7F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7B9A701C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3A04592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53DCD84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5A60FA1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55676BA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4438E8" w:rsidRPr="0005170D" w14:paraId="66CA74EE" w14:textId="77777777" w:rsidTr="00163516">
        <w:trPr>
          <w:jc w:val="center"/>
        </w:trPr>
        <w:tc>
          <w:tcPr>
            <w:tcW w:w="2109" w:type="dxa"/>
          </w:tcPr>
          <w:p w14:paraId="6ECBDF1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1E39D45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92D70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B4F285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verifySecurityCode</w:t>
            </w:r>
          </w:p>
        </w:tc>
      </w:tr>
      <w:tr w:rsidR="004438E8" w:rsidRPr="0005170D" w14:paraId="6020B53E" w14:textId="77777777" w:rsidTr="00163516">
        <w:trPr>
          <w:jc w:val="center"/>
        </w:trPr>
        <w:tc>
          <w:tcPr>
            <w:tcW w:w="2109" w:type="dxa"/>
          </w:tcPr>
          <w:p w14:paraId="7FF4AF9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6900371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84EA9C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CD4F0A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438E8" w:rsidRPr="0005170D" w14:paraId="67E9614F" w14:textId="77777777" w:rsidTr="00163516">
        <w:trPr>
          <w:jc w:val="center"/>
        </w:trPr>
        <w:tc>
          <w:tcPr>
            <w:tcW w:w="2109" w:type="dxa"/>
          </w:tcPr>
          <w:p w14:paraId="61D5FA6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8F4AE1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C8872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0F6676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438E8" w:rsidRPr="0005170D" w14:paraId="424DD075" w14:textId="77777777" w:rsidTr="00163516">
        <w:trPr>
          <w:jc w:val="center"/>
        </w:trPr>
        <w:tc>
          <w:tcPr>
            <w:tcW w:w="2109" w:type="dxa"/>
          </w:tcPr>
          <w:p w14:paraId="7F4708C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6329E9B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9F8809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D6978D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19DE57F5" w14:textId="77777777" w:rsidTr="00163516">
        <w:trPr>
          <w:jc w:val="center"/>
        </w:trPr>
        <w:tc>
          <w:tcPr>
            <w:tcW w:w="2109" w:type="dxa"/>
          </w:tcPr>
          <w:p w14:paraId="3E42F81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2A3541A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825A58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74CD6E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4438E8" w:rsidRPr="0005170D" w14:paraId="3239FEBC" w14:textId="77777777" w:rsidTr="00163516">
        <w:trPr>
          <w:jc w:val="center"/>
        </w:trPr>
        <w:tc>
          <w:tcPr>
            <w:tcW w:w="9322" w:type="dxa"/>
            <w:gridSpan w:val="4"/>
          </w:tcPr>
          <w:p w14:paraId="01E1104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2A9E2FA4" w14:textId="77777777" w:rsidTr="00163516">
        <w:trPr>
          <w:jc w:val="center"/>
        </w:trPr>
        <w:tc>
          <w:tcPr>
            <w:tcW w:w="2109" w:type="dxa"/>
          </w:tcPr>
          <w:p w14:paraId="75EE39B4" w14:textId="77777777" w:rsidR="004438E8" w:rsidRPr="0005170D" w:rsidRDefault="004438E8" w:rsidP="00163516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securityCode</w:t>
            </w:r>
          </w:p>
        </w:tc>
        <w:tc>
          <w:tcPr>
            <w:tcW w:w="1801" w:type="dxa"/>
          </w:tcPr>
          <w:p w14:paraId="4F28A33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短信或邮箱收到的验证码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09E29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747DAB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1321</w:t>
            </w:r>
          </w:p>
        </w:tc>
      </w:tr>
      <w:tr w:rsidR="004438E8" w:rsidRPr="0005170D" w14:paraId="7DB3C084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119670E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376555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4438E8" w:rsidRPr="0005170D" w14:paraId="3AE54FD8" w14:textId="77777777" w:rsidTr="00163516">
        <w:trPr>
          <w:jc w:val="center"/>
        </w:trPr>
        <w:tc>
          <w:tcPr>
            <w:tcW w:w="2109" w:type="dxa"/>
          </w:tcPr>
          <w:p w14:paraId="73ED7BB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resecuritycode:</w:t>
            </w:r>
            <w:r w:rsidRPr="0005170D">
              <w:rPr>
                <w:rFonts w:asciiTheme="majorHAnsi" w:hAnsiTheme="majorHAnsi"/>
              </w:rPr>
              <w:t>一个新生成的验证码</w:t>
            </w:r>
          </w:p>
        </w:tc>
        <w:tc>
          <w:tcPr>
            <w:tcW w:w="7213" w:type="dxa"/>
            <w:gridSpan w:val="3"/>
          </w:tcPr>
          <w:p w14:paraId="78B00DB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150C326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FF56C90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5528210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59549107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1C4CA4FE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36269E2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3184D320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FA44C2A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6D0AC36B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50F7C9BE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4D037130" w14:textId="77777777" w:rsidR="004438E8" w:rsidRPr="0005170D" w:rsidRDefault="004438E8" w:rsidP="00FC2192">
            <w:pPr>
              <w:ind w:firstLineChars="291" w:firstLine="611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  <w:szCs w:val="21"/>
              </w:rPr>
              <w:lastRenderedPageBreak/>
              <w:t>&lt;</w:t>
            </w:r>
            <w:r w:rsidRPr="0005170D">
              <w:rPr>
                <w:rFonts w:asciiTheme="majorHAnsi" w:hAnsiTheme="majorHAnsi"/>
              </w:rPr>
              <w:t>resecuritycode&gt;ab1234</w:t>
            </w:r>
            <w:r w:rsidRPr="0005170D">
              <w:rPr>
                <w:rFonts w:asciiTheme="majorHAnsi" w:hAnsiTheme="majorHAnsi"/>
                <w:szCs w:val="21"/>
              </w:rPr>
              <w:t>&lt;/</w:t>
            </w:r>
            <w:commentRangeStart w:id="8"/>
            <w:r w:rsidRPr="0005170D">
              <w:rPr>
                <w:rFonts w:asciiTheme="majorHAnsi" w:hAnsiTheme="majorHAnsi"/>
              </w:rPr>
              <w:t>resecuritycode</w:t>
            </w:r>
            <w:commentRangeEnd w:id="8"/>
            <w:r w:rsidR="00F614E3" w:rsidRPr="0005170D">
              <w:rPr>
                <w:rStyle w:val="CommentReference"/>
                <w:rFonts w:asciiTheme="majorHAnsi" w:hAnsiTheme="majorHAnsi"/>
              </w:rPr>
              <w:commentReference w:id="8"/>
            </w:r>
            <w:r w:rsidRPr="0005170D">
              <w:rPr>
                <w:rFonts w:asciiTheme="majorHAnsi" w:hAnsiTheme="majorHAnsi"/>
              </w:rPr>
              <w:t>&gt;</w:t>
            </w:r>
          </w:p>
          <w:p w14:paraId="181A1F3F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3D2D817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15CB7F7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4438E8" w:rsidRPr="0005170D" w14:paraId="443E365E" w14:textId="77777777" w:rsidTr="00163516">
        <w:trPr>
          <w:jc w:val="center"/>
        </w:trPr>
        <w:tc>
          <w:tcPr>
            <w:tcW w:w="2109" w:type="dxa"/>
          </w:tcPr>
          <w:p w14:paraId="0A34EEFC" w14:textId="77777777" w:rsidR="004438E8" w:rsidRPr="0005170D" w:rsidRDefault="004438E8" w:rsidP="00163516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2BC0E10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2185E58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8C3E61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E5E6C4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076C9F9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D31FA9A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167D4FE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762CF3D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24B5557E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5B9D7FD7" w14:textId="77777777" w:rsidR="004438E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21B89722" w14:textId="77777777" w:rsidR="004438E8" w:rsidRPr="0005170D" w:rsidRDefault="004438E8" w:rsidP="00D85F99">
      <w:pPr>
        <w:rPr>
          <w:rFonts w:asciiTheme="majorHAnsi" w:hAnsiTheme="majorHAnsi"/>
        </w:rPr>
      </w:pPr>
    </w:p>
    <w:p w14:paraId="418AA4CE" w14:textId="77777777" w:rsidR="004438E8" w:rsidRPr="0005170D" w:rsidRDefault="004438E8" w:rsidP="00117098">
      <w:pPr>
        <w:pStyle w:val="Heading2"/>
        <w:numPr>
          <w:ilvl w:val="0"/>
          <w:numId w:val="44"/>
        </w:numPr>
        <w:rPr>
          <w:rFonts w:asciiTheme="majorHAnsi" w:hAnsiTheme="majorHAnsi"/>
        </w:rPr>
      </w:pPr>
      <w:r w:rsidRPr="0005170D">
        <w:rPr>
          <w:rFonts w:asciiTheme="majorHAnsi" w:hAnsiTheme="majorHAnsi"/>
        </w:rPr>
        <w:t>重置密码</w:t>
      </w:r>
      <w:r w:rsidR="00CB791A" w:rsidRPr="0005170D">
        <w:rPr>
          <w:rFonts w:asciiTheme="majorHAnsi" w:hAnsiTheme="majorHAnsi"/>
        </w:rPr>
        <w:t>(resetPassword)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4438E8" w:rsidRPr="0005170D" w14:paraId="07E7A86B" w14:textId="77777777" w:rsidTr="00163516">
        <w:trPr>
          <w:jc w:val="center"/>
        </w:trPr>
        <w:tc>
          <w:tcPr>
            <w:tcW w:w="2109" w:type="dxa"/>
          </w:tcPr>
          <w:p w14:paraId="7EE1482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39AE24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438E8" w:rsidRPr="0005170D" w14:paraId="6175EF2F" w14:textId="77777777" w:rsidTr="00163516">
        <w:trPr>
          <w:jc w:val="center"/>
        </w:trPr>
        <w:tc>
          <w:tcPr>
            <w:tcW w:w="2109" w:type="dxa"/>
          </w:tcPr>
          <w:p w14:paraId="5D34D68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4F17DC9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438E8" w:rsidRPr="0005170D" w14:paraId="2DF699AA" w14:textId="77777777" w:rsidTr="00163516">
        <w:trPr>
          <w:jc w:val="center"/>
        </w:trPr>
        <w:tc>
          <w:tcPr>
            <w:tcW w:w="2109" w:type="dxa"/>
          </w:tcPr>
          <w:p w14:paraId="0465BA9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4DB4D90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此接口用于找回密码</w:t>
            </w:r>
          </w:p>
        </w:tc>
      </w:tr>
      <w:tr w:rsidR="004438E8" w:rsidRPr="0005170D" w14:paraId="17438A94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6871EA7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753CE40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3C04794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12AD23C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4438E8" w:rsidRPr="0005170D" w14:paraId="48CB3794" w14:textId="77777777" w:rsidTr="00163516">
        <w:trPr>
          <w:jc w:val="center"/>
        </w:trPr>
        <w:tc>
          <w:tcPr>
            <w:tcW w:w="2109" w:type="dxa"/>
          </w:tcPr>
          <w:p w14:paraId="1528031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3B0B737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1590AC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FFF1B6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resetPassword</w:t>
            </w:r>
          </w:p>
        </w:tc>
      </w:tr>
      <w:tr w:rsidR="004438E8" w:rsidRPr="0005170D" w14:paraId="5D0720FF" w14:textId="77777777" w:rsidTr="00163516">
        <w:trPr>
          <w:jc w:val="center"/>
        </w:trPr>
        <w:tc>
          <w:tcPr>
            <w:tcW w:w="2109" w:type="dxa"/>
          </w:tcPr>
          <w:p w14:paraId="371FF79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606A38F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61939A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0C552D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438E8" w:rsidRPr="0005170D" w14:paraId="738B0C41" w14:textId="77777777" w:rsidTr="00163516">
        <w:trPr>
          <w:jc w:val="center"/>
        </w:trPr>
        <w:tc>
          <w:tcPr>
            <w:tcW w:w="2109" w:type="dxa"/>
          </w:tcPr>
          <w:p w14:paraId="7589C74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41ADE2A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DDED9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AEFFB5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438E8" w:rsidRPr="0005170D" w14:paraId="19021AB2" w14:textId="77777777" w:rsidTr="00163516">
        <w:trPr>
          <w:jc w:val="center"/>
        </w:trPr>
        <w:tc>
          <w:tcPr>
            <w:tcW w:w="2109" w:type="dxa"/>
          </w:tcPr>
          <w:p w14:paraId="386201E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22F041D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61B2BD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B6E140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124E4B31" w14:textId="77777777" w:rsidTr="00163516">
        <w:trPr>
          <w:jc w:val="center"/>
        </w:trPr>
        <w:tc>
          <w:tcPr>
            <w:tcW w:w="2109" w:type="dxa"/>
          </w:tcPr>
          <w:p w14:paraId="00C6D83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6761564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C37A04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D0CE23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4438E8" w:rsidRPr="0005170D" w14:paraId="10DB894C" w14:textId="77777777" w:rsidTr="00163516">
        <w:trPr>
          <w:jc w:val="center"/>
        </w:trPr>
        <w:tc>
          <w:tcPr>
            <w:tcW w:w="9322" w:type="dxa"/>
            <w:gridSpan w:val="4"/>
          </w:tcPr>
          <w:p w14:paraId="60A7650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5755F052" w14:textId="77777777" w:rsidTr="00163516">
        <w:trPr>
          <w:jc w:val="center"/>
        </w:trPr>
        <w:tc>
          <w:tcPr>
            <w:tcW w:w="2109" w:type="dxa"/>
          </w:tcPr>
          <w:p w14:paraId="512EF496" w14:textId="77777777" w:rsidR="004438E8" w:rsidRPr="0005170D" w:rsidRDefault="004438E8" w:rsidP="00163516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securitycode</w:t>
            </w:r>
          </w:p>
        </w:tc>
        <w:tc>
          <w:tcPr>
            <w:tcW w:w="1801" w:type="dxa"/>
          </w:tcPr>
          <w:p w14:paraId="1169FF6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成功验证获取到的新验证码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A76DA6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CA52A5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ab1234</w:t>
            </w:r>
          </w:p>
        </w:tc>
      </w:tr>
      <w:tr w:rsidR="008D49F1" w:rsidRPr="0005170D" w14:paraId="5DE10AE0" w14:textId="77777777" w:rsidTr="00163516">
        <w:trPr>
          <w:jc w:val="center"/>
        </w:trPr>
        <w:tc>
          <w:tcPr>
            <w:tcW w:w="2109" w:type="dxa"/>
          </w:tcPr>
          <w:p w14:paraId="16F153C8" w14:textId="77777777" w:rsidR="008D49F1" w:rsidRPr="0005170D" w:rsidRDefault="00607C19" w:rsidP="00163516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newPassword</w:t>
            </w:r>
          </w:p>
        </w:tc>
        <w:tc>
          <w:tcPr>
            <w:tcW w:w="1801" w:type="dxa"/>
          </w:tcPr>
          <w:p w14:paraId="4327D8E7" w14:textId="77777777" w:rsidR="008D49F1" w:rsidRPr="0005170D" w:rsidRDefault="008D49F1" w:rsidP="0016351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新的密码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AB8E710" w14:textId="77777777" w:rsidR="008D49F1" w:rsidRPr="0005170D" w:rsidRDefault="008D49F1" w:rsidP="0016351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2854626" w14:textId="77777777" w:rsidR="008D49F1" w:rsidRPr="0005170D" w:rsidRDefault="008D49F1" w:rsidP="0016351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ssssss</w:t>
            </w:r>
          </w:p>
        </w:tc>
      </w:tr>
      <w:tr w:rsidR="004438E8" w:rsidRPr="0005170D" w14:paraId="642A1275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1D6B22D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3225834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4438E8" w:rsidRPr="0005170D" w14:paraId="1E730C1B" w14:textId="77777777" w:rsidTr="00163516">
        <w:trPr>
          <w:jc w:val="center"/>
        </w:trPr>
        <w:tc>
          <w:tcPr>
            <w:tcW w:w="2109" w:type="dxa"/>
          </w:tcPr>
          <w:p w14:paraId="3D13004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1CFE5B3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64FF1CE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A03EF42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3FE72B1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0382E797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FFB45ED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5B6662B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717A6DFD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00DA722F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75B1E82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5DAE4C39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&lt;data_info&gt;</w:t>
            </w:r>
          </w:p>
          <w:p w14:paraId="02AF1AB3" w14:textId="77777777" w:rsidR="004438E8" w:rsidRPr="0005170D" w:rsidRDefault="004438E8" w:rsidP="001635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129FFF6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1F15B2A4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4438E8" w:rsidRPr="0005170D" w14:paraId="62467F67" w14:textId="77777777" w:rsidTr="00163516">
        <w:trPr>
          <w:jc w:val="center"/>
        </w:trPr>
        <w:tc>
          <w:tcPr>
            <w:tcW w:w="2109" w:type="dxa"/>
          </w:tcPr>
          <w:p w14:paraId="3EA42912" w14:textId="77777777" w:rsidR="004438E8" w:rsidRPr="0005170D" w:rsidRDefault="004438E8" w:rsidP="00163516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AC8796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37E5FA13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CB7715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483C03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7D70EA5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FDC1EF1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A9BFB0F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CFB63DC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5332E0F6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61ED28E3" w14:textId="77777777" w:rsidR="004438E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459284AF" w14:textId="77777777" w:rsidR="004438E8" w:rsidRPr="0005170D" w:rsidRDefault="004438E8" w:rsidP="00D85F99">
      <w:pPr>
        <w:rPr>
          <w:rFonts w:asciiTheme="majorHAnsi" w:hAnsiTheme="majorHAnsi"/>
        </w:rPr>
      </w:pPr>
    </w:p>
    <w:p w14:paraId="20F9077E" w14:textId="77777777" w:rsidR="00354ADB" w:rsidRPr="0005170D" w:rsidRDefault="00354ADB" w:rsidP="00117098">
      <w:pPr>
        <w:pStyle w:val="Heading2"/>
        <w:numPr>
          <w:ilvl w:val="0"/>
          <w:numId w:val="44"/>
        </w:numPr>
        <w:rPr>
          <w:rFonts w:asciiTheme="majorHAnsi" w:hAnsiTheme="majorHAnsi"/>
        </w:rPr>
      </w:pPr>
      <w:r w:rsidRPr="0005170D">
        <w:rPr>
          <w:rFonts w:asciiTheme="majorHAnsi" w:hAnsiTheme="majorHAnsi"/>
        </w:rPr>
        <w:t>修改密码</w:t>
      </w:r>
      <w:r w:rsidR="007B674E" w:rsidRPr="0005170D">
        <w:rPr>
          <w:rFonts w:asciiTheme="majorHAnsi" w:hAnsiTheme="majorHAnsi"/>
        </w:rPr>
        <w:t>(modifyPassword)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354ADB" w:rsidRPr="0005170D" w14:paraId="207F80E0" w14:textId="77777777" w:rsidTr="00091678">
        <w:trPr>
          <w:jc w:val="center"/>
        </w:trPr>
        <w:tc>
          <w:tcPr>
            <w:tcW w:w="2109" w:type="dxa"/>
          </w:tcPr>
          <w:p w14:paraId="0CA11F0E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1C310AFE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354ADB" w:rsidRPr="0005170D" w14:paraId="0751A1C1" w14:textId="77777777" w:rsidTr="00091678">
        <w:trPr>
          <w:jc w:val="center"/>
        </w:trPr>
        <w:tc>
          <w:tcPr>
            <w:tcW w:w="2109" w:type="dxa"/>
          </w:tcPr>
          <w:p w14:paraId="567FD99B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01CBED0C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354ADB" w:rsidRPr="0005170D" w14:paraId="4679CC32" w14:textId="77777777" w:rsidTr="00091678">
        <w:trPr>
          <w:jc w:val="center"/>
        </w:trPr>
        <w:tc>
          <w:tcPr>
            <w:tcW w:w="2109" w:type="dxa"/>
          </w:tcPr>
          <w:p w14:paraId="61B72C06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4B20DAE1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</w:p>
        </w:tc>
      </w:tr>
      <w:tr w:rsidR="00354ADB" w:rsidRPr="0005170D" w14:paraId="103EC36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499B6791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69E0F180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759DB4CE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3E2E45F6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354ADB" w:rsidRPr="0005170D" w14:paraId="71F7800E" w14:textId="77777777" w:rsidTr="00091678">
        <w:trPr>
          <w:jc w:val="center"/>
        </w:trPr>
        <w:tc>
          <w:tcPr>
            <w:tcW w:w="2109" w:type="dxa"/>
          </w:tcPr>
          <w:p w14:paraId="52DB7334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47DF667C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06B7FA8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70D3D5B" w14:textId="77777777" w:rsidR="00354ADB" w:rsidRPr="0005170D" w:rsidRDefault="007B674E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modifyPassword</w:t>
            </w:r>
          </w:p>
        </w:tc>
      </w:tr>
      <w:tr w:rsidR="00354ADB" w:rsidRPr="0005170D" w14:paraId="175BC763" w14:textId="77777777" w:rsidTr="00091678">
        <w:trPr>
          <w:jc w:val="center"/>
        </w:trPr>
        <w:tc>
          <w:tcPr>
            <w:tcW w:w="2109" w:type="dxa"/>
          </w:tcPr>
          <w:p w14:paraId="3EF89B89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6273B9BF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CA9D292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9FFDA04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354ADB" w:rsidRPr="0005170D" w14:paraId="5C51F9DE" w14:textId="77777777" w:rsidTr="00091678">
        <w:trPr>
          <w:jc w:val="center"/>
        </w:trPr>
        <w:tc>
          <w:tcPr>
            <w:tcW w:w="2109" w:type="dxa"/>
          </w:tcPr>
          <w:p w14:paraId="36FCE513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1EECE804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18D9A54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06636D3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354ADB" w:rsidRPr="0005170D" w14:paraId="14B6746F" w14:textId="77777777" w:rsidTr="00091678">
        <w:trPr>
          <w:jc w:val="center"/>
        </w:trPr>
        <w:tc>
          <w:tcPr>
            <w:tcW w:w="2109" w:type="dxa"/>
          </w:tcPr>
          <w:p w14:paraId="4FEBAE59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1F8C75AF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A8B7CE2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442E0CB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354ADB" w:rsidRPr="0005170D" w14:paraId="47F5F652" w14:textId="77777777" w:rsidTr="00091678">
        <w:trPr>
          <w:jc w:val="center"/>
        </w:trPr>
        <w:tc>
          <w:tcPr>
            <w:tcW w:w="2109" w:type="dxa"/>
          </w:tcPr>
          <w:p w14:paraId="369D9201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55F6F55F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E302283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7A8F61A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354ADB" w:rsidRPr="0005170D" w14:paraId="5120590B" w14:textId="77777777" w:rsidTr="00091678">
        <w:trPr>
          <w:jc w:val="center"/>
        </w:trPr>
        <w:tc>
          <w:tcPr>
            <w:tcW w:w="9322" w:type="dxa"/>
            <w:gridSpan w:val="4"/>
          </w:tcPr>
          <w:p w14:paraId="41F78E71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</w:p>
        </w:tc>
      </w:tr>
      <w:tr w:rsidR="00354ADB" w:rsidRPr="0005170D" w14:paraId="11D2DB62" w14:textId="77777777" w:rsidTr="00091678">
        <w:trPr>
          <w:jc w:val="center"/>
        </w:trPr>
        <w:tc>
          <w:tcPr>
            <w:tcW w:w="2109" w:type="dxa"/>
          </w:tcPr>
          <w:p w14:paraId="6104EC96" w14:textId="77777777" w:rsidR="00354ADB" w:rsidRPr="0005170D" w:rsidRDefault="007E6812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new</w:t>
            </w:r>
            <w:r w:rsidR="00D65BB3" w:rsidRPr="0005170D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1801" w:type="dxa"/>
          </w:tcPr>
          <w:p w14:paraId="14F51E6C" w14:textId="77777777" w:rsidR="00354ADB" w:rsidRPr="0005170D" w:rsidRDefault="00D65BB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新密码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A9CC63D" w14:textId="77777777" w:rsidR="00354ADB" w:rsidRPr="0005170D" w:rsidRDefault="007E68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B6DE40F" w14:textId="77777777" w:rsidR="00354ADB" w:rsidRPr="0005170D" w:rsidRDefault="007E68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123456</w:t>
            </w:r>
          </w:p>
        </w:tc>
      </w:tr>
      <w:tr w:rsidR="007E6812" w:rsidRPr="0005170D" w14:paraId="3EB783E0" w14:textId="77777777" w:rsidTr="00091678">
        <w:trPr>
          <w:jc w:val="center"/>
        </w:trPr>
        <w:tc>
          <w:tcPr>
            <w:tcW w:w="2109" w:type="dxa"/>
          </w:tcPr>
          <w:p w14:paraId="61370076" w14:textId="77777777" w:rsidR="007E6812" w:rsidRPr="0005170D" w:rsidRDefault="007E6812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oldPassword</w:t>
            </w:r>
          </w:p>
        </w:tc>
        <w:tc>
          <w:tcPr>
            <w:tcW w:w="1801" w:type="dxa"/>
          </w:tcPr>
          <w:p w14:paraId="1619A21C" w14:textId="77777777" w:rsidR="007E6812" w:rsidRPr="0005170D" w:rsidRDefault="007E68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旧密码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6CCD95" w14:textId="77777777" w:rsidR="007E6812" w:rsidRPr="0005170D" w:rsidRDefault="007E68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917BCED" w14:textId="77777777" w:rsidR="007E6812" w:rsidRPr="0005170D" w:rsidRDefault="007E68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123456</w:t>
            </w:r>
            <w:r w:rsidR="00AD0A5E" w:rsidRPr="0005170D">
              <w:rPr>
                <w:rFonts w:asciiTheme="majorHAnsi" w:hAnsiTheme="majorHAnsi"/>
              </w:rPr>
              <w:t>7</w:t>
            </w:r>
          </w:p>
        </w:tc>
      </w:tr>
      <w:tr w:rsidR="00354ADB" w:rsidRPr="0005170D" w14:paraId="51E7E648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214AEF8F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2D509DB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354ADB" w:rsidRPr="0005170D" w14:paraId="7CAF5331" w14:textId="77777777" w:rsidTr="00091678">
        <w:trPr>
          <w:jc w:val="center"/>
        </w:trPr>
        <w:tc>
          <w:tcPr>
            <w:tcW w:w="2109" w:type="dxa"/>
          </w:tcPr>
          <w:p w14:paraId="487A3C2F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1463C3B9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52585238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1570929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3072311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63D90D5A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18E22F28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837D5DE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5114724D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1871C6D9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FE62243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1ABD3D5B" w14:textId="77777777" w:rsidR="00354ADB" w:rsidRPr="0005170D" w:rsidRDefault="00354ADB" w:rsidP="0009167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68E79DCE" w14:textId="77777777" w:rsidR="00354ADB" w:rsidRPr="0005170D" w:rsidRDefault="00354ADB" w:rsidP="0009167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&lt;/data_info&gt;</w:t>
            </w:r>
          </w:p>
          <w:p w14:paraId="189DC832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7815F044" w14:textId="77777777" w:rsidR="00354ADB" w:rsidRPr="0005170D" w:rsidRDefault="00354AD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354ADB" w:rsidRPr="0005170D" w14:paraId="5FB3B5BA" w14:textId="77777777" w:rsidTr="00091678">
        <w:trPr>
          <w:jc w:val="center"/>
        </w:trPr>
        <w:tc>
          <w:tcPr>
            <w:tcW w:w="2109" w:type="dxa"/>
          </w:tcPr>
          <w:p w14:paraId="6D176D9E" w14:textId="77777777" w:rsidR="00354ADB" w:rsidRPr="0005170D" w:rsidRDefault="00354ADB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6D5391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2CFCEAF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DCF195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D0BF20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1E4FCA4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761015A7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21B9E47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893F850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FA9EBD4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74C90AE4" w14:textId="77777777" w:rsidR="00354ADB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0C4F85CD" w14:textId="77777777" w:rsidR="00354ADB" w:rsidRPr="0005170D" w:rsidRDefault="00354ADB" w:rsidP="00D85F99">
      <w:pPr>
        <w:rPr>
          <w:rFonts w:asciiTheme="majorHAnsi" w:hAnsiTheme="majorHAnsi"/>
        </w:rPr>
      </w:pPr>
    </w:p>
    <w:p w14:paraId="61CCCC28" w14:textId="77777777" w:rsidR="004438E8" w:rsidRPr="0005170D" w:rsidRDefault="004438E8" w:rsidP="00117098">
      <w:pPr>
        <w:pStyle w:val="Heading2"/>
        <w:numPr>
          <w:ilvl w:val="0"/>
          <w:numId w:val="44"/>
        </w:numPr>
        <w:rPr>
          <w:rFonts w:asciiTheme="majorHAnsi" w:hAnsiTheme="majorHAnsi"/>
        </w:rPr>
      </w:pPr>
      <w:r w:rsidRPr="0005170D">
        <w:rPr>
          <w:rFonts w:asciiTheme="majorHAnsi" w:hAnsiTheme="majorHAnsi"/>
        </w:rPr>
        <w:t>获取服务器当前时间</w:t>
      </w:r>
      <w:r w:rsidR="005A3A41" w:rsidRPr="0005170D">
        <w:rPr>
          <w:rFonts w:asciiTheme="majorHAnsi" w:hAnsiTheme="majorHAnsi"/>
        </w:rPr>
        <w:t>(getServerTime)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4438E8" w:rsidRPr="0005170D" w14:paraId="70975D81" w14:textId="77777777" w:rsidTr="00163516">
        <w:trPr>
          <w:jc w:val="center"/>
        </w:trPr>
        <w:tc>
          <w:tcPr>
            <w:tcW w:w="2109" w:type="dxa"/>
          </w:tcPr>
          <w:p w14:paraId="08C10DB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7137467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438E8" w:rsidRPr="0005170D" w14:paraId="6853952A" w14:textId="77777777" w:rsidTr="00163516">
        <w:trPr>
          <w:jc w:val="center"/>
        </w:trPr>
        <w:tc>
          <w:tcPr>
            <w:tcW w:w="2109" w:type="dxa"/>
          </w:tcPr>
          <w:p w14:paraId="79EB1E1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4BED43E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438E8" w:rsidRPr="0005170D" w14:paraId="30966E51" w14:textId="77777777" w:rsidTr="00163516">
        <w:trPr>
          <w:jc w:val="center"/>
        </w:trPr>
        <w:tc>
          <w:tcPr>
            <w:tcW w:w="2109" w:type="dxa"/>
          </w:tcPr>
          <w:p w14:paraId="698E63B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16936BA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48F054F4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1612E22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6D7BE6D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4554723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53ADADC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4438E8" w:rsidRPr="0005170D" w14:paraId="4C0E20A4" w14:textId="77777777" w:rsidTr="00163516">
        <w:trPr>
          <w:jc w:val="center"/>
        </w:trPr>
        <w:tc>
          <w:tcPr>
            <w:tcW w:w="2109" w:type="dxa"/>
          </w:tcPr>
          <w:p w14:paraId="46F7EE2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307936E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53AF2E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184BB3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getServerTime</w:t>
            </w:r>
          </w:p>
        </w:tc>
      </w:tr>
      <w:tr w:rsidR="004438E8" w:rsidRPr="0005170D" w14:paraId="79E09CE8" w14:textId="77777777" w:rsidTr="00163516">
        <w:trPr>
          <w:jc w:val="center"/>
        </w:trPr>
        <w:tc>
          <w:tcPr>
            <w:tcW w:w="2109" w:type="dxa"/>
          </w:tcPr>
          <w:p w14:paraId="5507054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096141A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1FFEC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D7EF09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438E8" w:rsidRPr="0005170D" w14:paraId="63CEFD27" w14:textId="77777777" w:rsidTr="00163516">
        <w:trPr>
          <w:jc w:val="center"/>
        </w:trPr>
        <w:tc>
          <w:tcPr>
            <w:tcW w:w="2109" w:type="dxa"/>
          </w:tcPr>
          <w:p w14:paraId="38F0582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7771E0E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6CDBB8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D9F500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438E8" w:rsidRPr="0005170D" w14:paraId="3ABD455C" w14:textId="77777777" w:rsidTr="00163516">
        <w:trPr>
          <w:jc w:val="center"/>
        </w:trPr>
        <w:tc>
          <w:tcPr>
            <w:tcW w:w="2109" w:type="dxa"/>
          </w:tcPr>
          <w:p w14:paraId="16D2B9E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2D31B81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771266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ADAE62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77F11FE3" w14:textId="77777777" w:rsidTr="00163516">
        <w:trPr>
          <w:jc w:val="center"/>
        </w:trPr>
        <w:tc>
          <w:tcPr>
            <w:tcW w:w="2109" w:type="dxa"/>
          </w:tcPr>
          <w:p w14:paraId="0A1A9B6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39C7EAF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58D38C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5C8159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4438E8" w:rsidRPr="0005170D" w14:paraId="46CADFA9" w14:textId="77777777" w:rsidTr="00163516">
        <w:trPr>
          <w:jc w:val="center"/>
        </w:trPr>
        <w:tc>
          <w:tcPr>
            <w:tcW w:w="9322" w:type="dxa"/>
            <w:gridSpan w:val="4"/>
          </w:tcPr>
          <w:p w14:paraId="7861461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52AB65AA" w14:textId="77777777" w:rsidTr="00163516">
        <w:trPr>
          <w:jc w:val="center"/>
        </w:trPr>
        <w:tc>
          <w:tcPr>
            <w:tcW w:w="2109" w:type="dxa"/>
          </w:tcPr>
          <w:p w14:paraId="6FF3213F" w14:textId="77777777" w:rsidR="004438E8" w:rsidRPr="0005170D" w:rsidRDefault="004438E8" w:rsidP="0016351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5D4F595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822FE0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17723F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3D0ADFBC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146807A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75FB196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4438E8" w:rsidRPr="0005170D" w14:paraId="3DF6C28E" w14:textId="77777777" w:rsidTr="00163516">
        <w:trPr>
          <w:jc w:val="center"/>
        </w:trPr>
        <w:tc>
          <w:tcPr>
            <w:tcW w:w="2109" w:type="dxa"/>
          </w:tcPr>
          <w:p w14:paraId="6535FC3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631AEBA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1ACE6B2A" w14:textId="77777777" w:rsidR="00712A2D" w:rsidRPr="0005170D" w:rsidRDefault="00712A2D" w:rsidP="00712A2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BF1DE68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8EE25CF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332D2A93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6C721F7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06EF566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3BC8F66A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27A2085E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0E27C482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26AA7835" w14:textId="77777777" w:rsidR="00B75795" w:rsidRPr="0005170D" w:rsidRDefault="00B75795" w:rsidP="00B75795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74D25FF1" w14:textId="77777777" w:rsidR="00712A2D" w:rsidRPr="0005170D" w:rsidRDefault="00712A2D" w:rsidP="00712A2D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45B7A6D2" w14:textId="77777777" w:rsidR="00712A2D" w:rsidRPr="0005170D" w:rsidRDefault="00712A2D" w:rsidP="00712A2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3187B350" w14:textId="77777777" w:rsidR="004438E8" w:rsidRPr="0005170D" w:rsidRDefault="00712A2D" w:rsidP="00712A2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&lt;/shopex&gt;</w:t>
            </w:r>
          </w:p>
        </w:tc>
      </w:tr>
      <w:tr w:rsidR="004438E8" w:rsidRPr="0005170D" w14:paraId="48B8F1FB" w14:textId="77777777" w:rsidTr="00163516">
        <w:trPr>
          <w:jc w:val="center"/>
        </w:trPr>
        <w:tc>
          <w:tcPr>
            <w:tcW w:w="2109" w:type="dxa"/>
          </w:tcPr>
          <w:p w14:paraId="3E9287CB" w14:textId="77777777" w:rsidR="004438E8" w:rsidRPr="0005170D" w:rsidRDefault="004438E8" w:rsidP="00163516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16705828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6EF2AF1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6F34579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611A32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2DAD2B3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760D112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841A0CB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8C24BE2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0E60986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04082D27" w14:textId="77777777" w:rsidR="004438E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7A280897" w14:textId="77777777" w:rsidR="004438E8" w:rsidRPr="0005170D" w:rsidRDefault="004438E8" w:rsidP="00D85F99">
      <w:pPr>
        <w:rPr>
          <w:rFonts w:asciiTheme="majorHAnsi" w:hAnsiTheme="majorHAnsi"/>
        </w:rPr>
      </w:pPr>
    </w:p>
    <w:p w14:paraId="6CDE83F6" w14:textId="77777777" w:rsidR="004438E8" w:rsidRPr="0005170D" w:rsidRDefault="007B37A6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 w:rsidRPr="0005170D">
        <w:rPr>
          <w:rFonts w:asciiTheme="majorHAnsi" w:hAnsiTheme="majorHAnsi"/>
        </w:rPr>
        <w:t>获取个人资料</w:t>
      </w:r>
      <w:r w:rsidR="00231F86" w:rsidRPr="0005170D">
        <w:rPr>
          <w:rFonts w:asciiTheme="majorHAnsi" w:hAnsiTheme="majorHAnsi"/>
        </w:rPr>
        <w:t>(getUserInfo)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4438E8" w:rsidRPr="0005170D" w14:paraId="0AFA9CDF" w14:textId="77777777" w:rsidTr="00163516">
        <w:trPr>
          <w:jc w:val="center"/>
        </w:trPr>
        <w:tc>
          <w:tcPr>
            <w:tcW w:w="2109" w:type="dxa"/>
          </w:tcPr>
          <w:p w14:paraId="2F795EF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5E3DFC0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438E8" w:rsidRPr="0005170D" w14:paraId="6339AA7B" w14:textId="77777777" w:rsidTr="00163516">
        <w:trPr>
          <w:jc w:val="center"/>
        </w:trPr>
        <w:tc>
          <w:tcPr>
            <w:tcW w:w="2109" w:type="dxa"/>
          </w:tcPr>
          <w:p w14:paraId="4B60C1F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59FD3DD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438E8" w:rsidRPr="0005170D" w14:paraId="5B176B64" w14:textId="77777777" w:rsidTr="00163516">
        <w:trPr>
          <w:jc w:val="center"/>
        </w:trPr>
        <w:tc>
          <w:tcPr>
            <w:tcW w:w="2109" w:type="dxa"/>
          </w:tcPr>
          <w:p w14:paraId="364E20E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6E5201AE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47E55C68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2C7FCCD9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3DE25B6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2FDA4016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62D95D8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4438E8" w:rsidRPr="0005170D" w14:paraId="3B74B8E7" w14:textId="77777777" w:rsidTr="00163516">
        <w:trPr>
          <w:jc w:val="center"/>
        </w:trPr>
        <w:tc>
          <w:tcPr>
            <w:tcW w:w="2109" w:type="dxa"/>
          </w:tcPr>
          <w:p w14:paraId="4516D840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1872DA4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2BC2A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ED6A494" w14:textId="77777777" w:rsidR="004438E8" w:rsidRPr="0005170D" w:rsidRDefault="009A5FAC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getUserInfo</w:t>
            </w:r>
          </w:p>
        </w:tc>
      </w:tr>
      <w:tr w:rsidR="004438E8" w:rsidRPr="0005170D" w14:paraId="4A61B6A8" w14:textId="77777777" w:rsidTr="00163516">
        <w:trPr>
          <w:jc w:val="center"/>
        </w:trPr>
        <w:tc>
          <w:tcPr>
            <w:tcW w:w="2109" w:type="dxa"/>
          </w:tcPr>
          <w:p w14:paraId="07E6489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287AA391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3E1B0B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44446E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438E8" w:rsidRPr="0005170D" w14:paraId="4757C8C3" w14:textId="77777777" w:rsidTr="00163516">
        <w:trPr>
          <w:jc w:val="center"/>
        </w:trPr>
        <w:tc>
          <w:tcPr>
            <w:tcW w:w="2109" w:type="dxa"/>
          </w:tcPr>
          <w:p w14:paraId="21A92C9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7220635C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F90BDB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ECA70D7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438E8" w:rsidRPr="0005170D" w14:paraId="5CDE0287" w14:textId="77777777" w:rsidTr="00163516">
        <w:trPr>
          <w:jc w:val="center"/>
        </w:trPr>
        <w:tc>
          <w:tcPr>
            <w:tcW w:w="2109" w:type="dxa"/>
          </w:tcPr>
          <w:p w14:paraId="0DBDC6D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448121E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8FF97C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06E91D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438E8" w:rsidRPr="0005170D" w14:paraId="084C0807" w14:textId="77777777" w:rsidTr="00163516">
        <w:trPr>
          <w:jc w:val="center"/>
        </w:trPr>
        <w:tc>
          <w:tcPr>
            <w:tcW w:w="2109" w:type="dxa"/>
          </w:tcPr>
          <w:p w14:paraId="4C13E70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32921C22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A4E071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E73B74F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4438E8" w:rsidRPr="0005170D" w14:paraId="155D8E0E" w14:textId="77777777" w:rsidTr="00163516">
        <w:trPr>
          <w:jc w:val="center"/>
        </w:trPr>
        <w:tc>
          <w:tcPr>
            <w:tcW w:w="9322" w:type="dxa"/>
            <w:gridSpan w:val="4"/>
          </w:tcPr>
          <w:p w14:paraId="67DC9C1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6D99282C" w14:textId="77777777" w:rsidTr="00163516">
        <w:trPr>
          <w:jc w:val="center"/>
        </w:trPr>
        <w:tc>
          <w:tcPr>
            <w:tcW w:w="2109" w:type="dxa"/>
          </w:tcPr>
          <w:p w14:paraId="411F652F" w14:textId="77777777" w:rsidR="004438E8" w:rsidRPr="0005170D" w:rsidRDefault="004438E8" w:rsidP="0016351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6C799B75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04DBA1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0E99F83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</w:tr>
      <w:tr w:rsidR="004438E8" w:rsidRPr="0005170D" w14:paraId="7C153765" w14:textId="77777777" w:rsidTr="00163516">
        <w:trPr>
          <w:jc w:val="center"/>
        </w:trPr>
        <w:tc>
          <w:tcPr>
            <w:tcW w:w="2109" w:type="dxa"/>
            <w:shd w:val="clear" w:color="auto" w:fill="00B050"/>
          </w:tcPr>
          <w:p w14:paraId="27A71A0B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09EEDCA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4438E8" w:rsidRPr="0005170D" w14:paraId="66C698F2" w14:textId="77777777" w:rsidTr="00163516">
        <w:trPr>
          <w:jc w:val="center"/>
        </w:trPr>
        <w:tc>
          <w:tcPr>
            <w:tcW w:w="2109" w:type="dxa"/>
          </w:tcPr>
          <w:p w14:paraId="54FB15CD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3F8039E8" w14:textId="77777777" w:rsidR="004438E8" w:rsidRPr="0005170D" w:rsidRDefault="004438E8" w:rsidP="001635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353A4A5B" w14:textId="77777777" w:rsidR="00837FA1" w:rsidRPr="0005170D" w:rsidRDefault="00837FA1" w:rsidP="00837FA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8434D11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8F04E01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65ED6B7B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04135D5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0BB18A7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64AD8433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6FB587F1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222D2C94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3A13DF57" w14:textId="77777777" w:rsidR="00B75795" w:rsidRPr="0005170D" w:rsidRDefault="00B75795" w:rsidP="00B75795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276BE193" w14:textId="77777777" w:rsidR="00837FA1" w:rsidRPr="0005170D" w:rsidRDefault="00837FA1" w:rsidP="00837FA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  <w:t>&lt;user&gt;</w:t>
            </w:r>
          </w:p>
          <w:p w14:paraId="70B99D7D" w14:textId="77777777" w:rsidR="00837FA1" w:rsidRPr="0005170D" w:rsidRDefault="00837FA1" w:rsidP="00837FA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  <w:t>&lt;consignee&gt;</w:t>
            </w:r>
            <w:r w:rsidRPr="0005170D">
              <w:rPr>
                <w:rFonts w:asciiTheme="majorHAnsi" w:hAnsiTheme="majorHAnsi"/>
              </w:rPr>
              <w:t>王五</w:t>
            </w:r>
            <w:r w:rsidRPr="0005170D">
              <w:rPr>
                <w:rFonts w:asciiTheme="majorHAnsi" w:hAnsiTheme="majorHAnsi"/>
              </w:rPr>
              <w:t>&lt;/</w:t>
            </w:r>
            <w:commentRangeStart w:id="9"/>
            <w:r w:rsidRPr="0005170D">
              <w:rPr>
                <w:rFonts w:asciiTheme="majorHAnsi" w:hAnsiTheme="majorHAnsi"/>
              </w:rPr>
              <w:t>consignee</w:t>
            </w:r>
            <w:commentRangeEnd w:id="9"/>
            <w:r w:rsidRPr="0005170D">
              <w:rPr>
                <w:rStyle w:val="CommentReference"/>
                <w:rFonts w:asciiTheme="majorHAnsi" w:hAnsiTheme="majorHAnsi"/>
              </w:rPr>
              <w:commentReference w:id="9"/>
            </w:r>
            <w:r w:rsidRPr="0005170D">
              <w:rPr>
                <w:rFonts w:asciiTheme="majorHAnsi" w:hAnsiTheme="majorHAnsi"/>
              </w:rPr>
              <w:t>&gt;</w:t>
            </w:r>
          </w:p>
          <w:p w14:paraId="1BDBC37E" w14:textId="77777777" w:rsidR="00837FA1" w:rsidRPr="0005170D" w:rsidRDefault="00494F3A" w:rsidP="00837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37FA1" w:rsidRPr="0005170D">
              <w:rPr>
                <w:rFonts w:asciiTheme="majorHAnsi" w:hAnsiTheme="majorHAnsi"/>
              </w:rPr>
              <w:t>&lt;sex&gt;</w:t>
            </w:r>
            <w:r w:rsidR="00837FA1" w:rsidRPr="0005170D">
              <w:rPr>
                <w:rFonts w:asciiTheme="majorHAnsi" w:hAnsiTheme="majorHAnsi"/>
              </w:rPr>
              <w:t>男</w:t>
            </w:r>
            <w:r w:rsidR="00837FA1" w:rsidRPr="0005170D">
              <w:rPr>
                <w:rFonts w:asciiTheme="majorHAnsi" w:hAnsiTheme="majorHAnsi"/>
              </w:rPr>
              <w:t>&lt;/sex&gt;</w:t>
            </w:r>
          </w:p>
          <w:p w14:paraId="58E76EA5" w14:textId="77777777" w:rsidR="00837FA1" w:rsidRPr="0005170D" w:rsidRDefault="00494F3A" w:rsidP="00837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37FA1" w:rsidRPr="0005170D">
              <w:rPr>
                <w:rFonts w:asciiTheme="majorHAnsi" w:hAnsiTheme="majorHAnsi"/>
              </w:rPr>
              <w:t>&lt;address</w:t>
            </w:r>
            <w:r w:rsidR="000E6FF5">
              <w:rPr>
                <w:rFonts w:asciiTheme="majorHAnsi" w:hAnsiTheme="majorHAnsi" w:hint="eastAsia"/>
              </w:rPr>
              <w:t>detail</w:t>
            </w:r>
            <w:r w:rsidR="00837FA1" w:rsidRPr="0005170D">
              <w:rPr>
                <w:rFonts w:asciiTheme="majorHAnsi" w:hAnsiTheme="majorHAnsi"/>
              </w:rPr>
              <w:t>&gt;</w:t>
            </w:r>
            <w:r w:rsidR="00837FA1" w:rsidRPr="0005170D">
              <w:rPr>
                <w:rFonts w:asciiTheme="majorHAnsi" w:hAnsiTheme="majorHAnsi"/>
              </w:rPr>
              <w:t>上海浦东新区</w:t>
            </w:r>
            <w:r w:rsidR="00837FA1" w:rsidRPr="0005170D">
              <w:rPr>
                <w:rFonts w:asciiTheme="majorHAnsi" w:hAnsiTheme="majorHAnsi"/>
              </w:rPr>
              <w:t>&lt;/</w:t>
            </w:r>
            <w:commentRangeStart w:id="10"/>
            <w:r w:rsidR="00837FA1" w:rsidRPr="0005170D">
              <w:rPr>
                <w:rFonts w:asciiTheme="majorHAnsi" w:hAnsiTheme="majorHAnsi"/>
              </w:rPr>
              <w:t>addres</w:t>
            </w:r>
            <w:r w:rsidR="000E6FF5">
              <w:rPr>
                <w:rFonts w:asciiTheme="majorHAnsi" w:hAnsiTheme="majorHAnsi" w:hint="eastAsia"/>
              </w:rPr>
              <w:t>sdetail</w:t>
            </w:r>
            <w:commentRangeEnd w:id="10"/>
            <w:r w:rsidR="004F73F7" w:rsidRPr="0005170D">
              <w:rPr>
                <w:rStyle w:val="CommentReference"/>
                <w:rFonts w:asciiTheme="majorHAnsi" w:hAnsiTheme="majorHAnsi"/>
              </w:rPr>
              <w:commentReference w:id="10"/>
            </w:r>
            <w:r w:rsidR="00837FA1" w:rsidRPr="0005170D">
              <w:rPr>
                <w:rFonts w:asciiTheme="majorHAnsi" w:hAnsiTheme="majorHAnsi"/>
              </w:rPr>
              <w:t>&gt;</w:t>
            </w:r>
          </w:p>
          <w:p w14:paraId="418CA0C9" w14:textId="77777777" w:rsidR="00837FA1" w:rsidRPr="0005170D" w:rsidRDefault="00494F3A" w:rsidP="00837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37FA1" w:rsidRPr="0005170D">
              <w:rPr>
                <w:rFonts w:asciiTheme="majorHAnsi" w:hAnsiTheme="majorHAnsi"/>
              </w:rPr>
              <w:t>&lt;province provinceId=”1”&gt;</w:t>
            </w:r>
            <w:r w:rsidR="00837FA1" w:rsidRPr="0005170D">
              <w:rPr>
                <w:rFonts w:asciiTheme="majorHAnsi" w:hAnsiTheme="majorHAnsi"/>
              </w:rPr>
              <w:t>浙江省</w:t>
            </w:r>
            <w:r w:rsidR="00837FA1" w:rsidRPr="0005170D">
              <w:rPr>
                <w:rFonts w:asciiTheme="majorHAnsi" w:hAnsiTheme="majorHAnsi"/>
              </w:rPr>
              <w:t>&lt;/province&gt;</w:t>
            </w:r>
          </w:p>
          <w:p w14:paraId="4B0107A0" w14:textId="77777777" w:rsidR="00837FA1" w:rsidRPr="0005170D" w:rsidRDefault="00494F3A" w:rsidP="00837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37FA1" w:rsidRPr="0005170D">
              <w:rPr>
                <w:rFonts w:asciiTheme="majorHAnsi" w:hAnsiTheme="majorHAnsi"/>
              </w:rPr>
              <w:t>&lt;city cityId=”2”&gt;</w:t>
            </w:r>
            <w:r w:rsidR="00837FA1" w:rsidRPr="0005170D">
              <w:rPr>
                <w:rFonts w:asciiTheme="majorHAnsi" w:hAnsiTheme="majorHAnsi"/>
              </w:rPr>
              <w:t>宁波市</w:t>
            </w:r>
            <w:r w:rsidR="00837FA1" w:rsidRPr="0005170D">
              <w:rPr>
                <w:rFonts w:asciiTheme="majorHAnsi" w:hAnsiTheme="majorHAnsi"/>
              </w:rPr>
              <w:t>&lt;/city&gt;</w:t>
            </w:r>
          </w:p>
          <w:p w14:paraId="018E5F58" w14:textId="77777777" w:rsidR="00837FA1" w:rsidRPr="0005170D" w:rsidRDefault="00494F3A" w:rsidP="00837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37FA1" w:rsidRPr="0005170D">
              <w:rPr>
                <w:rFonts w:asciiTheme="majorHAnsi" w:hAnsiTheme="majorHAnsi"/>
              </w:rPr>
              <w:t>&lt;area areaId=”3”&gt;</w:t>
            </w:r>
            <w:r w:rsidR="00837FA1" w:rsidRPr="0005170D">
              <w:rPr>
                <w:rFonts w:asciiTheme="majorHAnsi" w:hAnsiTheme="majorHAnsi"/>
              </w:rPr>
              <w:t>海曙区</w:t>
            </w:r>
            <w:r w:rsidR="00837FA1" w:rsidRPr="0005170D">
              <w:rPr>
                <w:rFonts w:asciiTheme="majorHAnsi" w:hAnsiTheme="majorHAnsi"/>
              </w:rPr>
              <w:t>&lt;/area&gt;</w:t>
            </w:r>
          </w:p>
          <w:p w14:paraId="4DEC5AC1" w14:textId="77777777" w:rsidR="00837FA1" w:rsidRPr="0005170D" w:rsidRDefault="00494F3A" w:rsidP="00886D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37FA1" w:rsidRPr="0005170D">
              <w:rPr>
                <w:rFonts w:asciiTheme="majorHAnsi" w:hAnsiTheme="majorHAnsi"/>
              </w:rPr>
              <w:t>&lt;phone&gt;13126547896&lt;/phone&gt;</w:t>
            </w:r>
          </w:p>
          <w:p w14:paraId="7F628942" w14:textId="77777777" w:rsidR="00837FA1" w:rsidRPr="0005170D" w:rsidRDefault="00494F3A" w:rsidP="00837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37FA1" w:rsidRPr="0005170D">
              <w:rPr>
                <w:rFonts w:asciiTheme="majorHAnsi" w:hAnsiTheme="majorHAnsi"/>
              </w:rPr>
              <w:t>&lt;/user&gt;</w:t>
            </w:r>
          </w:p>
          <w:p w14:paraId="0238AAE8" w14:textId="77777777" w:rsidR="00837FA1" w:rsidRPr="0005170D" w:rsidRDefault="00494F3A" w:rsidP="00837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37FA1" w:rsidRPr="0005170D">
              <w:rPr>
                <w:rFonts w:asciiTheme="majorHAnsi" w:hAnsiTheme="majorHAnsi"/>
              </w:rPr>
              <w:t>&lt;/data_info&gt;</w:t>
            </w:r>
          </w:p>
          <w:p w14:paraId="5301388F" w14:textId="77777777" w:rsidR="00837FA1" w:rsidRPr="0005170D" w:rsidRDefault="00837FA1" w:rsidP="00837FA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70E39B38" w14:textId="77777777" w:rsidR="004438E8" w:rsidRPr="0005170D" w:rsidRDefault="00837FA1" w:rsidP="00837FA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4438E8" w:rsidRPr="0005170D" w14:paraId="6FDDDAA3" w14:textId="77777777" w:rsidTr="00163516">
        <w:trPr>
          <w:jc w:val="center"/>
        </w:trPr>
        <w:tc>
          <w:tcPr>
            <w:tcW w:w="2109" w:type="dxa"/>
          </w:tcPr>
          <w:p w14:paraId="6BE66171" w14:textId="77777777" w:rsidR="004438E8" w:rsidRPr="0005170D" w:rsidRDefault="004438E8" w:rsidP="00163516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00350A9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0DE4E58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1454FB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B1117F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59D1A9B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B688781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4233847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6632E28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4928E347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0A40843" w14:textId="77777777" w:rsidR="004438E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2D19996D" w14:textId="77777777" w:rsidR="004438E8" w:rsidRPr="0005170D" w:rsidRDefault="004438E8" w:rsidP="00D85F99">
      <w:pPr>
        <w:rPr>
          <w:rFonts w:asciiTheme="majorHAnsi" w:hAnsiTheme="majorHAnsi"/>
        </w:rPr>
      </w:pPr>
    </w:p>
    <w:p w14:paraId="4A1FA7F7" w14:textId="77777777" w:rsidR="00EB0280" w:rsidRPr="0005170D" w:rsidRDefault="00B80888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 w:rsidRPr="0005170D">
        <w:rPr>
          <w:rFonts w:asciiTheme="majorHAnsi" w:hAnsiTheme="majorHAnsi"/>
        </w:rPr>
        <w:t>修改个人资料</w:t>
      </w:r>
      <w:r w:rsidR="0002735A" w:rsidRPr="0005170D">
        <w:rPr>
          <w:rFonts w:asciiTheme="majorHAnsi" w:hAnsiTheme="majorHAnsi"/>
        </w:rPr>
        <w:t>(modifyUserInfo)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EB0280" w:rsidRPr="0005170D" w14:paraId="5D4C84BC" w14:textId="77777777" w:rsidTr="00091678">
        <w:trPr>
          <w:jc w:val="center"/>
        </w:trPr>
        <w:tc>
          <w:tcPr>
            <w:tcW w:w="2109" w:type="dxa"/>
          </w:tcPr>
          <w:p w14:paraId="3B7B7F81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0BD74A5D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EB0280" w:rsidRPr="0005170D" w14:paraId="53EAFC7D" w14:textId="77777777" w:rsidTr="00091678">
        <w:trPr>
          <w:jc w:val="center"/>
        </w:trPr>
        <w:tc>
          <w:tcPr>
            <w:tcW w:w="2109" w:type="dxa"/>
          </w:tcPr>
          <w:p w14:paraId="5B8D0DEA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4D5BC03F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EB0280" w:rsidRPr="0005170D" w14:paraId="36D03AC8" w14:textId="77777777" w:rsidTr="00091678">
        <w:trPr>
          <w:jc w:val="center"/>
        </w:trPr>
        <w:tc>
          <w:tcPr>
            <w:tcW w:w="2109" w:type="dxa"/>
          </w:tcPr>
          <w:p w14:paraId="78E52BD0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0ACEB3B1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</w:p>
        </w:tc>
      </w:tr>
      <w:tr w:rsidR="00EB0280" w:rsidRPr="0005170D" w14:paraId="684D929C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6D6BEE4F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60A23CDD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4B05E757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3C88D484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EB0280" w:rsidRPr="0005170D" w14:paraId="4B2BF60F" w14:textId="77777777" w:rsidTr="00091678">
        <w:trPr>
          <w:jc w:val="center"/>
        </w:trPr>
        <w:tc>
          <w:tcPr>
            <w:tcW w:w="2109" w:type="dxa"/>
          </w:tcPr>
          <w:p w14:paraId="02FE4F88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713DB440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738DCA8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B760F0C" w14:textId="77777777" w:rsidR="00EB0280" w:rsidRPr="0005170D" w:rsidRDefault="0042509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modifyUserInfo</w:t>
            </w:r>
          </w:p>
        </w:tc>
      </w:tr>
      <w:tr w:rsidR="00EB0280" w:rsidRPr="0005170D" w14:paraId="48022A19" w14:textId="77777777" w:rsidTr="00091678">
        <w:trPr>
          <w:jc w:val="center"/>
        </w:trPr>
        <w:tc>
          <w:tcPr>
            <w:tcW w:w="2109" w:type="dxa"/>
          </w:tcPr>
          <w:p w14:paraId="708B67DA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2F1BFE32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FF3A27F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0ADD647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EB0280" w:rsidRPr="0005170D" w14:paraId="27DAF9E0" w14:textId="77777777" w:rsidTr="00091678">
        <w:trPr>
          <w:jc w:val="center"/>
        </w:trPr>
        <w:tc>
          <w:tcPr>
            <w:tcW w:w="2109" w:type="dxa"/>
          </w:tcPr>
          <w:p w14:paraId="1615E5CA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11D2EA7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793A651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6604F9D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EB0280" w:rsidRPr="0005170D" w14:paraId="65692AD8" w14:textId="77777777" w:rsidTr="00091678">
        <w:trPr>
          <w:jc w:val="center"/>
        </w:trPr>
        <w:tc>
          <w:tcPr>
            <w:tcW w:w="2109" w:type="dxa"/>
          </w:tcPr>
          <w:p w14:paraId="16B0D6ED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1931FFB1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E2AE89E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F2ABB88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EB0280" w:rsidRPr="0005170D" w14:paraId="73C26C94" w14:textId="77777777" w:rsidTr="00091678">
        <w:trPr>
          <w:jc w:val="center"/>
        </w:trPr>
        <w:tc>
          <w:tcPr>
            <w:tcW w:w="2109" w:type="dxa"/>
          </w:tcPr>
          <w:p w14:paraId="0E9D8387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4BCB8A77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8BC874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F95E015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EB0280" w:rsidRPr="0005170D" w14:paraId="2E977D09" w14:textId="77777777" w:rsidTr="00091678">
        <w:trPr>
          <w:jc w:val="center"/>
        </w:trPr>
        <w:tc>
          <w:tcPr>
            <w:tcW w:w="9322" w:type="dxa"/>
            <w:gridSpan w:val="4"/>
          </w:tcPr>
          <w:p w14:paraId="04CC59A3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</w:p>
        </w:tc>
      </w:tr>
      <w:tr w:rsidR="00EB0280" w:rsidRPr="0005170D" w14:paraId="607582B3" w14:textId="77777777" w:rsidTr="00091678">
        <w:trPr>
          <w:jc w:val="center"/>
        </w:trPr>
        <w:tc>
          <w:tcPr>
            <w:tcW w:w="2109" w:type="dxa"/>
          </w:tcPr>
          <w:p w14:paraId="04A48C4D" w14:textId="77777777" w:rsidR="00EB0280" w:rsidRPr="0005170D" w:rsidRDefault="005C4E5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1801" w:type="dxa"/>
          </w:tcPr>
          <w:p w14:paraId="37A72B22" w14:textId="77777777" w:rsidR="00EB0280" w:rsidRPr="0005170D" w:rsidRDefault="00616B9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收货地址详情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2E83EE" w14:textId="77777777" w:rsidR="00EB0280" w:rsidRPr="0005170D" w:rsidRDefault="00F2435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A880D5D" w14:textId="77777777" w:rsidR="00EB0280" w:rsidRPr="0005170D" w:rsidRDefault="00C8603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高斯路</w:t>
            </w:r>
            <w:r w:rsidRPr="0005170D">
              <w:rPr>
                <w:rFonts w:asciiTheme="majorHAnsi" w:hAnsiTheme="majorHAnsi"/>
              </w:rPr>
              <w:t>XX</w:t>
            </w:r>
            <w:r w:rsidRPr="0005170D">
              <w:rPr>
                <w:rFonts w:asciiTheme="majorHAnsi" w:hAnsiTheme="majorHAnsi"/>
              </w:rPr>
              <w:t>号几室</w:t>
            </w:r>
          </w:p>
        </w:tc>
      </w:tr>
      <w:tr w:rsidR="00612F32" w:rsidRPr="0005170D" w14:paraId="2739A60A" w14:textId="77777777" w:rsidTr="00091678">
        <w:trPr>
          <w:jc w:val="center"/>
        </w:trPr>
        <w:tc>
          <w:tcPr>
            <w:tcW w:w="2109" w:type="dxa"/>
          </w:tcPr>
          <w:p w14:paraId="1723E5AC" w14:textId="77777777" w:rsidR="00612F32" w:rsidRPr="0005170D" w:rsidRDefault="00612F32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areaId</w:t>
            </w:r>
          </w:p>
        </w:tc>
        <w:tc>
          <w:tcPr>
            <w:tcW w:w="1801" w:type="dxa"/>
          </w:tcPr>
          <w:p w14:paraId="572EA663" w14:textId="77777777" w:rsidR="00612F32" w:rsidRPr="0005170D" w:rsidRDefault="00612F3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区</w:t>
            </w:r>
            <w:r w:rsidRPr="0005170D">
              <w:rPr>
                <w:rFonts w:asciiTheme="majorHAnsi" w:hAnsiTheme="majorHAnsi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B218EE" w14:textId="77777777" w:rsidR="00612F32" w:rsidRPr="0005170D" w:rsidRDefault="00F2435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2732AB1" w14:textId="77777777" w:rsidR="00612F32" w:rsidRPr="0005170D" w:rsidRDefault="007927A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2</w:t>
            </w:r>
          </w:p>
        </w:tc>
      </w:tr>
      <w:tr w:rsidR="00321DB5" w:rsidRPr="0005170D" w14:paraId="0E071779" w14:textId="77777777" w:rsidTr="00091678">
        <w:trPr>
          <w:jc w:val="center"/>
        </w:trPr>
        <w:tc>
          <w:tcPr>
            <w:tcW w:w="2109" w:type="dxa"/>
          </w:tcPr>
          <w:p w14:paraId="69A38A06" w14:textId="77777777" w:rsidR="00321DB5" w:rsidRPr="0005170D" w:rsidRDefault="005C4E5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cityId</w:t>
            </w:r>
          </w:p>
        </w:tc>
        <w:tc>
          <w:tcPr>
            <w:tcW w:w="1801" w:type="dxa"/>
          </w:tcPr>
          <w:p w14:paraId="41F2F174" w14:textId="77777777" w:rsidR="00321DB5" w:rsidRPr="0005170D" w:rsidRDefault="00F4624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市</w:t>
            </w:r>
            <w:r w:rsidRPr="0005170D">
              <w:rPr>
                <w:rFonts w:asciiTheme="majorHAnsi" w:hAnsiTheme="majorHAnsi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025D0D9" w14:textId="77777777" w:rsidR="00321DB5" w:rsidRPr="0005170D" w:rsidRDefault="00F2435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5C9E946" w14:textId="77777777" w:rsidR="00321DB5" w:rsidRPr="0005170D" w:rsidRDefault="007927A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3</w:t>
            </w:r>
          </w:p>
        </w:tc>
      </w:tr>
      <w:tr w:rsidR="005C4E54" w:rsidRPr="0005170D" w14:paraId="1FFFEBCB" w14:textId="77777777" w:rsidTr="00091678">
        <w:trPr>
          <w:jc w:val="center"/>
        </w:trPr>
        <w:tc>
          <w:tcPr>
            <w:tcW w:w="2109" w:type="dxa"/>
          </w:tcPr>
          <w:p w14:paraId="411C25CB" w14:textId="77777777" w:rsidR="005C4E54" w:rsidRPr="0005170D" w:rsidRDefault="005C4E5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consignee</w:t>
            </w:r>
          </w:p>
        </w:tc>
        <w:tc>
          <w:tcPr>
            <w:tcW w:w="1801" w:type="dxa"/>
          </w:tcPr>
          <w:p w14:paraId="6FE2B65C" w14:textId="77777777" w:rsidR="005C4E54" w:rsidRPr="0005170D" w:rsidRDefault="00F4624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姓名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77ACA8D" w14:textId="77777777" w:rsidR="005C4E54" w:rsidRPr="0005170D" w:rsidRDefault="00F2435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CB9690C" w14:textId="77777777" w:rsidR="005C4E54" w:rsidRPr="0005170D" w:rsidRDefault="007927A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王五</w:t>
            </w:r>
          </w:p>
        </w:tc>
      </w:tr>
      <w:tr w:rsidR="005C4E54" w:rsidRPr="0005170D" w14:paraId="7913E642" w14:textId="77777777" w:rsidTr="00091678">
        <w:trPr>
          <w:jc w:val="center"/>
        </w:trPr>
        <w:tc>
          <w:tcPr>
            <w:tcW w:w="2109" w:type="dxa"/>
          </w:tcPr>
          <w:p w14:paraId="38059D18" w14:textId="77777777" w:rsidR="005C4E54" w:rsidRPr="0005170D" w:rsidRDefault="005C4E5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phone</w:t>
            </w:r>
          </w:p>
        </w:tc>
        <w:tc>
          <w:tcPr>
            <w:tcW w:w="1801" w:type="dxa"/>
          </w:tcPr>
          <w:p w14:paraId="4A686D19" w14:textId="77777777" w:rsidR="005C4E54" w:rsidRPr="0005170D" w:rsidRDefault="00F4624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手机号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2E2795" w14:textId="77777777" w:rsidR="005C4E54" w:rsidRPr="0005170D" w:rsidRDefault="00F2435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CB14E41" w14:textId="77777777" w:rsidR="005C4E54" w:rsidRPr="0005170D" w:rsidRDefault="007927A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13589625447</w:t>
            </w:r>
          </w:p>
        </w:tc>
      </w:tr>
      <w:tr w:rsidR="005C4E54" w:rsidRPr="0005170D" w14:paraId="504782C8" w14:textId="77777777" w:rsidTr="00091678">
        <w:trPr>
          <w:jc w:val="center"/>
        </w:trPr>
        <w:tc>
          <w:tcPr>
            <w:tcW w:w="2109" w:type="dxa"/>
          </w:tcPr>
          <w:p w14:paraId="0B75593B" w14:textId="77777777" w:rsidR="005C4E54" w:rsidRPr="0005170D" w:rsidRDefault="005C4E5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provinceId</w:t>
            </w:r>
          </w:p>
        </w:tc>
        <w:tc>
          <w:tcPr>
            <w:tcW w:w="1801" w:type="dxa"/>
          </w:tcPr>
          <w:p w14:paraId="2FECEB99" w14:textId="77777777" w:rsidR="005C4E54" w:rsidRPr="0005170D" w:rsidRDefault="00F4624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省</w:t>
            </w:r>
            <w:r w:rsidRPr="0005170D">
              <w:rPr>
                <w:rFonts w:asciiTheme="majorHAnsi" w:hAnsiTheme="majorHAnsi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F172B25" w14:textId="77777777" w:rsidR="005C4E54" w:rsidRPr="0005170D" w:rsidRDefault="00F2435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6DEE6C3" w14:textId="77777777" w:rsidR="005C4E54" w:rsidRPr="0005170D" w:rsidRDefault="007927A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5C4E54" w:rsidRPr="0005170D" w14:paraId="568D366B" w14:textId="77777777" w:rsidTr="00091678">
        <w:trPr>
          <w:jc w:val="center"/>
        </w:trPr>
        <w:tc>
          <w:tcPr>
            <w:tcW w:w="2109" w:type="dxa"/>
          </w:tcPr>
          <w:p w14:paraId="6271187B" w14:textId="77777777" w:rsidR="005C4E54" w:rsidRPr="0005170D" w:rsidRDefault="005C4E5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sex</w:t>
            </w:r>
          </w:p>
        </w:tc>
        <w:tc>
          <w:tcPr>
            <w:tcW w:w="1801" w:type="dxa"/>
          </w:tcPr>
          <w:p w14:paraId="27C5211E" w14:textId="77777777" w:rsidR="005C4E54" w:rsidRPr="0005170D" w:rsidRDefault="00F4624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性别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0944E18" w14:textId="77777777" w:rsidR="005C4E54" w:rsidRPr="0005170D" w:rsidRDefault="00F2435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484D285" w14:textId="77777777" w:rsidR="005C4E54" w:rsidRPr="0005170D" w:rsidRDefault="00277B1C" w:rsidP="00091678">
            <w:pPr>
              <w:rPr>
                <w:rFonts w:asciiTheme="majorHAnsi" w:hAnsiTheme="majorHAnsi"/>
              </w:rPr>
            </w:pPr>
            <w:r w:rsidRPr="00277B1C">
              <w:rPr>
                <w:rFonts w:asciiTheme="majorHAnsi" w:hAnsiTheme="majorHAnsi" w:hint="eastAsia"/>
              </w:rPr>
              <w:t>1</w:t>
            </w:r>
            <w:r w:rsidRPr="00277B1C">
              <w:rPr>
                <w:rFonts w:asciiTheme="majorHAnsi" w:hAnsiTheme="majorHAnsi" w:hint="eastAsia"/>
              </w:rPr>
              <w:t>代表男，</w:t>
            </w:r>
            <w:r w:rsidRPr="00277B1C">
              <w:rPr>
                <w:rFonts w:asciiTheme="majorHAnsi" w:hAnsiTheme="majorHAnsi" w:hint="eastAsia"/>
              </w:rPr>
              <w:t>0</w:t>
            </w:r>
            <w:r w:rsidRPr="00277B1C">
              <w:rPr>
                <w:rFonts w:asciiTheme="majorHAnsi" w:hAnsiTheme="majorHAnsi" w:hint="eastAsia"/>
              </w:rPr>
              <w:t>代表女</w:t>
            </w:r>
          </w:p>
        </w:tc>
      </w:tr>
      <w:tr w:rsidR="00EB0280" w:rsidRPr="0005170D" w14:paraId="505D7886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026D9B9D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41F7895C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EB0280" w:rsidRPr="0005170D" w14:paraId="78DEC651" w14:textId="77777777" w:rsidTr="00091678">
        <w:trPr>
          <w:jc w:val="center"/>
        </w:trPr>
        <w:tc>
          <w:tcPr>
            <w:tcW w:w="2109" w:type="dxa"/>
          </w:tcPr>
          <w:p w14:paraId="2CE57EF4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7B441B0C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7ECE9557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56441FB8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&lt;shopex&gt;</w:t>
            </w:r>
          </w:p>
          <w:p w14:paraId="0E81AC17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1FB3A475" w14:textId="77777777" w:rsidR="00A404CA" w:rsidRPr="0005170D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9B8D586" w14:textId="77777777" w:rsidR="00A404CA" w:rsidRDefault="00A404CA" w:rsidP="00A404C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2E45849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1D1BC3DC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D359282" w14:textId="77777777" w:rsidR="00A404CA" w:rsidRDefault="00A404CA" w:rsidP="00A404C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1B4258ED" w14:textId="77777777" w:rsidR="00A404CA" w:rsidRPr="0005170D" w:rsidRDefault="00A404CA" w:rsidP="00A404C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5B5A2B73" w14:textId="77777777" w:rsidR="00EB0280" w:rsidRPr="0005170D" w:rsidRDefault="00EB0280" w:rsidP="0009167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2D41D330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514FAE4E" w14:textId="77777777" w:rsidR="00EB0280" w:rsidRPr="0005170D" w:rsidRDefault="00EB028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EB0280" w:rsidRPr="0005170D" w14:paraId="2007BBE8" w14:textId="77777777" w:rsidTr="00091678">
        <w:trPr>
          <w:jc w:val="center"/>
        </w:trPr>
        <w:tc>
          <w:tcPr>
            <w:tcW w:w="2109" w:type="dxa"/>
          </w:tcPr>
          <w:p w14:paraId="156B056B" w14:textId="77777777" w:rsidR="00EB0280" w:rsidRPr="0005170D" w:rsidRDefault="00EB0280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45BB943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4832D51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61264AB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150C58F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15BEE94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80937CA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4AE342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A1361A1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49556CC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602FACDE" w14:textId="77777777" w:rsidR="00EB0280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63C08567" w14:textId="77777777" w:rsidR="00EB0280" w:rsidRPr="0005170D" w:rsidRDefault="00EB0280" w:rsidP="00D85F99">
      <w:pPr>
        <w:rPr>
          <w:rFonts w:asciiTheme="majorHAnsi" w:hAnsiTheme="majorHAnsi"/>
        </w:rPr>
      </w:pPr>
    </w:p>
    <w:p w14:paraId="6BCA9D40" w14:textId="77777777" w:rsidR="006377F4" w:rsidRPr="0005170D" w:rsidRDefault="003E36BC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 w:rsidRPr="0005170D">
        <w:rPr>
          <w:rFonts w:asciiTheme="majorHAnsi" w:hAnsiTheme="majorHAnsi"/>
        </w:rPr>
        <w:t>升级</w:t>
      </w:r>
      <w:r w:rsidR="00FB4721" w:rsidRPr="0005170D">
        <w:rPr>
          <w:rFonts w:asciiTheme="majorHAnsi" w:hAnsiTheme="majorHAnsi"/>
        </w:rPr>
        <w:t>(</w:t>
      </w:r>
      <w:r w:rsidR="00022F8E" w:rsidRPr="0005170D">
        <w:rPr>
          <w:rFonts w:asciiTheme="majorHAnsi" w:hAnsiTheme="majorHAnsi"/>
        </w:rPr>
        <w:t>update</w:t>
      </w:r>
      <w:r w:rsidR="00FB4721" w:rsidRPr="0005170D">
        <w:rPr>
          <w:rFonts w:asciiTheme="majorHAnsi" w:hAnsiTheme="majorHAnsi"/>
        </w:rPr>
        <w:t>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6377F4" w:rsidRPr="0005170D" w14:paraId="79FE16BD" w14:textId="77777777" w:rsidTr="00091678">
        <w:trPr>
          <w:jc w:val="center"/>
        </w:trPr>
        <w:tc>
          <w:tcPr>
            <w:tcW w:w="2109" w:type="dxa"/>
          </w:tcPr>
          <w:p w14:paraId="56FFA279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808F079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6377F4" w:rsidRPr="0005170D" w14:paraId="54BE4D7A" w14:textId="77777777" w:rsidTr="00091678">
        <w:trPr>
          <w:jc w:val="center"/>
        </w:trPr>
        <w:tc>
          <w:tcPr>
            <w:tcW w:w="2109" w:type="dxa"/>
          </w:tcPr>
          <w:p w14:paraId="23BB4720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62A450D8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6377F4" w:rsidRPr="0005170D" w14:paraId="5710FB22" w14:textId="77777777" w:rsidTr="00091678">
        <w:trPr>
          <w:jc w:val="center"/>
        </w:trPr>
        <w:tc>
          <w:tcPr>
            <w:tcW w:w="2109" w:type="dxa"/>
          </w:tcPr>
          <w:p w14:paraId="23AF2773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1189305C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</w:p>
        </w:tc>
      </w:tr>
      <w:tr w:rsidR="006377F4" w:rsidRPr="0005170D" w14:paraId="0C39D629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417F2CA8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46E0F2B0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3ECB129E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0F961895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6377F4" w:rsidRPr="0005170D" w14:paraId="4E1ED657" w14:textId="77777777" w:rsidTr="00091678">
        <w:trPr>
          <w:jc w:val="center"/>
        </w:trPr>
        <w:tc>
          <w:tcPr>
            <w:tcW w:w="2109" w:type="dxa"/>
          </w:tcPr>
          <w:p w14:paraId="21D9A80E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3610EDAA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27A5EA9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B8E534E" w14:textId="77777777" w:rsidR="006377F4" w:rsidRPr="0005170D" w:rsidRDefault="008C525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update</w:t>
            </w:r>
          </w:p>
        </w:tc>
      </w:tr>
      <w:tr w:rsidR="006377F4" w:rsidRPr="0005170D" w14:paraId="603B80A0" w14:textId="77777777" w:rsidTr="00091678">
        <w:trPr>
          <w:jc w:val="center"/>
        </w:trPr>
        <w:tc>
          <w:tcPr>
            <w:tcW w:w="2109" w:type="dxa"/>
          </w:tcPr>
          <w:p w14:paraId="10119CF4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0EBEEBD9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D6AA7F1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FB9A6AA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6377F4" w:rsidRPr="0005170D" w14:paraId="7E77ECE3" w14:textId="77777777" w:rsidTr="00091678">
        <w:trPr>
          <w:jc w:val="center"/>
        </w:trPr>
        <w:tc>
          <w:tcPr>
            <w:tcW w:w="2109" w:type="dxa"/>
          </w:tcPr>
          <w:p w14:paraId="65C27528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7015631C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88125E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235A141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6377F4" w:rsidRPr="0005170D" w14:paraId="3012B634" w14:textId="77777777" w:rsidTr="00091678">
        <w:trPr>
          <w:jc w:val="center"/>
        </w:trPr>
        <w:tc>
          <w:tcPr>
            <w:tcW w:w="2109" w:type="dxa"/>
          </w:tcPr>
          <w:p w14:paraId="59C7BC18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5E87D9D5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CBC968D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9E84E5B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6377F4" w:rsidRPr="0005170D" w14:paraId="1F0002C5" w14:textId="77777777" w:rsidTr="00091678">
        <w:trPr>
          <w:jc w:val="center"/>
        </w:trPr>
        <w:tc>
          <w:tcPr>
            <w:tcW w:w="2109" w:type="dxa"/>
          </w:tcPr>
          <w:p w14:paraId="58E4A4C2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56918556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7B50C6F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7AAD025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6377F4" w:rsidRPr="0005170D" w14:paraId="171CBEBA" w14:textId="77777777" w:rsidTr="00091678">
        <w:trPr>
          <w:jc w:val="center"/>
        </w:trPr>
        <w:tc>
          <w:tcPr>
            <w:tcW w:w="9322" w:type="dxa"/>
            <w:gridSpan w:val="4"/>
          </w:tcPr>
          <w:p w14:paraId="5E77058C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</w:p>
        </w:tc>
      </w:tr>
      <w:tr w:rsidR="006377F4" w:rsidRPr="0005170D" w14:paraId="54A61A8B" w14:textId="77777777" w:rsidTr="00091678">
        <w:trPr>
          <w:jc w:val="center"/>
        </w:trPr>
        <w:tc>
          <w:tcPr>
            <w:tcW w:w="2109" w:type="dxa"/>
          </w:tcPr>
          <w:p w14:paraId="44CDAA81" w14:textId="77777777" w:rsidR="006377F4" w:rsidRPr="0005170D" w:rsidRDefault="00F227B9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client_version</w:t>
            </w:r>
          </w:p>
        </w:tc>
        <w:tc>
          <w:tcPr>
            <w:tcW w:w="1801" w:type="dxa"/>
          </w:tcPr>
          <w:p w14:paraId="2112F4E7" w14:textId="77777777" w:rsidR="006377F4" w:rsidRPr="0005170D" w:rsidRDefault="007B160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客户端版本号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F49F3D1" w14:textId="77777777" w:rsidR="006377F4" w:rsidRPr="0005170D" w:rsidRDefault="0043126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31B9815" w14:textId="77777777" w:rsidR="006377F4" w:rsidRPr="0005170D" w:rsidRDefault="0043126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1.0.0/1.1.1</w:t>
            </w:r>
          </w:p>
        </w:tc>
      </w:tr>
      <w:tr w:rsidR="006377F4" w:rsidRPr="0005170D" w14:paraId="3B0B9AF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03553A31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77A61F4C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6377F4" w:rsidRPr="0005170D" w14:paraId="357305F1" w14:textId="77777777" w:rsidTr="00091678">
        <w:trPr>
          <w:jc w:val="center"/>
        </w:trPr>
        <w:tc>
          <w:tcPr>
            <w:tcW w:w="2109" w:type="dxa"/>
          </w:tcPr>
          <w:p w14:paraId="474536AC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454F33C2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0A817A10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4347076" w14:textId="77777777" w:rsidR="009A1E4D" w:rsidRPr="0005170D" w:rsidRDefault="009A1E4D" w:rsidP="009A1E4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ACB1EA2" w14:textId="77777777" w:rsidR="009A1E4D" w:rsidRPr="0005170D" w:rsidRDefault="009A1E4D" w:rsidP="009A1E4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D62F66F" w14:textId="77777777" w:rsidR="009A1E4D" w:rsidRPr="0005170D" w:rsidRDefault="009A1E4D" w:rsidP="009A1E4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894C209" w14:textId="77777777" w:rsidR="009A1E4D" w:rsidRDefault="009A1E4D" w:rsidP="009A1E4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 xml:space="preserve">  &lt;info&gt;</w:t>
            </w:r>
          </w:p>
          <w:p w14:paraId="0DE4B893" w14:textId="77777777" w:rsidR="009A1E4D" w:rsidRPr="0005170D" w:rsidRDefault="009A1E4D" w:rsidP="009A1E4D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1A89A90F" w14:textId="77777777" w:rsidR="009A1E4D" w:rsidRDefault="009A1E4D" w:rsidP="009A1E4D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2E276D22" w14:textId="77777777" w:rsidR="009A1E4D" w:rsidRDefault="009A1E4D" w:rsidP="009A1E4D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39926C2C" w14:textId="77777777" w:rsidR="009A1E4D" w:rsidRPr="0005170D" w:rsidRDefault="009A1E4D" w:rsidP="009A1E4D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414C9E04" w14:textId="77777777" w:rsidR="00995D99" w:rsidRPr="0005170D" w:rsidRDefault="00995D99" w:rsidP="00995D99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3356C49D" w14:textId="77777777" w:rsidR="00D5142E" w:rsidRPr="0005170D" w:rsidRDefault="00D5142E" w:rsidP="00D5142E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  <w:t xml:space="preserve">  &lt;prompt&gt;</w:t>
            </w:r>
            <w:r w:rsidRPr="0005170D">
              <w:rPr>
                <w:rFonts w:asciiTheme="majorHAnsi" w:hAnsiTheme="majorHAnsi"/>
              </w:rPr>
              <w:t>目前已经有新的版本</w:t>
            </w:r>
            <w:r w:rsidRPr="0005170D">
              <w:rPr>
                <w:rFonts w:asciiTheme="majorHAnsi" w:hAnsiTheme="majorHAnsi"/>
              </w:rPr>
              <w:t>1.1.1</w:t>
            </w:r>
            <w:r w:rsidRPr="0005170D">
              <w:rPr>
                <w:rFonts w:asciiTheme="majorHAnsi" w:hAnsiTheme="majorHAnsi"/>
              </w:rPr>
              <w:t>，请下载更新</w:t>
            </w:r>
            <w:r w:rsidRPr="0005170D">
              <w:rPr>
                <w:rFonts w:asciiTheme="majorHAnsi" w:hAnsiTheme="majorHAnsi"/>
              </w:rPr>
              <w:t>/</w:t>
            </w:r>
            <w:r w:rsidRPr="0005170D">
              <w:rPr>
                <w:rFonts w:asciiTheme="majorHAnsi" w:hAnsiTheme="majorHAnsi"/>
              </w:rPr>
              <w:t>目前是最新版本，版本号为</w:t>
            </w:r>
            <w:r w:rsidRPr="0005170D">
              <w:rPr>
                <w:rFonts w:asciiTheme="majorHAnsi" w:hAnsiTheme="majorHAnsi"/>
              </w:rPr>
              <w:t>1.1.1&lt;/</w:t>
            </w:r>
            <w:commentRangeStart w:id="11"/>
            <w:r w:rsidRPr="0005170D">
              <w:rPr>
                <w:rFonts w:asciiTheme="majorHAnsi" w:hAnsiTheme="majorHAnsi"/>
              </w:rPr>
              <w:t>prompt</w:t>
            </w:r>
            <w:commentRangeEnd w:id="11"/>
            <w:r w:rsidR="00E44671" w:rsidRPr="0005170D">
              <w:rPr>
                <w:rStyle w:val="CommentReference"/>
                <w:rFonts w:asciiTheme="majorHAnsi" w:hAnsiTheme="majorHAnsi"/>
              </w:rPr>
              <w:commentReference w:id="11"/>
            </w:r>
            <w:r w:rsidRPr="0005170D">
              <w:rPr>
                <w:rFonts w:asciiTheme="majorHAnsi" w:hAnsiTheme="majorHAnsi"/>
              </w:rPr>
              <w:t>&gt;</w:t>
            </w:r>
          </w:p>
          <w:p w14:paraId="22C1879D" w14:textId="77777777" w:rsidR="00D5142E" w:rsidRPr="0005170D" w:rsidRDefault="00D5142E" w:rsidP="00D5142E">
            <w:pPr>
              <w:ind w:firstLineChars="291" w:firstLine="611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&lt;url&gt;</w:t>
            </w:r>
            <w:r w:rsidR="008D7DD8" w:rsidRPr="0005170D">
              <w:rPr>
                <w:rFonts w:asciiTheme="majorHAnsi" w:hAnsiTheme="majorHAnsi"/>
              </w:rPr>
              <w:t>http://</w:t>
            </w:r>
            <w:r w:rsidR="00AB028B" w:rsidRPr="0005170D">
              <w:rPr>
                <w:rFonts w:asciiTheme="majorHAnsi" w:hAnsiTheme="majorHAnsi"/>
              </w:rPr>
              <w:t>xxx</w:t>
            </w:r>
            <w:r w:rsidR="003D1C77" w:rsidRPr="0005170D">
              <w:rPr>
                <w:rFonts w:asciiTheme="majorHAnsi" w:hAnsiTheme="majorHAnsi"/>
              </w:rPr>
              <w:t>&lt;/url</w:t>
            </w:r>
            <w:r w:rsidRPr="0005170D">
              <w:rPr>
                <w:rFonts w:asciiTheme="majorHAnsi" w:hAnsiTheme="majorHAnsi"/>
              </w:rPr>
              <w:t>&gt;</w:t>
            </w:r>
          </w:p>
          <w:p w14:paraId="757C5DEF" w14:textId="77777777" w:rsidR="00D5142E" w:rsidRPr="0005170D" w:rsidRDefault="00D5142E" w:rsidP="00724897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  <w:t xml:space="preserve">  &lt;foceUpdate&gt;1&lt;/</w:t>
            </w:r>
            <w:commentRangeStart w:id="12"/>
            <w:r w:rsidR="00D51105" w:rsidRPr="0005170D">
              <w:rPr>
                <w:rFonts w:asciiTheme="majorHAnsi" w:hAnsiTheme="majorHAnsi"/>
              </w:rPr>
              <w:t>foceUpdate</w:t>
            </w:r>
            <w:commentRangeEnd w:id="12"/>
            <w:r w:rsidR="00D6425D" w:rsidRPr="0005170D">
              <w:rPr>
                <w:rStyle w:val="CommentReference"/>
                <w:rFonts w:asciiTheme="majorHAnsi" w:hAnsiTheme="majorHAnsi"/>
              </w:rPr>
              <w:commentReference w:id="12"/>
            </w:r>
            <w:r w:rsidRPr="0005170D">
              <w:rPr>
                <w:rFonts w:asciiTheme="majorHAnsi" w:hAnsiTheme="majorHAnsi"/>
              </w:rPr>
              <w:t>&gt;</w:t>
            </w:r>
          </w:p>
          <w:p w14:paraId="3F2C9A1A" w14:textId="77777777" w:rsidR="006377F4" w:rsidRPr="0005170D" w:rsidRDefault="006377F4" w:rsidP="0009167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2D20B016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5A101142" w14:textId="77777777" w:rsidR="006377F4" w:rsidRPr="0005170D" w:rsidRDefault="006377F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6377F4" w:rsidRPr="0005170D" w14:paraId="278A701E" w14:textId="77777777" w:rsidTr="00091678">
        <w:trPr>
          <w:jc w:val="center"/>
        </w:trPr>
        <w:tc>
          <w:tcPr>
            <w:tcW w:w="2109" w:type="dxa"/>
          </w:tcPr>
          <w:p w14:paraId="18B7B6C9" w14:textId="77777777" w:rsidR="006377F4" w:rsidRPr="0005170D" w:rsidRDefault="006377F4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5AEBF46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290B831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9B0A5E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8D970A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58C27E9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87E75B7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676BCAD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43138D3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1F5DD9C9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6E78B37B" w14:textId="77777777" w:rsidR="006377F4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04FC0140" w14:textId="77777777" w:rsidR="006377F4" w:rsidRPr="0005170D" w:rsidRDefault="006377F4" w:rsidP="00D85F99">
      <w:pPr>
        <w:rPr>
          <w:rFonts w:asciiTheme="majorHAnsi" w:hAnsiTheme="majorHAnsi"/>
        </w:rPr>
      </w:pPr>
    </w:p>
    <w:p w14:paraId="52C89944" w14:textId="77777777" w:rsidR="00A0158B" w:rsidRPr="0005170D" w:rsidRDefault="000112FE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 w:rsidRPr="0005170D">
        <w:rPr>
          <w:rFonts w:asciiTheme="majorHAnsi" w:hAnsiTheme="majorHAnsi"/>
        </w:rPr>
        <w:t>提交设备</w:t>
      </w:r>
      <w:r w:rsidR="00AB51B1" w:rsidRPr="0005170D">
        <w:rPr>
          <w:rFonts w:asciiTheme="majorHAnsi" w:hAnsiTheme="majorHAnsi"/>
        </w:rPr>
        <w:t>T</w:t>
      </w:r>
      <w:r w:rsidRPr="0005170D">
        <w:rPr>
          <w:rFonts w:asciiTheme="majorHAnsi" w:hAnsiTheme="majorHAnsi"/>
        </w:rPr>
        <w:t>oken</w:t>
      </w:r>
      <w:r w:rsidR="00DB257D" w:rsidRPr="0005170D">
        <w:rPr>
          <w:rFonts w:asciiTheme="majorHAnsi" w:hAnsiTheme="majorHAnsi"/>
        </w:rPr>
        <w:t>(submitToken)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A0158B" w:rsidRPr="0005170D" w14:paraId="30E75B1A" w14:textId="77777777" w:rsidTr="00091678">
        <w:trPr>
          <w:jc w:val="center"/>
        </w:trPr>
        <w:tc>
          <w:tcPr>
            <w:tcW w:w="2109" w:type="dxa"/>
          </w:tcPr>
          <w:p w14:paraId="74AC9533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1BE4BB04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A0158B" w:rsidRPr="0005170D" w14:paraId="5AAFAB99" w14:textId="77777777" w:rsidTr="00091678">
        <w:trPr>
          <w:jc w:val="center"/>
        </w:trPr>
        <w:tc>
          <w:tcPr>
            <w:tcW w:w="2109" w:type="dxa"/>
          </w:tcPr>
          <w:p w14:paraId="369EB556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019F6343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A0158B" w:rsidRPr="0005170D" w14:paraId="212F4EF5" w14:textId="77777777" w:rsidTr="00091678">
        <w:trPr>
          <w:jc w:val="center"/>
        </w:trPr>
        <w:tc>
          <w:tcPr>
            <w:tcW w:w="2109" w:type="dxa"/>
          </w:tcPr>
          <w:p w14:paraId="2056F782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4361FCE2" w14:textId="77777777" w:rsidR="00A0158B" w:rsidRPr="0005170D" w:rsidRDefault="00A35BE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此接口用于将设备的唯一</w:t>
            </w:r>
            <w:r w:rsidRPr="0005170D">
              <w:rPr>
                <w:rFonts w:asciiTheme="majorHAnsi" w:hAnsiTheme="majorHAnsi"/>
              </w:rPr>
              <w:t>token</w:t>
            </w:r>
            <w:r w:rsidRPr="0005170D">
              <w:rPr>
                <w:rFonts w:asciiTheme="majorHAnsi" w:hAnsiTheme="majorHAnsi"/>
              </w:rPr>
              <w:t>传到服务器</w:t>
            </w:r>
            <w:r w:rsidR="00A4656E" w:rsidRPr="0005170D">
              <w:rPr>
                <w:rFonts w:asciiTheme="majorHAnsi" w:hAnsiTheme="majorHAnsi"/>
              </w:rPr>
              <w:t>，用于</w:t>
            </w:r>
            <w:r w:rsidR="00A4656E" w:rsidRPr="0005170D">
              <w:rPr>
                <w:rFonts w:asciiTheme="majorHAnsi" w:hAnsiTheme="majorHAnsi"/>
              </w:rPr>
              <w:t>push</w:t>
            </w:r>
          </w:p>
        </w:tc>
      </w:tr>
      <w:tr w:rsidR="00A0158B" w:rsidRPr="0005170D" w14:paraId="3D894DDE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2EF4D337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0157A007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19A2E51E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193C68B3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A0158B" w:rsidRPr="0005170D" w14:paraId="1EC5DD7F" w14:textId="77777777" w:rsidTr="00091678">
        <w:trPr>
          <w:jc w:val="center"/>
        </w:trPr>
        <w:tc>
          <w:tcPr>
            <w:tcW w:w="2109" w:type="dxa"/>
          </w:tcPr>
          <w:p w14:paraId="577D0DA2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7380E90C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797276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528F182" w14:textId="77777777" w:rsidR="00A0158B" w:rsidRPr="0005170D" w:rsidRDefault="002C5B7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submitToken</w:t>
            </w:r>
          </w:p>
        </w:tc>
      </w:tr>
      <w:tr w:rsidR="00A0158B" w:rsidRPr="0005170D" w14:paraId="64C2C973" w14:textId="77777777" w:rsidTr="00091678">
        <w:trPr>
          <w:jc w:val="center"/>
        </w:trPr>
        <w:tc>
          <w:tcPr>
            <w:tcW w:w="2109" w:type="dxa"/>
          </w:tcPr>
          <w:p w14:paraId="27CF1FBD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50015DE4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F7BD190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C236412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A0158B" w:rsidRPr="0005170D" w14:paraId="5B3EF16F" w14:textId="77777777" w:rsidTr="00091678">
        <w:trPr>
          <w:jc w:val="center"/>
        </w:trPr>
        <w:tc>
          <w:tcPr>
            <w:tcW w:w="2109" w:type="dxa"/>
          </w:tcPr>
          <w:p w14:paraId="1FB7227C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4FB2C37E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8028773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41315FA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A0158B" w:rsidRPr="0005170D" w14:paraId="60C501BE" w14:textId="77777777" w:rsidTr="00091678">
        <w:trPr>
          <w:jc w:val="center"/>
        </w:trPr>
        <w:tc>
          <w:tcPr>
            <w:tcW w:w="2109" w:type="dxa"/>
          </w:tcPr>
          <w:p w14:paraId="18C11275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41EDD1E5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B9A0B4B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FB01290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A0158B" w:rsidRPr="0005170D" w14:paraId="604D9559" w14:textId="77777777" w:rsidTr="00091678">
        <w:trPr>
          <w:jc w:val="center"/>
        </w:trPr>
        <w:tc>
          <w:tcPr>
            <w:tcW w:w="2109" w:type="dxa"/>
          </w:tcPr>
          <w:p w14:paraId="00E0B14A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46FE2080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31A652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1C6523B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A0158B" w:rsidRPr="0005170D" w14:paraId="65A1D6A7" w14:textId="77777777" w:rsidTr="00091678">
        <w:trPr>
          <w:jc w:val="center"/>
        </w:trPr>
        <w:tc>
          <w:tcPr>
            <w:tcW w:w="9322" w:type="dxa"/>
            <w:gridSpan w:val="4"/>
          </w:tcPr>
          <w:p w14:paraId="1B67512C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</w:p>
        </w:tc>
      </w:tr>
      <w:tr w:rsidR="00A0158B" w:rsidRPr="0005170D" w14:paraId="06B9B5B2" w14:textId="77777777" w:rsidTr="00091678">
        <w:trPr>
          <w:jc w:val="center"/>
        </w:trPr>
        <w:tc>
          <w:tcPr>
            <w:tcW w:w="2109" w:type="dxa"/>
          </w:tcPr>
          <w:p w14:paraId="0CB4C46D" w14:textId="77777777" w:rsidR="00A0158B" w:rsidRPr="0005170D" w:rsidRDefault="0017039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device_token</w:t>
            </w:r>
          </w:p>
        </w:tc>
        <w:tc>
          <w:tcPr>
            <w:tcW w:w="1801" w:type="dxa"/>
          </w:tcPr>
          <w:p w14:paraId="0DE03177" w14:textId="77777777" w:rsidR="00A0158B" w:rsidRPr="0005170D" w:rsidRDefault="0088448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用于</w:t>
            </w:r>
            <w:r>
              <w:rPr>
                <w:rFonts w:asciiTheme="majorHAnsi" w:hAnsiTheme="majorHAnsi" w:hint="eastAsia"/>
              </w:rPr>
              <w:t>push</w:t>
            </w:r>
            <w:r>
              <w:rPr>
                <w:rFonts w:asciiTheme="majorHAnsi" w:hAnsiTheme="majorHAnsi" w:hint="eastAsia"/>
              </w:rPr>
              <w:t>的</w:t>
            </w:r>
            <w:r w:rsidRPr="0005170D">
              <w:rPr>
                <w:rFonts w:asciiTheme="majorHAnsi" w:hAnsiTheme="majorHAnsi"/>
              </w:rPr>
              <w:t>设备</w:t>
            </w:r>
            <w:r w:rsidRPr="0005170D">
              <w:rPr>
                <w:rFonts w:asciiTheme="majorHAnsi" w:hAnsiTheme="majorHAnsi"/>
              </w:rPr>
              <w:t>Token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CD6479E" w14:textId="77777777" w:rsidR="00A0158B" w:rsidRPr="0005170D" w:rsidRDefault="00D661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3866ABC" w14:textId="77777777" w:rsidR="00A0158B" w:rsidRPr="0005170D" w:rsidRDefault="00814C0E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xxxxxxxxxxxxxxxxxxxxxxxxxx</w:t>
            </w:r>
          </w:p>
        </w:tc>
      </w:tr>
      <w:tr w:rsidR="00A0158B" w:rsidRPr="0005170D" w14:paraId="06862176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D7C29D5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3F5DA4C0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0158B" w:rsidRPr="0005170D" w14:paraId="0911C75E" w14:textId="77777777" w:rsidTr="00091678">
        <w:trPr>
          <w:jc w:val="center"/>
        </w:trPr>
        <w:tc>
          <w:tcPr>
            <w:tcW w:w="2109" w:type="dxa"/>
          </w:tcPr>
          <w:p w14:paraId="62BE58D3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3B626FE4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4A6B647B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4FA96AE" w14:textId="77777777" w:rsidR="00080C8C" w:rsidRPr="0005170D" w:rsidRDefault="00080C8C" w:rsidP="00080C8C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&lt;shopex&gt;</w:t>
            </w:r>
          </w:p>
          <w:p w14:paraId="6C735C70" w14:textId="77777777" w:rsidR="00080C8C" w:rsidRPr="0005170D" w:rsidRDefault="00080C8C" w:rsidP="00080C8C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0AE1C9E" w14:textId="77777777" w:rsidR="00080C8C" w:rsidRPr="0005170D" w:rsidRDefault="00080C8C" w:rsidP="00080C8C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28C8A7A" w14:textId="77777777" w:rsidR="00080C8C" w:rsidRDefault="00080C8C" w:rsidP="00080C8C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4A9432F" w14:textId="77777777" w:rsidR="00080C8C" w:rsidRPr="0005170D" w:rsidRDefault="00080C8C" w:rsidP="00080C8C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1C834C40" w14:textId="77777777" w:rsidR="00080C8C" w:rsidRDefault="00080C8C" w:rsidP="00080C8C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7410F58F" w14:textId="77777777" w:rsidR="00080C8C" w:rsidRDefault="00080C8C" w:rsidP="00080C8C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49A965A3" w14:textId="77777777" w:rsidR="00080C8C" w:rsidRPr="0005170D" w:rsidRDefault="00080C8C" w:rsidP="00080C8C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02ACED45" w14:textId="77777777" w:rsidR="007D1F6D" w:rsidRPr="0005170D" w:rsidRDefault="007D1F6D" w:rsidP="007D1F6D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3F171562" w14:textId="77777777" w:rsidR="00A0158B" w:rsidRPr="0005170D" w:rsidRDefault="00A0158B" w:rsidP="0009167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739C159C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45F5FDAE" w14:textId="77777777" w:rsidR="00A0158B" w:rsidRPr="0005170D" w:rsidRDefault="00A01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0158B" w:rsidRPr="0005170D" w14:paraId="1C06488B" w14:textId="77777777" w:rsidTr="00091678">
        <w:trPr>
          <w:jc w:val="center"/>
        </w:trPr>
        <w:tc>
          <w:tcPr>
            <w:tcW w:w="2109" w:type="dxa"/>
          </w:tcPr>
          <w:p w14:paraId="0A1A1BBF" w14:textId="77777777" w:rsidR="00A0158B" w:rsidRPr="0005170D" w:rsidRDefault="00A0158B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26A72383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750A2A1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1FE65F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79B717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615C411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2B3AC470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88EBA6F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6692DB36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2AF08ADF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690C6833" w14:textId="77777777" w:rsidR="00A0158B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3819B212" w14:textId="77777777" w:rsidR="00A0158B" w:rsidRPr="0005170D" w:rsidRDefault="00A0158B" w:rsidP="00D85F99">
      <w:pPr>
        <w:rPr>
          <w:rFonts w:asciiTheme="majorHAnsi" w:hAnsiTheme="majorHAnsi"/>
        </w:rPr>
      </w:pPr>
    </w:p>
    <w:p w14:paraId="4CD13182" w14:textId="77777777" w:rsidR="00117098" w:rsidRPr="0005170D" w:rsidRDefault="00E104BB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 w:rsidRPr="0005170D">
        <w:rPr>
          <w:rFonts w:asciiTheme="majorHAnsi" w:hAnsiTheme="majorHAnsi"/>
        </w:rPr>
        <w:t>首页信息</w:t>
      </w:r>
      <w:r w:rsidR="007B2E56" w:rsidRPr="0005170D">
        <w:rPr>
          <w:rFonts w:asciiTheme="majorHAnsi" w:hAnsiTheme="majorHAnsi"/>
        </w:rPr>
        <w:t>(</w:t>
      </w:r>
      <w:r w:rsidR="00784073" w:rsidRPr="0005170D">
        <w:rPr>
          <w:rFonts w:asciiTheme="majorHAnsi" w:hAnsiTheme="majorHAnsi"/>
        </w:rPr>
        <w:t>getHomeInfo</w:t>
      </w:r>
      <w:r w:rsidR="00335336" w:rsidRPr="0005170D">
        <w:rPr>
          <w:rFonts w:asciiTheme="majorHAnsi" w:hAnsiTheme="majorHAnsi"/>
        </w:rPr>
        <w:t>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117098" w:rsidRPr="0005170D" w14:paraId="5051B650" w14:textId="77777777" w:rsidTr="00091678">
        <w:trPr>
          <w:jc w:val="center"/>
        </w:trPr>
        <w:tc>
          <w:tcPr>
            <w:tcW w:w="2109" w:type="dxa"/>
          </w:tcPr>
          <w:p w14:paraId="10652152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12BBF925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117098" w:rsidRPr="0005170D" w14:paraId="74905DAD" w14:textId="77777777" w:rsidTr="00091678">
        <w:trPr>
          <w:jc w:val="center"/>
        </w:trPr>
        <w:tc>
          <w:tcPr>
            <w:tcW w:w="2109" w:type="dxa"/>
          </w:tcPr>
          <w:p w14:paraId="69CC0BE7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53F18BE3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117098" w:rsidRPr="0005170D" w14:paraId="05AE6F03" w14:textId="77777777" w:rsidTr="00091678">
        <w:trPr>
          <w:jc w:val="center"/>
        </w:trPr>
        <w:tc>
          <w:tcPr>
            <w:tcW w:w="2109" w:type="dxa"/>
          </w:tcPr>
          <w:p w14:paraId="6166AA5C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3AA276A5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</w:p>
        </w:tc>
      </w:tr>
      <w:tr w:rsidR="00117098" w:rsidRPr="0005170D" w14:paraId="62955F7E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0FE57C1E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71D73CF3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694A1D00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5B478A66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117098" w:rsidRPr="0005170D" w14:paraId="1E99B0F2" w14:textId="77777777" w:rsidTr="00091678">
        <w:trPr>
          <w:jc w:val="center"/>
        </w:trPr>
        <w:tc>
          <w:tcPr>
            <w:tcW w:w="2109" w:type="dxa"/>
          </w:tcPr>
          <w:p w14:paraId="177D48F5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3C648CDC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87CB40D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31458A6" w14:textId="77777777" w:rsidR="00117098" w:rsidRPr="0005170D" w:rsidRDefault="004F18E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getHomeInfo</w:t>
            </w:r>
          </w:p>
        </w:tc>
      </w:tr>
      <w:tr w:rsidR="00117098" w:rsidRPr="0005170D" w14:paraId="043ADEC2" w14:textId="77777777" w:rsidTr="00091678">
        <w:trPr>
          <w:jc w:val="center"/>
        </w:trPr>
        <w:tc>
          <w:tcPr>
            <w:tcW w:w="2109" w:type="dxa"/>
          </w:tcPr>
          <w:p w14:paraId="09260930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133B1EAD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E149B14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78E2C00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117098" w:rsidRPr="0005170D" w14:paraId="1388EAEB" w14:textId="77777777" w:rsidTr="00091678">
        <w:trPr>
          <w:jc w:val="center"/>
        </w:trPr>
        <w:tc>
          <w:tcPr>
            <w:tcW w:w="2109" w:type="dxa"/>
          </w:tcPr>
          <w:p w14:paraId="61807B63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190A66AD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11A8EE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38A8123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117098" w:rsidRPr="0005170D" w14:paraId="534674D3" w14:textId="77777777" w:rsidTr="00091678">
        <w:trPr>
          <w:jc w:val="center"/>
        </w:trPr>
        <w:tc>
          <w:tcPr>
            <w:tcW w:w="2109" w:type="dxa"/>
          </w:tcPr>
          <w:p w14:paraId="06A8ECA0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198A72E5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F667A94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979733B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117098" w:rsidRPr="0005170D" w14:paraId="3920B01D" w14:textId="77777777" w:rsidTr="00091678">
        <w:trPr>
          <w:jc w:val="center"/>
        </w:trPr>
        <w:tc>
          <w:tcPr>
            <w:tcW w:w="2109" w:type="dxa"/>
          </w:tcPr>
          <w:p w14:paraId="50FCAD0D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0887A2DE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7FDBA4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219F6E0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117098" w:rsidRPr="0005170D" w14:paraId="4A04A9B0" w14:textId="77777777" w:rsidTr="00091678">
        <w:trPr>
          <w:jc w:val="center"/>
        </w:trPr>
        <w:tc>
          <w:tcPr>
            <w:tcW w:w="9322" w:type="dxa"/>
            <w:gridSpan w:val="4"/>
          </w:tcPr>
          <w:p w14:paraId="36111FFB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</w:p>
        </w:tc>
      </w:tr>
      <w:tr w:rsidR="00117098" w:rsidRPr="0005170D" w14:paraId="2B5D5AB3" w14:textId="77777777" w:rsidTr="00091678">
        <w:trPr>
          <w:jc w:val="center"/>
        </w:trPr>
        <w:tc>
          <w:tcPr>
            <w:tcW w:w="2109" w:type="dxa"/>
          </w:tcPr>
          <w:p w14:paraId="2FEEA60C" w14:textId="77777777" w:rsidR="00117098" w:rsidRPr="0005170D" w:rsidRDefault="00117098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7164DD6B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58F4184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3D1314F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</w:p>
        </w:tc>
      </w:tr>
      <w:tr w:rsidR="00117098" w:rsidRPr="0005170D" w14:paraId="2C34D103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376D44F1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75FAA910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117098" w:rsidRPr="0005170D" w14:paraId="7112A901" w14:textId="77777777" w:rsidTr="00091678">
        <w:trPr>
          <w:jc w:val="center"/>
        </w:trPr>
        <w:tc>
          <w:tcPr>
            <w:tcW w:w="2109" w:type="dxa"/>
          </w:tcPr>
          <w:p w14:paraId="01431FDC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0729DE24" w14:textId="77777777" w:rsidR="00117098" w:rsidRPr="0005170D" w:rsidRDefault="0011709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6C3BCCCA" w14:textId="77777777" w:rsidR="00117098" w:rsidRPr="0005170D" w:rsidRDefault="00117098" w:rsidP="004F5F34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D2C5230" w14:textId="77777777" w:rsidR="00CC15C8" w:rsidRPr="0005170D" w:rsidRDefault="00CC15C8" w:rsidP="00CC15C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859D3C7" w14:textId="77777777" w:rsidR="00CC15C8" w:rsidRPr="0005170D" w:rsidRDefault="00CC15C8" w:rsidP="00CC15C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691E590D" w14:textId="77777777" w:rsidR="00CC15C8" w:rsidRPr="0005170D" w:rsidRDefault="00CC15C8" w:rsidP="00CC15C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 xml:space="preserve">  &lt;msg/&gt;</w:t>
            </w:r>
          </w:p>
          <w:p w14:paraId="4C4B26CE" w14:textId="77777777" w:rsidR="00CC15C8" w:rsidRDefault="00CC15C8" w:rsidP="00CC15C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A1C99EE" w14:textId="77777777" w:rsidR="00CC15C8" w:rsidRPr="0005170D" w:rsidRDefault="00CC15C8" w:rsidP="00CC15C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364A2B49" w14:textId="77777777" w:rsidR="00CC15C8" w:rsidRDefault="00CC15C8" w:rsidP="00CC15C8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566B51AE" w14:textId="77777777" w:rsidR="00CC15C8" w:rsidRDefault="00CC15C8" w:rsidP="00CC15C8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6E2968F5" w14:textId="77777777" w:rsidR="00CC15C8" w:rsidRPr="0005170D" w:rsidRDefault="00CC15C8" w:rsidP="00CC15C8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45AC7CA9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05372A67" w14:textId="77777777" w:rsidR="005D24A4" w:rsidRPr="0005170D" w:rsidRDefault="00A70BF3" w:rsidP="004F5F34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 xml:space="preserve">  &lt;activity&gt;</w:t>
            </w:r>
          </w:p>
          <w:p w14:paraId="30625E14" w14:textId="77777777" w:rsidR="007A7183" w:rsidRPr="0005170D" w:rsidRDefault="007A7183" w:rsidP="004F5F34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 xml:space="preserve">    &lt;item </w:t>
            </w:r>
            <w:commentRangeStart w:id="13"/>
            <w:r w:rsidRPr="0005170D">
              <w:rPr>
                <w:rFonts w:asciiTheme="majorHAnsi" w:hAnsiTheme="majorHAnsi"/>
                <w:szCs w:val="21"/>
              </w:rPr>
              <w:t>type</w:t>
            </w:r>
            <w:commentRangeEnd w:id="13"/>
            <w:r w:rsidR="00545B31" w:rsidRPr="0005170D">
              <w:rPr>
                <w:rStyle w:val="CommentReference"/>
                <w:rFonts w:asciiTheme="majorHAnsi" w:hAnsiTheme="majorHAnsi"/>
              </w:rPr>
              <w:commentReference w:id="13"/>
            </w:r>
            <w:r w:rsidRPr="0005170D">
              <w:rPr>
                <w:rFonts w:asciiTheme="majorHAnsi" w:hAnsiTheme="majorHAnsi"/>
                <w:szCs w:val="21"/>
              </w:rPr>
              <w:t>=”brand” typename=”</w:t>
            </w:r>
            <w:r w:rsidR="002B0688" w:rsidRPr="0005170D">
              <w:rPr>
                <w:rFonts w:asciiTheme="majorHAnsi" w:hAnsiTheme="majorHAnsi"/>
                <w:szCs w:val="21"/>
              </w:rPr>
              <w:t>品牌</w:t>
            </w:r>
            <w:r w:rsidRPr="0005170D">
              <w:rPr>
                <w:rFonts w:asciiTheme="majorHAnsi" w:hAnsiTheme="majorHAnsi"/>
                <w:szCs w:val="21"/>
              </w:rPr>
              <w:t xml:space="preserve">” </w:t>
            </w:r>
            <w:r w:rsidR="00B327AB" w:rsidRPr="0005170D">
              <w:rPr>
                <w:rFonts w:asciiTheme="majorHAnsi" w:hAnsiTheme="majorHAnsi"/>
                <w:szCs w:val="21"/>
              </w:rPr>
              <w:t>productCode</w:t>
            </w:r>
            <w:r w:rsidRPr="0005170D">
              <w:rPr>
                <w:rFonts w:asciiTheme="majorHAnsi" w:hAnsiTheme="majorHAnsi"/>
                <w:szCs w:val="21"/>
              </w:rPr>
              <w:t>=”</w:t>
            </w:r>
            <w:r w:rsidR="006301D8" w:rsidRPr="0005170D">
              <w:rPr>
                <w:rFonts w:asciiTheme="majorHAnsi" w:hAnsiTheme="majorHAnsi"/>
                <w:szCs w:val="21"/>
              </w:rPr>
              <w:t>2</w:t>
            </w:r>
            <w:r w:rsidRPr="0005170D">
              <w:rPr>
                <w:rFonts w:asciiTheme="majorHAnsi" w:hAnsiTheme="majorHAnsi"/>
                <w:szCs w:val="21"/>
              </w:rPr>
              <w:t>” image=</w:t>
            </w:r>
            <w:r w:rsidR="0020535C">
              <w:rPr>
                <w:rFonts w:asciiTheme="majorHAnsi" w:hAnsiTheme="majorHAnsi"/>
                <w:szCs w:val="21"/>
              </w:rPr>
              <w:t>”</w:t>
            </w:r>
            <w:r w:rsidR="0020535C" w:rsidRPr="0005170D">
              <w:rPr>
                <w:rFonts w:asciiTheme="majorHAnsi" w:hAnsiTheme="majorHAnsi"/>
              </w:rPr>
              <w:t xml:space="preserve"> http://www.</w:t>
            </w:r>
            <w:r w:rsidR="0020535C">
              <w:rPr>
                <w:rFonts w:asciiTheme="majorHAnsi" w:hAnsiTheme="majorHAnsi" w:hint="eastAsia"/>
              </w:rPr>
              <w:t>png</w:t>
            </w:r>
            <w:r w:rsidR="00654179" w:rsidRPr="0005170D">
              <w:rPr>
                <w:rFonts w:asciiTheme="majorHAnsi" w:hAnsiTheme="majorHAnsi"/>
                <w:szCs w:val="21"/>
              </w:rPr>
              <w:t xml:space="preserve">” </w:t>
            </w:r>
            <w:r w:rsidR="00075663" w:rsidRPr="0005170D">
              <w:rPr>
                <w:rFonts w:asciiTheme="majorHAnsi" w:hAnsiTheme="majorHAnsi"/>
                <w:szCs w:val="21"/>
              </w:rPr>
              <w:t>p</w:t>
            </w:r>
            <w:r w:rsidR="001A0FC0" w:rsidRPr="0005170D">
              <w:rPr>
                <w:rFonts w:asciiTheme="majorHAnsi" w:hAnsiTheme="majorHAnsi"/>
                <w:szCs w:val="21"/>
              </w:rPr>
              <w:t>status=”0”</w:t>
            </w:r>
            <w:r w:rsidRPr="0005170D">
              <w:rPr>
                <w:rFonts w:asciiTheme="majorHAnsi" w:hAnsiTheme="majorHAnsi"/>
                <w:szCs w:val="21"/>
              </w:rPr>
              <w:t>/&gt;</w:t>
            </w:r>
          </w:p>
          <w:p w14:paraId="48BFE2A2" w14:textId="77777777" w:rsidR="002B0688" w:rsidRPr="0005170D" w:rsidRDefault="002B0688" w:rsidP="004F5F34">
            <w:pPr>
              <w:ind w:firstLineChars="390" w:firstLine="819"/>
              <w:jc w:val="left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&lt;item type=”</w:t>
            </w:r>
            <w:r w:rsidR="00731D79">
              <w:rPr>
                <w:rFonts w:asciiTheme="majorHAnsi" w:hAnsiTheme="majorHAnsi" w:hint="eastAsia"/>
                <w:szCs w:val="21"/>
              </w:rPr>
              <w:t xml:space="preserve"> activity</w:t>
            </w:r>
            <w:r w:rsidRPr="0005170D">
              <w:rPr>
                <w:rFonts w:asciiTheme="majorHAnsi" w:hAnsiTheme="majorHAnsi"/>
                <w:szCs w:val="21"/>
              </w:rPr>
              <w:t>” typename=”</w:t>
            </w:r>
            <w:r w:rsidR="00377494" w:rsidRPr="0005170D">
              <w:rPr>
                <w:rFonts w:asciiTheme="majorHAnsi" w:hAnsiTheme="majorHAnsi"/>
                <w:szCs w:val="21"/>
              </w:rPr>
              <w:t>新品</w:t>
            </w:r>
            <w:r w:rsidR="001A18C7" w:rsidRPr="0005170D">
              <w:rPr>
                <w:rFonts w:asciiTheme="majorHAnsi" w:hAnsiTheme="majorHAnsi"/>
                <w:szCs w:val="21"/>
              </w:rPr>
              <w:t>推荐</w:t>
            </w:r>
            <w:r w:rsidRPr="0005170D">
              <w:rPr>
                <w:rFonts w:asciiTheme="majorHAnsi" w:hAnsiTheme="majorHAnsi"/>
                <w:szCs w:val="21"/>
              </w:rPr>
              <w:t xml:space="preserve">” </w:t>
            </w:r>
            <w:r w:rsidR="00B14FA1" w:rsidRPr="0005170D">
              <w:rPr>
                <w:rFonts w:asciiTheme="majorHAnsi" w:hAnsiTheme="majorHAnsi"/>
                <w:szCs w:val="21"/>
              </w:rPr>
              <w:t>productCode</w:t>
            </w:r>
            <w:r w:rsidRPr="0005170D">
              <w:rPr>
                <w:rFonts w:asciiTheme="majorHAnsi" w:hAnsiTheme="majorHAnsi"/>
                <w:szCs w:val="21"/>
              </w:rPr>
              <w:t>=”</w:t>
            </w:r>
            <w:r w:rsidR="006301D8" w:rsidRPr="0005170D">
              <w:rPr>
                <w:rFonts w:asciiTheme="majorHAnsi" w:hAnsiTheme="majorHAnsi"/>
                <w:szCs w:val="21"/>
              </w:rPr>
              <w:t>2</w:t>
            </w:r>
            <w:r w:rsidRPr="0005170D">
              <w:rPr>
                <w:rFonts w:asciiTheme="majorHAnsi" w:hAnsiTheme="majorHAnsi"/>
                <w:szCs w:val="21"/>
              </w:rPr>
              <w:t>” image=”</w:t>
            </w:r>
            <w:r w:rsidR="008B1AC2" w:rsidRPr="0005170D">
              <w:rPr>
                <w:rFonts w:asciiTheme="majorHAnsi" w:hAnsiTheme="majorHAnsi"/>
                <w:szCs w:val="21"/>
              </w:rPr>
              <w:t xml:space="preserve"> </w:t>
            </w:r>
            <w:r w:rsidR="0020535C" w:rsidRPr="0005170D">
              <w:rPr>
                <w:rFonts w:asciiTheme="majorHAnsi" w:hAnsiTheme="majorHAnsi"/>
              </w:rPr>
              <w:t>http://www.</w:t>
            </w:r>
            <w:r w:rsidR="0020535C">
              <w:rPr>
                <w:rFonts w:asciiTheme="majorHAnsi" w:hAnsiTheme="majorHAnsi" w:hint="eastAsia"/>
              </w:rPr>
              <w:t>png</w:t>
            </w:r>
            <w:r w:rsidR="001A0FC0" w:rsidRPr="0005170D">
              <w:rPr>
                <w:rFonts w:asciiTheme="majorHAnsi" w:hAnsiTheme="majorHAnsi"/>
                <w:szCs w:val="21"/>
              </w:rPr>
              <w:t>”</w:t>
            </w:r>
            <w:r w:rsidR="00FE39CD" w:rsidRPr="0005170D">
              <w:rPr>
                <w:rFonts w:asciiTheme="majorHAnsi" w:hAnsiTheme="majorHAnsi"/>
                <w:szCs w:val="21"/>
              </w:rPr>
              <w:t xml:space="preserve"> </w:t>
            </w:r>
            <w:r w:rsidR="00472767" w:rsidRPr="0005170D">
              <w:rPr>
                <w:rFonts w:asciiTheme="majorHAnsi" w:hAnsiTheme="majorHAnsi"/>
                <w:szCs w:val="21"/>
              </w:rPr>
              <w:t>p</w:t>
            </w:r>
            <w:r w:rsidR="00FE39CD" w:rsidRPr="0005170D">
              <w:rPr>
                <w:rFonts w:asciiTheme="majorHAnsi" w:hAnsiTheme="majorHAnsi"/>
                <w:szCs w:val="21"/>
              </w:rPr>
              <w:t>status=”0”</w:t>
            </w:r>
            <w:r w:rsidR="001A0FC0" w:rsidRPr="0005170D">
              <w:rPr>
                <w:rFonts w:asciiTheme="majorHAnsi" w:hAnsiTheme="majorHAnsi"/>
                <w:szCs w:val="21"/>
              </w:rPr>
              <w:t>/</w:t>
            </w:r>
            <w:r w:rsidRPr="0005170D">
              <w:rPr>
                <w:rFonts w:asciiTheme="majorHAnsi" w:hAnsiTheme="majorHAnsi"/>
                <w:szCs w:val="21"/>
              </w:rPr>
              <w:t>&gt;</w:t>
            </w:r>
          </w:p>
          <w:p w14:paraId="046631A1" w14:textId="77777777" w:rsidR="001A0FC0" w:rsidRPr="0005170D" w:rsidRDefault="001A0FC0" w:rsidP="004F5F34">
            <w:pPr>
              <w:ind w:firstLineChars="390" w:firstLine="819"/>
              <w:jc w:val="left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&lt;item type=”</w:t>
            </w:r>
            <w:r w:rsidR="00731D79">
              <w:rPr>
                <w:rFonts w:asciiTheme="majorHAnsi" w:hAnsiTheme="majorHAnsi" w:hint="eastAsia"/>
                <w:szCs w:val="21"/>
              </w:rPr>
              <w:t>activity</w:t>
            </w:r>
            <w:r w:rsidRPr="0005170D">
              <w:rPr>
                <w:rFonts w:asciiTheme="majorHAnsi" w:hAnsiTheme="majorHAnsi"/>
                <w:szCs w:val="21"/>
              </w:rPr>
              <w:t>” typename=”</w:t>
            </w:r>
            <w:r w:rsidRPr="0005170D">
              <w:rPr>
                <w:rFonts w:asciiTheme="majorHAnsi" w:hAnsiTheme="majorHAnsi"/>
                <w:szCs w:val="21"/>
              </w:rPr>
              <w:t>新品推荐</w:t>
            </w:r>
            <w:r w:rsidRPr="0005170D">
              <w:rPr>
                <w:rFonts w:asciiTheme="majorHAnsi" w:hAnsiTheme="majorHAnsi"/>
                <w:szCs w:val="21"/>
              </w:rPr>
              <w:t xml:space="preserve">” </w:t>
            </w:r>
            <w:r w:rsidR="00B14FA1" w:rsidRPr="0005170D">
              <w:rPr>
                <w:rFonts w:asciiTheme="majorHAnsi" w:hAnsiTheme="majorHAnsi"/>
                <w:szCs w:val="21"/>
              </w:rPr>
              <w:t>productCode</w:t>
            </w:r>
            <w:r w:rsidRPr="0005170D">
              <w:rPr>
                <w:rFonts w:asciiTheme="majorHAnsi" w:hAnsiTheme="majorHAnsi"/>
                <w:szCs w:val="21"/>
              </w:rPr>
              <w:t>=”</w:t>
            </w:r>
            <w:r w:rsidR="006301D8" w:rsidRPr="0005170D">
              <w:rPr>
                <w:rFonts w:asciiTheme="majorHAnsi" w:hAnsiTheme="majorHAnsi"/>
                <w:szCs w:val="21"/>
              </w:rPr>
              <w:t>2</w:t>
            </w:r>
            <w:r w:rsidRPr="0005170D">
              <w:rPr>
                <w:rFonts w:asciiTheme="majorHAnsi" w:hAnsiTheme="majorHAnsi"/>
                <w:szCs w:val="21"/>
              </w:rPr>
              <w:t xml:space="preserve">” image=” </w:t>
            </w:r>
            <w:r w:rsidR="0020535C" w:rsidRPr="0005170D">
              <w:rPr>
                <w:rFonts w:asciiTheme="majorHAnsi" w:hAnsiTheme="majorHAnsi"/>
              </w:rPr>
              <w:t>http://www.</w:t>
            </w:r>
            <w:r w:rsidR="0020535C">
              <w:rPr>
                <w:rFonts w:asciiTheme="majorHAnsi" w:hAnsiTheme="majorHAnsi" w:hint="eastAsia"/>
              </w:rPr>
              <w:t>png</w:t>
            </w:r>
            <w:r w:rsidRPr="0005170D">
              <w:rPr>
                <w:rFonts w:asciiTheme="majorHAnsi" w:hAnsiTheme="majorHAnsi"/>
                <w:szCs w:val="21"/>
              </w:rPr>
              <w:t>”</w:t>
            </w:r>
            <w:r w:rsidR="00FE39CD" w:rsidRPr="0005170D">
              <w:rPr>
                <w:rFonts w:asciiTheme="majorHAnsi" w:hAnsiTheme="majorHAnsi"/>
                <w:szCs w:val="21"/>
              </w:rPr>
              <w:t xml:space="preserve"> </w:t>
            </w:r>
            <w:commentRangeStart w:id="14"/>
            <w:r w:rsidR="00075663" w:rsidRPr="0005170D">
              <w:rPr>
                <w:rFonts w:asciiTheme="majorHAnsi" w:hAnsiTheme="majorHAnsi"/>
                <w:szCs w:val="21"/>
              </w:rPr>
              <w:t>pst</w:t>
            </w:r>
            <w:r w:rsidR="00FE39CD" w:rsidRPr="0005170D">
              <w:rPr>
                <w:rFonts w:asciiTheme="majorHAnsi" w:hAnsiTheme="majorHAnsi"/>
                <w:szCs w:val="21"/>
              </w:rPr>
              <w:t>atus</w:t>
            </w:r>
            <w:commentRangeEnd w:id="14"/>
            <w:r w:rsidR="00A80172" w:rsidRPr="0005170D">
              <w:rPr>
                <w:rStyle w:val="CommentReference"/>
                <w:rFonts w:asciiTheme="majorHAnsi" w:hAnsiTheme="majorHAnsi"/>
              </w:rPr>
              <w:commentReference w:id="14"/>
            </w:r>
            <w:r w:rsidR="00FE39CD" w:rsidRPr="0005170D">
              <w:rPr>
                <w:rFonts w:asciiTheme="majorHAnsi" w:hAnsiTheme="majorHAnsi"/>
                <w:szCs w:val="21"/>
              </w:rPr>
              <w:t>=”1”</w:t>
            </w:r>
            <w:r w:rsidRPr="0005170D">
              <w:rPr>
                <w:rFonts w:asciiTheme="majorHAnsi" w:hAnsiTheme="majorHAnsi"/>
                <w:szCs w:val="21"/>
              </w:rPr>
              <w:t>/&gt;</w:t>
            </w:r>
          </w:p>
          <w:p w14:paraId="5F8A999F" w14:textId="77777777" w:rsidR="00A70BF3" w:rsidRPr="0005170D" w:rsidRDefault="00A70BF3" w:rsidP="004F5F34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&lt;/activity&gt;</w:t>
            </w:r>
          </w:p>
          <w:p w14:paraId="63344213" w14:textId="77777777" w:rsidR="006A0AB9" w:rsidRPr="0005170D" w:rsidRDefault="006A0AB9" w:rsidP="004F5F34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&lt;product</w:t>
            </w:r>
            <w:r w:rsidR="00A972F6" w:rsidRPr="0005170D">
              <w:rPr>
                <w:rFonts w:asciiTheme="majorHAnsi" w:hAnsiTheme="majorHAnsi"/>
              </w:rPr>
              <w:t>list</w:t>
            </w:r>
            <w:r w:rsidR="0064730E" w:rsidRPr="0005170D">
              <w:rPr>
                <w:rFonts w:asciiTheme="majorHAnsi" w:hAnsiTheme="majorHAnsi"/>
              </w:rPr>
              <w:t xml:space="preserve"> title=”</w:t>
            </w:r>
            <w:r w:rsidR="00917085" w:rsidRPr="0005170D">
              <w:rPr>
                <w:rFonts w:asciiTheme="majorHAnsi" w:hAnsiTheme="majorHAnsi"/>
              </w:rPr>
              <w:t>标题</w:t>
            </w:r>
            <w:r w:rsidR="0064730E" w:rsidRPr="0005170D">
              <w:rPr>
                <w:rFonts w:asciiTheme="majorHAnsi" w:hAnsiTheme="majorHAnsi"/>
              </w:rPr>
              <w:t>”</w:t>
            </w:r>
            <w:r w:rsidRPr="0005170D">
              <w:rPr>
                <w:rFonts w:asciiTheme="majorHAnsi" w:hAnsiTheme="majorHAnsi"/>
              </w:rPr>
              <w:t>&gt;</w:t>
            </w:r>
          </w:p>
          <w:p w14:paraId="66D7C085" w14:textId="77777777" w:rsidR="00060349" w:rsidRPr="0005170D" w:rsidRDefault="00060349" w:rsidP="004F5F34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  &lt;item title=”</w:t>
            </w:r>
            <w:r w:rsidRPr="0005170D">
              <w:rPr>
                <w:rFonts w:asciiTheme="majorHAnsi" w:hAnsiTheme="majorHAnsi"/>
              </w:rPr>
              <w:t>标题</w:t>
            </w:r>
            <w:r w:rsidRPr="0005170D">
              <w:rPr>
                <w:rFonts w:asciiTheme="majorHAnsi" w:hAnsiTheme="majorHAnsi"/>
              </w:rPr>
              <w:t>” off=”70%” productCode=”12321”image=” http://www.</w:t>
            </w:r>
            <w:r w:rsidR="0020535C">
              <w:rPr>
                <w:rFonts w:asciiTheme="majorHAnsi" w:hAnsiTheme="majorHAnsi" w:hint="eastAsia"/>
              </w:rPr>
              <w:t>png</w:t>
            </w:r>
            <w:r w:rsidRPr="0005170D">
              <w:rPr>
                <w:rFonts w:asciiTheme="majorHAnsi" w:hAnsiTheme="majorHAnsi"/>
              </w:rPr>
              <w:t>”</w:t>
            </w:r>
            <w:r w:rsidRPr="0005170D">
              <w:rPr>
                <w:rFonts w:asciiTheme="majorHAnsi" w:hAnsiTheme="majorHAnsi"/>
                <w:szCs w:val="21"/>
              </w:rPr>
              <w:t xml:space="preserve"> pstatus=”</w:t>
            </w:r>
            <w:r w:rsidR="00002407" w:rsidRPr="0005170D">
              <w:rPr>
                <w:rFonts w:asciiTheme="majorHAnsi" w:hAnsiTheme="majorHAnsi"/>
                <w:szCs w:val="21"/>
              </w:rPr>
              <w:t>0</w:t>
            </w:r>
            <w:r w:rsidRPr="0005170D">
              <w:rPr>
                <w:rFonts w:asciiTheme="majorHAnsi" w:hAnsiTheme="majorHAnsi"/>
                <w:szCs w:val="21"/>
              </w:rPr>
              <w:t>”</w:t>
            </w:r>
            <w:r w:rsidRPr="0005170D">
              <w:rPr>
                <w:rFonts w:asciiTheme="majorHAnsi" w:hAnsiTheme="majorHAnsi"/>
              </w:rPr>
              <w:t>/&gt;</w:t>
            </w:r>
          </w:p>
          <w:p w14:paraId="7E01A48D" w14:textId="77777777" w:rsidR="00060349" w:rsidRPr="0005170D" w:rsidRDefault="00060349" w:rsidP="004F5F34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  &lt;item title=”</w:t>
            </w:r>
            <w:r w:rsidRPr="0005170D">
              <w:rPr>
                <w:rFonts w:asciiTheme="majorHAnsi" w:hAnsiTheme="majorHAnsi"/>
              </w:rPr>
              <w:t>标题</w:t>
            </w:r>
            <w:r w:rsidRPr="0005170D">
              <w:rPr>
                <w:rFonts w:asciiTheme="majorHAnsi" w:hAnsiTheme="majorHAnsi"/>
              </w:rPr>
              <w:t>” off=”70%” productCode=”12321”image=” http://www”</w:t>
            </w:r>
            <w:r w:rsidRPr="0005170D">
              <w:rPr>
                <w:rFonts w:asciiTheme="majorHAnsi" w:hAnsiTheme="majorHAnsi"/>
                <w:szCs w:val="21"/>
              </w:rPr>
              <w:t xml:space="preserve"> pstatus=”1”</w:t>
            </w:r>
            <w:r w:rsidRPr="0005170D">
              <w:rPr>
                <w:rFonts w:asciiTheme="majorHAnsi" w:hAnsiTheme="majorHAnsi"/>
              </w:rPr>
              <w:t>/&gt;</w:t>
            </w:r>
          </w:p>
          <w:p w14:paraId="2012A731" w14:textId="77777777" w:rsidR="000F52F9" w:rsidRPr="0005170D" w:rsidRDefault="000F52F9" w:rsidP="004F5F34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&lt;/productlist&gt;</w:t>
            </w:r>
          </w:p>
          <w:p w14:paraId="06A4C0EC" w14:textId="77777777" w:rsidR="003D263A" w:rsidRPr="0005170D" w:rsidRDefault="003D263A" w:rsidP="004F5F34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&lt;topics&gt;</w:t>
            </w:r>
          </w:p>
          <w:p w14:paraId="7989C119" w14:textId="77777777" w:rsidR="003D263A" w:rsidRPr="0005170D" w:rsidRDefault="003D263A" w:rsidP="004F5F34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  &lt;topic title=”</w:t>
            </w:r>
            <w:r w:rsidRPr="0005170D">
              <w:rPr>
                <w:rFonts w:asciiTheme="majorHAnsi" w:hAnsiTheme="majorHAnsi"/>
              </w:rPr>
              <w:t>栏目一</w:t>
            </w:r>
            <w:r w:rsidRPr="0005170D">
              <w:rPr>
                <w:rFonts w:asciiTheme="majorHAnsi" w:hAnsiTheme="majorHAnsi"/>
              </w:rPr>
              <w:t>” image=”</w:t>
            </w:r>
            <w:r w:rsidR="0020535C">
              <w:rPr>
                <w:rFonts w:asciiTheme="majorHAnsi" w:hAnsiTheme="majorHAnsi"/>
              </w:rPr>
              <w:t>http://www</w:t>
            </w:r>
            <w:r w:rsidRPr="0005170D">
              <w:rPr>
                <w:rFonts w:asciiTheme="majorHAnsi" w:hAnsiTheme="majorHAnsi"/>
              </w:rPr>
              <w:t>”&gt;</w:t>
            </w:r>
          </w:p>
          <w:p w14:paraId="34C1D218" w14:textId="77777777" w:rsidR="003D263A" w:rsidRPr="0005170D" w:rsidRDefault="003D263A" w:rsidP="004F5F34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    &lt;item title=”</w:t>
            </w:r>
            <w:r w:rsidRPr="0005170D">
              <w:rPr>
                <w:rFonts w:asciiTheme="majorHAnsi" w:hAnsiTheme="majorHAnsi"/>
              </w:rPr>
              <w:t>标题</w:t>
            </w:r>
            <w:r w:rsidRPr="0005170D">
              <w:rPr>
                <w:rFonts w:asciiTheme="majorHAnsi" w:hAnsiTheme="majorHAnsi"/>
              </w:rPr>
              <w:t>” productCode=”12321”</w:t>
            </w:r>
            <w:commentRangeStart w:id="15"/>
            <w:r w:rsidRPr="0005170D">
              <w:rPr>
                <w:rFonts w:asciiTheme="majorHAnsi" w:hAnsiTheme="majorHAnsi"/>
              </w:rPr>
              <w:t>type</w:t>
            </w:r>
            <w:commentRangeEnd w:id="15"/>
            <w:r w:rsidRPr="0005170D">
              <w:rPr>
                <w:rStyle w:val="CommentReference"/>
                <w:rFonts w:asciiTheme="majorHAnsi" w:hAnsiTheme="majorHAnsi"/>
              </w:rPr>
              <w:commentReference w:id="15"/>
            </w:r>
            <w:r w:rsidRPr="0005170D">
              <w:rPr>
                <w:rFonts w:asciiTheme="majorHAnsi" w:hAnsiTheme="majorHAnsi"/>
              </w:rPr>
              <w:t xml:space="preserve">=”single” </w:t>
            </w:r>
            <w:r w:rsidR="004E50D9" w:rsidRPr="0005170D">
              <w:rPr>
                <w:rFonts w:asciiTheme="majorHAnsi" w:hAnsiTheme="majorHAnsi"/>
              </w:rPr>
              <w:t>image</w:t>
            </w:r>
            <w:r w:rsidRPr="0005170D">
              <w:rPr>
                <w:rFonts w:asciiTheme="majorHAnsi" w:hAnsiTheme="majorHAnsi"/>
              </w:rPr>
              <w:t xml:space="preserve">=” </w:t>
            </w:r>
            <w:r w:rsidR="0020535C" w:rsidRPr="0005170D">
              <w:rPr>
                <w:rFonts w:asciiTheme="majorHAnsi" w:hAnsiTheme="majorHAnsi"/>
              </w:rPr>
              <w:t>http://www.</w:t>
            </w:r>
            <w:r w:rsidR="0020535C">
              <w:rPr>
                <w:rFonts w:asciiTheme="majorHAnsi" w:hAnsiTheme="majorHAnsi" w:hint="eastAsia"/>
              </w:rPr>
              <w:t>png</w:t>
            </w:r>
            <w:r w:rsidRPr="0005170D">
              <w:rPr>
                <w:rFonts w:asciiTheme="majorHAnsi" w:hAnsiTheme="majorHAnsi"/>
              </w:rPr>
              <w:t>”</w:t>
            </w:r>
            <w:r w:rsidR="00047B9E">
              <w:rPr>
                <w:rFonts w:asciiTheme="majorHAnsi" w:hAnsiTheme="majorHAnsi" w:hint="eastAsia"/>
              </w:rPr>
              <w:t xml:space="preserve"> </w:t>
            </w:r>
            <w:r w:rsidR="00B95047" w:rsidRPr="0005170D">
              <w:rPr>
                <w:rFonts w:asciiTheme="majorHAnsi" w:hAnsiTheme="majorHAnsi"/>
              </w:rPr>
              <w:t>pstatus=”0”</w:t>
            </w:r>
            <w:r w:rsidR="00565331">
              <w:rPr>
                <w:rFonts w:asciiTheme="majorHAnsi" w:hAnsiTheme="majorHAnsi" w:hint="eastAsia"/>
              </w:rPr>
              <w:t xml:space="preserve"> model=</w:t>
            </w:r>
            <w:r w:rsidR="00565331">
              <w:rPr>
                <w:rFonts w:asciiTheme="majorHAnsi" w:hAnsiTheme="majorHAnsi"/>
              </w:rPr>
              <w:t>”</w:t>
            </w:r>
            <w:r w:rsidR="00565331">
              <w:rPr>
                <w:rFonts w:asciiTheme="majorHAnsi" w:hAnsiTheme="majorHAnsi" w:hint="eastAsia"/>
              </w:rPr>
              <w:t>1</w:t>
            </w:r>
            <w:r w:rsidR="00565331">
              <w:rPr>
                <w:rFonts w:asciiTheme="majorHAnsi" w:hAnsiTheme="majorHAnsi"/>
              </w:rPr>
              <w:t>”</w:t>
            </w:r>
            <w:r w:rsidRPr="0005170D">
              <w:rPr>
                <w:rFonts w:asciiTheme="majorHAnsi" w:hAnsiTheme="majorHAnsi"/>
              </w:rPr>
              <w:t>/&gt;</w:t>
            </w:r>
          </w:p>
          <w:p w14:paraId="0AA5BFDC" w14:textId="77777777" w:rsidR="001E6380" w:rsidRDefault="0020535C" w:rsidP="001E6380">
            <w:pPr>
              <w:ind w:firstLineChars="490" w:firstLine="1029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&lt;item title=”</w:t>
            </w:r>
            <w:r w:rsidRPr="0005170D">
              <w:rPr>
                <w:rFonts w:asciiTheme="majorHAnsi" w:hAnsiTheme="majorHAnsi"/>
              </w:rPr>
              <w:t>标题</w:t>
            </w:r>
            <w:r w:rsidRPr="0005170D">
              <w:rPr>
                <w:rFonts w:asciiTheme="majorHAnsi" w:hAnsiTheme="majorHAnsi"/>
              </w:rPr>
              <w:t>” productCode=”12321”type=”single” image=” http://www.</w:t>
            </w:r>
            <w:r>
              <w:rPr>
                <w:rFonts w:asciiTheme="majorHAnsi" w:hAnsiTheme="majorHAnsi" w:hint="eastAsia"/>
              </w:rPr>
              <w:t>png</w:t>
            </w:r>
            <w:r w:rsidRPr="0005170D">
              <w:rPr>
                <w:rFonts w:asciiTheme="majorHAnsi" w:hAnsiTheme="majorHAnsi"/>
              </w:rPr>
              <w:t>”</w:t>
            </w:r>
            <w:r w:rsidR="00047B9E"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pstatus=”0”</w:t>
            </w:r>
            <w:r w:rsidR="00565331">
              <w:rPr>
                <w:rFonts w:asciiTheme="majorHAnsi" w:hAnsiTheme="majorHAnsi" w:hint="eastAsia"/>
              </w:rPr>
              <w:t xml:space="preserve"> </w:t>
            </w:r>
            <w:commentRangeStart w:id="16"/>
            <w:r w:rsidR="00565331">
              <w:rPr>
                <w:rFonts w:asciiTheme="majorHAnsi" w:hAnsiTheme="majorHAnsi" w:hint="eastAsia"/>
              </w:rPr>
              <w:t>model</w:t>
            </w:r>
            <w:commentRangeEnd w:id="16"/>
            <w:r w:rsidR="00D942CB">
              <w:rPr>
                <w:rStyle w:val="CommentReference"/>
              </w:rPr>
              <w:commentReference w:id="16"/>
            </w:r>
            <w:r w:rsidR="00565331">
              <w:rPr>
                <w:rFonts w:asciiTheme="majorHAnsi" w:hAnsiTheme="majorHAnsi" w:hint="eastAsia"/>
              </w:rPr>
              <w:t>=</w:t>
            </w:r>
            <w:r w:rsidR="00565331">
              <w:rPr>
                <w:rFonts w:asciiTheme="majorHAnsi" w:hAnsiTheme="majorHAnsi"/>
              </w:rPr>
              <w:t>”</w:t>
            </w:r>
            <w:r w:rsidR="00565331">
              <w:rPr>
                <w:rFonts w:asciiTheme="majorHAnsi" w:hAnsiTheme="majorHAnsi" w:hint="eastAsia"/>
              </w:rPr>
              <w:t>0</w:t>
            </w:r>
            <w:r w:rsidR="00565331">
              <w:rPr>
                <w:rFonts w:asciiTheme="majorHAnsi" w:hAnsiTheme="majorHAnsi"/>
              </w:rPr>
              <w:t>”</w:t>
            </w:r>
            <w:r w:rsidRPr="0005170D">
              <w:rPr>
                <w:rFonts w:asciiTheme="majorHAnsi" w:hAnsiTheme="majorHAnsi"/>
              </w:rPr>
              <w:t>/&gt;</w:t>
            </w:r>
            <w:r w:rsidR="003D263A" w:rsidRPr="0005170D">
              <w:rPr>
                <w:rFonts w:asciiTheme="majorHAnsi" w:hAnsiTheme="majorHAnsi"/>
              </w:rPr>
              <w:t xml:space="preserve"> </w:t>
            </w:r>
          </w:p>
          <w:p w14:paraId="13BE05EF" w14:textId="77777777" w:rsidR="003D263A" w:rsidRPr="0005170D" w:rsidRDefault="001E6380" w:rsidP="001E6380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      </w:t>
            </w:r>
            <w:r w:rsidR="003D263A" w:rsidRPr="0005170D">
              <w:rPr>
                <w:rFonts w:asciiTheme="majorHAnsi" w:hAnsiTheme="majorHAnsi"/>
              </w:rPr>
              <w:t>&lt;/topic&gt;</w:t>
            </w:r>
          </w:p>
          <w:p w14:paraId="7BF65F56" w14:textId="77777777" w:rsidR="006A0AB9" w:rsidRPr="0005170D" w:rsidRDefault="00B532A2" w:rsidP="000F52F9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&lt;topics&gt;</w:t>
            </w:r>
          </w:p>
          <w:p w14:paraId="35B46B51" w14:textId="77777777" w:rsidR="00117098" w:rsidRPr="0005170D" w:rsidRDefault="00117098" w:rsidP="004F5F34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6585CCAE" w14:textId="77777777" w:rsidR="00117098" w:rsidRPr="0005170D" w:rsidRDefault="00117098" w:rsidP="004F5F34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590A0946" w14:textId="77777777" w:rsidR="00117098" w:rsidRPr="0005170D" w:rsidRDefault="00117098" w:rsidP="00B04C53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117098" w:rsidRPr="0005170D" w14:paraId="30323055" w14:textId="77777777" w:rsidTr="00091678">
        <w:trPr>
          <w:jc w:val="center"/>
        </w:trPr>
        <w:tc>
          <w:tcPr>
            <w:tcW w:w="2109" w:type="dxa"/>
          </w:tcPr>
          <w:p w14:paraId="73EA7EC0" w14:textId="77777777" w:rsidR="00117098" w:rsidRPr="0005170D" w:rsidRDefault="00117098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060D817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4F2C737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7578AA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46E24D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4089458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D3CD64E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1F66A1E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551DD6F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60A8D1AD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780B87B" w14:textId="77777777" w:rsidR="0011709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10750B11" w14:textId="77777777" w:rsidR="00117098" w:rsidRPr="0005170D" w:rsidRDefault="00117098" w:rsidP="00D85F99">
      <w:pPr>
        <w:rPr>
          <w:rFonts w:asciiTheme="majorHAnsi" w:hAnsiTheme="majorHAnsi"/>
        </w:rPr>
      </w:pPr>
    </w:p>
    <w:p w14:paraId="75364B03" w14:textId="77777777" w:rsidR="00E104BB" w:rsidRPr="0005170D" w:rsidRDefault="001355CF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bookmarkStart w:id="17" w:name="_商品列表/搜索(getProductList)"/>
      <w:bookmarkEnd w:id="17"/>
      <w:r w:rsidRPr="0005170D">
        <w:rPr>
          <w:rFonts w:asciiTheme="majorHAnsi" w:hAnsiTheme="majorHAnsi"/>
        </w:rPr>
        <w:lastRenderedPageBreak/>
        <w:t>商品列表</w:t>
      </w:r>
      <w:r w:rsidRPr="0005170D">
        <w:rPr>
          <w:rFonts w:asciiTheme="majorHAnsi" w:hAnsiTheme="majorHAnsi"/>
        </w:rPr>
        <w:t>/</w:t>
      </w:r>
      <w:r w:rsidRPr="0005170D">
        <w:rPr>
          <w:rFonts w:asciiTheme="majorHAnsi" w:hAnsiTheme="majorHAnsi"/>
        </w:rPr>
        <w:t>搜索</w:t>
      </w:r>
      <w:r w:rsidR="00C2576A" w:rsidRPr="0005170D">
        <w:rPr>
          <w:rFonts w:asciiTheme="majorHAnsi" w:hAnsiTheme="majorHAnsi"/>
        </w:rPr>
        <w:t>(getProductList)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18"/>
        <w:gridCol w:w="1692"/>
        <w:gridCol w:w="1356"/>
        <w:gridCol w:w="4056"/>
      </w:tblGrid>
      <w:tr w:rsidR="00E104BB" w:rsidRPr="0005170D" w14:paraId="19067E31" w14:textId="77777777" w:rsidTr="00283837">
        <w:trPr>
          <w:jc w:val="center"/>
        </w:trPr>
        <w:tc>
          <w:tcPr>
            <w:tcW w:w="2079" w:type="dxa"/>
          </w:tcPr>
          <w:p w14:paraId="3EE8A900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43" w:type="dxa"/>
            <w:gridSpan w:val="3"/>
          </w:tcPr>
          <w:p w14:paraId="7EA84907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E104BB" w:rsidRPr="0005170D" w14:paraId="09575B32" w14:textId="77777777" w:rsidTr="00283837">
        <w:trPr>
          <w:jc w:val="center"/>
        </w:trPr>
        <w:tc>
          <w:tcPr>
            <w:tcW w:w="2079" w:type="dxa"/>
          </w:tcPr>
          <w:p w14:paraId="2923DFF7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43" w:type="dxa"/>
            <w:gridSpan w:val="3"/>
          </w:tcPr>
          <w:p w14:paraId="6053C91E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E104BB" w:rsidRPr="0005170D" w14:paraId="74C21178" w14:textId="77777777" w:rsidTr="00283837">
        <w:trPr>
          <w:jc w:val="center"/>
        </w:trPr>
        <w:tc>
          <w:tcPr>
            <w:tcW w:w="2079" w:type="dxa"/>
          </w:tcPr>
          <w:p w14:paraId="775231BA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43" w:type="dxa"/>
            <w:gridSpan w:val="3"/>
          </w:tcPr>
          <w:p w14:paraId="274A9EFD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</w:p>
        </w:tc>
      </w:tr>
      <w:tr w:rsidR="00283837" w:rsidRPr="0005170D" w14:paraId="11718E7A" w14:textId="77777777" w:rsidTr="00283837">
        <w:trPr>
          <w:jc w:val="center"/>
        </w:trPr>
        <w:tc>
          <w:tcPr>
            <w:tcW w:w="2079" w:type="dxa"/>
            <w:shd w:val="clear" w:color="auto" w:fill="00B050"/>
          </w:tcPr>
          <w:p w14:paraId="54252653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718" w:type="dxa"/>
            <w:shd w:val="clear" w:color="auto" w:fill="00B050"/>
          </w:tcPr>
          <w:p w14:paraId="303C1033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389" w:type="dxa"/>
            <w:tcBorders>
              <w:right w:val="single" w:sz="4" w:space="0" w:color="auto"/>
            </w:tcBorders>
            <w:shd w:val="clear" w:color="auto" w:fill="00B050"/>
          </w:tcPr>
          <w:p w14:paraId="0B464A66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4136" w:type="dxa"/>
            <w:tcBorders>
              <w:left w:val="single" w:sz="4" w:space="0" w:color="auto"/>
            </w:tcBorders>
            <w:shd w:val="clear" w:color="auto" w:fill="00B050"/>
          </w:tcPr>
          <w:p w14:paraId="22A0E4AD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E104BB" w:rsidRPr="0005170D" w14:paraId="2BA4D032" w14:textId="77777777" w:rsidTr="00283837">
        <w:trPr>
          <w:jc w:val="center"/>
        </w:trPr>
        <w:tc>
          <w:tcPr>
            <w:tcW w:w="2079" w:type="dxa"/>
          </w:tcPr>
          <w:p w14:paraId="4C7398B0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718" w:type="dxa"/>
          </w:tcPr>
          <w:p w14:paraId="09B584E3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13B7AFFD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08E7473E" w14:textId="77777777" w:rsidR="00E104BB" w:rsidRPr="0005170D" w:rsidRDefault="000E489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getProductList</w:t>
            </w:r>
          </w:p>
        </w:tc>
      </w:tr>
      <w:tr w:rsidR="00E104BB" w:rsidRPr="0005170D" w14:paraId="7B258AE9" w14:textId="77777777" w:rsidTr="00283837">
        <w:trPr>
          <w:jc w:val="center"/>
        </w:trPr>
        <w:tc>
          <w:tcPr>
            <w:tcW w:w="2079" w:type="dxa"/>
          </w:tcPr>
          <w:p w14:paraId="6CD3CA41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718" w:type="dxa"/>
          </w:tcPr>
          <w:p w14:paraId="14031361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550B3C24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2B0F0AFE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E104BB" w:rsidRPr="0005170D" w14:paraId="0AF42980" w14:textId="77777777" w:rsidTr="00283837">
        <w:trPr>
          <w:jc w:val="center"/>
        </w:trPr>
        <w:tc>
          <w:tcPr>
            <w:tcW w:w="2079" w:type="dxa"/>
          </w:tcPr>
          <w:p w14:paraId="6A4F0846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718" w:type="dxa"/>
          </w:tcPr>
          <w:p w14:paraId="74FD5A8A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36875CAA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01FABB68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E104BB" w:rsidRPr="0005170D" w14:paraId="1DAF420E" w14:textId="77777777" w:rsidTr="00283837">
        <w:trPr>
          <w:jc w:val="center"/>
        </w:trPr>
        <w:tc>
          <w:tcPr>
            <w:tcW w:w="2079" w:type="dxa"/>
          </w:tcPr>
          <w:p w14:paraId="53E8C721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718" w:type="dxa"/>
          </w:tcPr>
          <w:p w14:paraId="242C0D3B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4904493B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447A2A22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E104BB" w:rsidRPr="0005170D" w14:paraId="3F179C0F" w14:textId="77777777" w:rsidTr="00283837">
        <w:trPr>
          <w:jc w:val="center"/>
        </w:trPr>
        <w:tc>
          <w:tcPr>
            <w:tcW w:w="2079" w:type="dxa"/>
          </w:tcPr>
          <w:p w14:paraId="6785D58C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718" w:type="dxa"/>
          </w:tcPr>
          <w:p w14:paraId="145E3A1F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7DE87E11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5B3944F7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E104BB" w:rsidRPr="0005170D" w14:paraId="0A3E8B34" w14:textId="77777777" w:rsidTr="00091678">
        <w:trPr>
          <w:jc w:val="center"/>
        </w:trPr>
        <w:tc>
          <w:tcPr>
            <w:tcW w:w="9322" w:type="dxa"/>
            <w:gridSpan w:val="4"/>
          </w:tcPr>
          <w:p w14:paraId="07CACD9C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</w:p>
        </w:tc>
      </w:tr>
      <w:tr w:rsidR="00283837" w:rsidRPr="0005170D" w14:paraId="045DBD9F" w14:textId="77777777" w:rsidTr="00283837">
        <w:trPr>
          <w:jc w:val="center"/>
        </w:trPr>
        <w:tc>
          <w:tcPr>
            <w:tcW w:w="2079" w:type="dxa"/>
            <w:shd w:val="clear" w:color="auto" w:fill="95B3D7" w:themeFill="accent1" w:themeFillTint="99"/>
          </w:tcPr>
          <w:p w14:paraId="1C6EFFD7" w14:textId="77777777" w:rsidR="00957595" w:rsidRPr="0005170D" w:rsidRDefault="003578D5" w:rsidP="00091678">
            <w:pPr>
              <w:rPr>
                <w:rFonts w:asciiTheme="majorHAnsi" w:hAnsiTheme="majorHAnsi"/>
                <w:b/>
              </w:rPr>
            </w:pPr>
            <w:commentRangeStart w:id="18"/>
            <w:r w:rsidRPr="0005170D">
              <w:rPr>
                <w:rFonts w:asciiTheme="majorHAnsi" w:hAnsiTheme="majorHAnsi"/>
                <w:b/>
              </w:rPr>
              <w:t>categoryId</w:t>
            </w:r>
            <w:commentRangeEnd w:id="18"/>
            <w:r w:rsidR="00A642D4" w:rsidRPr="0005170D">
              <w:rPr>
                <w:rStyle w:val="CommentReference"/>
                <w:rFonts w:asciiTheme="majorHAnsi" w:hAnsiTheme="majorHAnsi"/>
              </w:rPr>
              <w:commentReference w:id="18"/>
            </w:r>
          </w:p>
        </w:tc>
        <w:tc>
          <w:tcPr>
            <w:tcW w:w="1718" w:type="dxa"/>
            <w:shd w:val="clear" w:color="auto" w:fill="95B3D7" w:themeFill="accent1" w:themeFillTint="99"/>
          </w:tcPr>
          <w:p w14:paraId="6959AC8D" w14:textId="77777777" w:rsidR="00E104BB" w:rsidRPr="0005170D" w:rsidRDefault="00084D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分类</w:t>
            </w:r>
            <w:r w:rsidRPr="0005170D">
              <w:rPr>
                <w:rFonts w:asciiTheme="majorHAnsi" w:hAnsiTheme="majorHAnsi"/>
              </w:rPr>
              <w:t>ID</w:t>
            </w:r>
          </w:p>
        </w:tc>
        <w:tc>
          <w:tcPr>
            <w:tcW w:w="1389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14:paraId="303D8812" w14:textId="77777777" w:rsidR="00E104BB" w:rsidRPr="0005170D" w:rsidRDefault="00A51CCE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36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4399F521" w14:textId="77777777" w:rsidR="00E104BB" w:rsidRPr="0005170D" w:rsidRDefault="00545E6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</w:t>
            </w:r>
          </w:p>
        </w:tc>
      </w:tr>
      <w:tr w:rsidR="00D62BA7" w:rsidRPr="0005170D" w14:paraId="6D9F3743" w14:textId="77777777" w:rsidTr="00283837">
        <w:trPr>
          <w:jc w:val="center"/>
        </w:trPr>
        <w:tc>
          <w:tcPr>
            <w:tcW w:w="2079" w:type="dxa"/>
            <w:shd w:val="clear" w:color="auto" w:fill="95B3D7" w:themeFill="accent1" w:themeFillTint="99"/>
          </w:tcPr>
          <w:p w14:paraId="1B402CF1" w14:textId="77777777" w:rsidR="00D62BA7" w:rsidRPr="0005170D" w:rsidRDefault="00D62BA7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keyword</w:t>
            </w:r>
          </w:p>
        </w:tc>
        <w:tc>
          <w:tcPr>
            <w:tcW w:w="1718" w:type="dxa"/>
            <w:shd w:val="clear" w:color="auto" w:fill="95B3D7" w:themeFill="accent1" w:themeFillTint="99"/>
          </w:tcPr>
          <w:p w14:paraId="0808EB87" w14:textId="77777777" w:rsidR="00D62BA7" w:rsidRPr="0005170D" w:rsidRDefault="00D62B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关键字</w:t>
            </w:r>
          </w:p>
        </w:tc>
        <w:tc>
          <w:tcPr>
            <w:tcW w:w="1389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14:paraId="59404294" w14:textId="77777777" w:rsidR="00D62BA7" w:rsidRPr="0005170D" w:rsidRDefault="00D62B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36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11470BDF" w14:textId="77777777" w:rsidR="00D62BA7" w:rsidRPr="0005170D" w:rsidRDefault="00D62B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白鞋</w:t>
            </w:r>
          </w:p>
        </w:tc>
      </w:tr>
      <w:tr w:rsidR="009F0D55" w:rsidRPr="0005170D" w14:paraId="4B4AA456" w14:textId="77777777" w:rsidTr="00091678">
        <w:trPr>
          <w:jc w:val="center"/>
        </w:trPr>
        <w:tc>
          <w:tcPr>
            <w:tcW w:w="2079" w:type="dxa"/>
            <w:shd w:val="clear" w:color="auto" w:fill="95B3D7" w:themeFill="accent1" w:themeFillTint="99"/>
          </w:tcPr>
          <w:p w14:paraId="1017E999" w14:textId="77777777" w:rsidR="009F0D55" w:rsidRPr="0005170D" w:rsidRDefault="009F0D55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brandI</w:t>
            </w:r>
            <w:r w:rsidR="00F659D6">
              <w:rPr>
                <w:rFonts w:asciiTheme="majorHAnsi" w:hAnsiTheme="majorHAnsi" w:hint="eastAsia"/>
                <w:b/>
              </w:rPr>
              <w:t>d</w:t>
            </w:r>
          </w:p>
        </w:tc>
        <w:tc>
          <w:tcPr>
            <w:tcW w:w="1718" w:type="dxa"/>
            <w:shd w:val="clear" w:color="auto" w:fill="95B3D7" w:themeFill="accent1" w:themeFillTint="99"/>
          </w:tcPr>
          <w:p w14:paraId="0069478F" w14:textId="77777777" w:rsidR="009F0D55" w:rsidRPr="00FD21AA" w:rsidRDefault="00FD21AA" w:rsidP="00091678">
            <w:pPr>
              <w:rPr>
                <w:rFonts w:asciiTheme="majorHAnsi" w:hAnsiTheme="majorHAnsi"/>
                <w:smallCaps/>
              </w:rPr>
            </w:pPr>
            <w:r>
              <w:rPr>
                <w:rFonts w:asciiTheme="majorHAnsi" w:hAnsiTheme="majorHAnsi" w:hint="eastAsia"/>
                <w:smallCaps/>
              </w:rPr>
              <w:t>品牌</w:t>
            </w:r>
            <w:r>
              <w:rPr>
                <w:rFonts w:asciiTheme="majorHAnsi" w:hAnsiTheme="majorHAnsi" w:hint="eastAsia"/>
                <w:smallCaps/>
              </w:rPr>
              <w:t>ID</w:t>
            </w:r>
          </w:p>
        </w:tc>
        <w:tc>
          <w:tcPr>
            <w:tcW w:w="1389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14:paraId="61EAFC88" w14:textId="77777777" w:rsidR="009F0D55" w:rsidRPr="0005170D" w:rsidRDefault="009F0D5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36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0EE6E778" w14:textId="77777777" w:rsidR="009F0D55" w:rsidRPr="0005170D" w:rsidRDefault="00A030F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</w:t>
            </w:r>
          </w:p>
        </w:tc>
      </w:tr>
      <w:tr w:rsidR="00106655" w:rsidRPr="0005170D" w14:paraId="09AF111E" w14:textId="77777777" w:rsidTr="00091678">
        <w:trPr>
          <w:jc w:val="center"/>
        </w:trPr>
        <w:tc>
          <w:tcPr>
            <w:tcW w:w="2079" w:type="dxa"/>
            <w:shd w:val="clear" w:color="auto" w:fill="95B3D7" w:themeFill="accent1" w:themeFillTint="99"/>
          </w:tcPr>
          <w:p w14:paraId="305389C4" w14:textId="150ECCE2" w:rsidR="00106655" w:rsidRDefault="00106655" w:rsidP="00091678">
            <w:pPr>
              <w:rPr>
                <w:rFonts w:asciiTheme="majorHAnsi" w:hAnsiTheme="majorHAnsi"/>
                <w:b/>
              </w:rPr>
            </w:pPr>
            <w:r w:rsidRPr="00106655">
              <w:rPr>
                <w:rFonts w:ascii="Cambria" w:hAnsi="Cambria"/>
                <w:b/>
              </w:rPr>
              <w:t>forcedisplaycarriage</w:t>
            </w:r>
          </w:p>
        </w:tc>
        <w:tc>
          <w:tcPr>
            <w:tcW w:w="1718" w:type="dxa"/>
            <w:shd w:val="clear" w:color="auto" w:fill="95B3D7" w:themeFill="accent1" w:themeFillTint="99"/>
          </w:tcPr>
          <w:p w14:paraId="0FD900BE" w14:textId="08471F01" w:rsidR="00106655" w:rsidRDefault="00106655" w:rsidP="00091678">
            <w:pPr>
              <w:rPr>
                <w:rFonts w:asciiTheme="majorHAnsi" w:hAnsiTheme="majorHAnsi"/>
                <w:smallCaps/>
              </w:rPr>
            </w:pPr>
            <w:r>
              <w:rPr>
                <w:rFonts w:asciiTheme="majorHAnsi" w:hAnsiTheme="majorHAnsi" w:hint="eastAsia"/>
                <w:smallCaps/>
              </w:rPr>
              <w:t>是否强制显示父级分类</w:t>
            </w:r>
          </w:p>
        </w:tc>
        <w:tc>
          <w:tcPr>
            <w:tcW w:w="1389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14:paraId="12FE3904" w14:textId="2B7D2203" w:rsidR="00106655" w:rsidRPr="0005170D" w:rsidRDefault="0010665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4136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3DDE0693" w14:textId="7A8E8CDA" w:rsidR="00106655" w:rsidRDefault="0010665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692BD1" w:rsidRPr="0005170D" w14:paraId="4028296C" w14:textId="77777777" w:rsidTr="00283837">
        <w:trPr>
          <w:jc w:val="center"/>
        </w:trPr>
        <w:tc>
          <w:tcPr>
            <w:tcW w:w="2079" w:type="dxa"/>
          </w:tcPr>
          <w:p w14:paraId="098F447F" w14:textId="77777777" w:rsidR="005B1785" w:rsidRPr="0005170D" w:rsidRDefault="005B1785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filter</w:t>
            </w:r>
          </w:p>
        </w:tc>
        <w:tc>
          <w:tcPr>
            <w:tcW w:w="1718" w:type="dxa"/>
          </w:tcPr>
          <w:p w14:paraId="58437A07" w14:textId="77777777" w:rsidR="005B1785" w:rsidRPr="0005170D" w:rsidRDefault="005B178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筛选数据</w:t>
            </w:r>
          </w:p>
          <w:p w14:paraId="2FAD39BB" w14:textId="77777777" w:rsidR="005B1785" w:rsidRPr="0005170D" w:rsidRDefault="005B178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type</w:t>
            </w:r>
            <w:r w:rsidRPr="0005170D">
              <w:rPr>
                <w:rFonts w:asciiTheme="majorHAnsi" w:hAnsiTheme="majorHAnsi"/>
              </w:rPr>
              <w:t>：类型</w:t>
            </w:r>
          </w:p>
          <w:p w14:paraId="49276239" w14:textId="77777777" w:rsidR="005B1785" w:rsidRDefault="005B178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brand</w:t>
            </w:r>
            <w:r w:rsidRPr="0005170D">
              <w:rPr>
                <w:rFonts w:asciiTheme="majorHAnsi" w:hAnsiTheme="majorHAnsi"/>
              </w:rPr>
              <w:t>：品牌</w:t>
            </w:r>
          </w:p>
          <w:p w14:paraId="22FDE95A" w14:textId="2F7BA074" w:rsidR="00D233EE" w:rsidRPr="0005170D" w:rsidRDefault="00D233EE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字段名由服务端返回，不确定的。</w:t>
            </w: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01EDD40D" w14:textId="77777777" w:rsidR="005B1785" w:rsidRPr="0005170D" w:rsidRDefault="00DF75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1BECAC99" w14:textId="74CE6695" w:rsidR="00D233EE" w:rsidRPr="00595F29" w:rsidRDefault="009843EE" w:rsidP="00D233EE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type=12|br</w:t>
            </w:r>
            <w:r w:rsidR="00692BD1" w:rsidRPr="0005170D">
              <w:rPr>
                <w:rFonts w:asciiTheme="majorHAnsi" w:hAnsiTheme="majorHAnsi"/>
              </w:rPr>
              <w:t>and=5</w:t>
            </w:r>
          </w:p>
          <w:p w14:paraId="61A63410" w14:textId="34C75610" w:rsidR="00B10D0F" w:rsidRPr="00595F29" w:rsidRDefault="00B10D0F" w:rsidP="00091678">
            <w:pPr>
              <w:rPr>
                <w:rFonts w:asciiTheme="majorHAnsi" w:hAnsiTheme="majorHAnsi"/>
              </w:rPr>
            </w:pPr>
          </w:p>
        </w:tc>
      </w:tr>
      <w:tr w:rsidR="00957595" w:rsidRPr="0005170D" w14:paraId="2672A630" w14:textId="77777777" w:rsidTr="00283837">
        <w:trPr>
          <w:jc w:val="center"/>
        </w:trPr>
        <w:tc>
          <w:tcPr>
            <w:tcW w:w="2079" w:type="dxa"/>
          </w:tcPr>
          <w:p w14:paraId="5FC9E561" w14:textId="77777777" w:rsidR="00957595" w:rsidRPr="0005170D" w:rsidRDefault="005F18B8" w:rsidP="002341A1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isf</w:t>
            </w:r>
            <w:r w:rsidR="00957595" w:rsidRPr="0005170D">
              <w:rPr>
                <w:rFonts w:asciiTheme="majorHAnsi" w:hAnsiTheme="majorHAnsi"/>
                <w:b/>
              </w:rPr>
              <w:t>ilter</w:t>
            </w:r>
          </w:p>
        </w:tc>
        <w:tc>
          <w:tcPr>
            <w:tcW w:w="1718" w:type="dxa"/>
          </w:tcPr>
          <w:p w14:paraId="5F71AF93" w14:textId="77777777" w:rsidR="00957595" w:rsidRPr="0005170D" w:rsidRDefault="002D1B1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是否返回筛选条件</w:t>
            </w:r>
          </w:p>
          <w:p w14:paraId="2769857A" w14:textId="77777777" w:rsidR="00064F30" w:rsidRPr="0005170D" w:rsidRDefault="00064F3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1:</w:t>
            </w:r>
            <w:r w:rsidRPr="0005170D">
              <w:rPr>
                <w:rFonts w:asciiTheme="majorHAnsi" w:hAnsiTheme="majorHAnsi"/>
              </w:rPr>
              <w:t>筛选</w:t>
            </w:r>
          </w:p>
          <w:p w14:paraId="16326274" w14:textId="77777777" w:rsidR="00064F30" w:rsidRPr="0005170D" w:rsidRDefault="00064F3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0:</w:t>
            </w:r>
            <w:r w:rsidRPr="0005170D">
              <w:rPr>
                <w:rFonts w:asciiTheme="majorHAnsi" w:hAnsiTheme="majorHAnsi"/>
              </w:rPr>
              <w:t>不筛选</w:t>
            </w: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25F7BA68" w14:textId="77777777" w:rsidR="00957595" w:rsidRPr="0005170D" w:rsidRDefault="00A51CCE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2BB6FF73" w14:textId="77777777" w:rsidR="00957595" w:rsidRPr="0005170D" w:rsidRDefault="001F5C6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D028F4" w:rsidRPr="0005170D" w14:paraId="3C449C4B" w14:textId="77777777" w:rsidTr="00283837">
        <w:trPr>
          <w:jc w:val="center"/>
        </w:trPr>
        <w:tc>
          <w:tcPr>
            <w:tcW w:w="2079" w:type="dxa"/>
          </w:tcPr>
          <w:p w14:paraId="175E36E3" w14:textId="77777777" w:rsidR="00D028F4" w:rsidRPr="0005170D" w:rsidRDefault="00D028F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1718" w:type="dxa"/>
          </w:tcPr>
          <w:p w14:paraId="146C65D4" w14:textId="77777777" w:rsidR="00D028F4" w:rsidRPr="0005170D" w:rsidRDefault="006552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当前页码</w:t>
            </w: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1D8B34CF" w14:textId="77777777" w:rsidR="00D028F4" w:rsidRPr="0005170D" w:rsidRDefault="00A51CCE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0075A4EC" w14:textId="77777777" w:rsidR="00D028F4" w:rsidRPr="0005170D" w:rsidRDefault="00F57A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D028F4" w:rsidRPr="0005170D" w14:paraId="64036527" w14:textId="77777777" w:rsidTr="00283837">
        <w:trPr>
          <w:jc w:val="center"/>
        </w:trPr>
        <w:tc>
          <w:tcPr>
            <w:tcW w:w="2079" w:type="dxa"/>
          </w:tcPr>
          <w:p w14:paraId="2F2CC9AE" w14:textId="77777777" w:rsidR="00D028F4" w:rsidRPr="0005170D" w:rsidRDefault="00D028F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pagesize</w:t>
            </w:r>
          </w:p>
        </w:tc>
        <w:tc>
          <w:tcPr>
            <w:tcW w:w="1718" w:type="dxa"/>
          </w:tcPr>
          <w:p w14:paraId="6441F4BF" w14:textId="77777777" w:rsidR="00D028F4" w:rsidRPr="0005170D" w:rsidRDefault="0065528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每页显示数</w:t>
            </w: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515729BD" w14:textId="77777777" w:rsidR="00D028F4" w:rsidRPr="0005170D" w:rsidRDefault="00A51CCE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17E91626" w14:textId="77777777" w:rsidR="00D028F4" w:rsidRPr="0005170D" w:rsidRDefault="00F57A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10</w:t>
            </w:r>
          </w:p>
        </w:tc>
      </w:tr>
      <w:tr w:rsidR="002341A1" w:rsidRPr="0005170D" w14:paraId="375078D0" w14:textId="77777777" w:rsidTr="00283837">
        <w:trPr>
          <w:jc w:val="center"/>
        </w:trPr>
        <w:tc>
          <w:tcPr>
            <w:tcW w:w="2079" w:type="dxa"/>
          </w:tcPr>
          <w:p w14:paraId="714C6F98" w14:textId="77777777" w:rsidR="002341A1" w:rsidRPr="0005170D" w:rsidRDefault="002341A1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sorttype</w:t>
            </w:r>
          </w:p>
        </w:tc>
        <w:tc>
          <w:tcPr>
            <w:tcW w:w="1718" w:type="dxa"/>
          </w:tcPr>
          <w:p w14:paraId="1C61FFAD" w14:textId="77777777" w:rsidR="002341A1" w:rsidRPr="0005170D" w:rsidRDefault="009460B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排序类型</w:t>
            </w:r>
          </w:p>
          <w:p w14:paraId="769A4139" w14:textId="77777777" w:rsidR="00DC5412" w:rsidRPr="0005170D" w:rsidRDefault="00DC54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0.</w:t>
            </w:r>
            <w:r w:rsidRPr="0005170D">
              <w:rPr>
                <w:rFonts w:asciiTheme="majorHAnsi" w:hAnsiTheme="majorHAnsi"/>
              </w:rPr>
              <w:t>商品由新到旧</w:t>
            </w:r>
          </w:p>
          <w:p w14:paraId="16C51C73" w14:textId="77777777" w:rsidR="00DC5412" w:rsidRPr="0005170D" w:rsidRDefault="00DC54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</w:t>
            </w:r>
            <w:r w:rsidRPr="0005170D">
              <w:rPr>
                <w:rFonts w:asciiTheme="majorHAnsi" w:hAnsiTheme="majorHAnsi"/>
              </w:rPr>
              <w:t>商品由旧到新</w:t>
            </w:r>
          </w:p>
          <w:p w14:paraId="22E11B41" w14:textId="77777777" w:rsidR="00DC5412" w:rsidRPr="0005170D" w:rsidRDefault="00DC54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2.</w:t>
            </w:r>
            <w:r w:rsidRPr="0005170D">
              <w:rPr>
                <w:rFonts w:asciiTheme="majorHAnsi" w:hAnsiTheme="majorHAnsi"/>
              </w:rPr>
              <w:t>价格由低到高</w:t>
            </w:r>
          </w:p>
          <w:p w14:paraId="30DF5E49" w14:textId="77777777" w:rsidR="00DC5412" w:rsidRPr="0005170D" w:rsidRDefault="00DC54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3.</w:t>
            </w:r>
            <w:r w:rsidRPr="0005170D">
              <w:rPr>
                <w:rFonts w:asciiTheme="majorHAnsi" w:hAnsiTheme="majorHAnsi"/>
              </w:rPr>
              <w:t>价格由高到低</w:t>
            </w:r>
          </w:p>
          <w:p w14:paraId="0430EFEA" w14:textId="77777777" w:rsidR="00DC5412" w:rsidRPr="0005170D" w:rsidRDefault="00DC54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4.</w:t>
            </w:r>
            <w:r w:rsidRPr="0005170D">
              <w:rPr>
                <w:rFonts w:asciiTheme="majorHAnsi" w:hAnsiTheme="majorHAnsi"/>
              </w:rPr>
              <w:t>销量由高到低</w:t>
            </w:r>
          </w:p>
          <w:p w14:paraId="64708BDE" w14:textId="77777777" w:rsidR="00DC5412" w:rsidRPr="0005170D" w:rsidRDefault="00DC541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5.</w:t>
            </w:r>
            <w:r w:rsidRPr="0005170D">
              <w:rPr>
                <w:rFonts w:asciiTheme="majorHAnsi" w:hAnsiTheme="majorHAnsi"/>
              </w:rPr>
              <w:t>销量由低到高</w:t>
            </w:r>
          </w:p>
        </w:tc>
        <w:tc>
          <w:tcPr>
            <w:tcW w:w="1389" w:type="dxa"/>
            <w:tcBorders>
              <w:right w:val="single" w:sz="4" w:space="0" w:color="auto"/>
            </w:tcBorders>
          </w:tcPr>
          <w:p w14:paraId="4CB2B5C4" w14:textId="77777777" w:rsidR="002341A1" w:rsidRPr="0005170D" w:rsidRDefault="00A51CCE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36" w:type="dxa"/>
            <w:tcBorders>
              <w:left w:val="single" w:sz="4" w:space="0" w:color="auto"/>
            </w:tcBorders>
          </w:tcPr>
          <w:p w14:paraId="7EF3EC2D" w14:textId="77777777" w:rsidR="002341A1" w:rsidRDefault="00A51CCE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0</w:t>
            </w:r>
          </w:p>
          <w:p w14:paraId="6EB88197" w14:textId="77777777" w:rsidR="0005170D" w:rsidRPr="0005170D" w:rsidRDefault="0005170D" w:rsidP="00091678">
            <w:pPr>
              <w:rPr>
                <w:rFonts w:asciiTheme="majorHAnsi" w:hAnsiTheme="majorHAnsi"/>
              </w:rPr>
            </w:pPr>
          </w:p>
        </w:tc>
      </w:tr>
      <w:tr w:rsidR="00E104BB" w:rsidRPr="0005170D" w14:paraId="6F00E596" w14:textId="77777777" w:rsidTr="00283837">
        <w:trPr>
          <w:jc w:val="center"/>
        </w:trPr>
        <w:tc>
          <w:tcPr>
            <w:tcW w:w="2079" w:type="dxa"/>
            <w:shd w:val="clear" w:color="auto" w:fill="00B050"/>
          </w:tcPr>
          <w:p w14:paraId="2537A040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43" w:type="dxa"/>
            <w:gridSpan w:val="3"/>
            <w:shd w:val="clear" w:color="auto" w:fill="00B050"/>
          </w:tcPr>
          <w:p w14:paraId="620B852C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E104BB" w:rsidRPr="0005170D" w14:paraId="2444FB3A" w14:textId="77777777" w:rsidTr="00283837">
        <w:trPr>
          <w:jc w:val="center"/>
        </w:trPr>
        <w:tc>
          <w:tcPr>
            <w:tcW w:w="2079" w:type="dxa"/>
          </w:tcPr>
          <w:p w14:paraId="1074AE52" w14:textId="77777777" w:rsidR="00E104BB" w:rsidRDefault="0027257C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tag</w:t>
            </w:r>
            <w:r w:rsidR="00613611">
              <w:rPr>
                <w:rFonts w:asciiTheme="majorHAnsi" w:hAnsiTheme="majorHAnsi" w:hint="eastAsia"/>
              </w:rPr>
              <w:t>节点：</w:t>
            </w:r>
          </w:p>
          <w:p w14:paraId="675038F5" w14:textId="77777777" w:rsidR="00613611" w:rsidRPr="001F13FA" w:rsidRDefault="00613611" w:rsidP="00613611">
            <w:pPr>
              <w:rPr>
                <w:rFonts w:ascii="宋体"/>
                <w:color w:val="4F81BD" w:themeColor="accent1"/>
              </w:rPr>
            </w:pPr>
            <w:r w:rsidRPr="001F13FA">
              <w:rPr>
                <w:rFonts w:ascii="宋体" w:hAnsi="宋体"/>
                <w:color w:val="4F81BD" w:themeColor="accent1"/>
              </w:rPr>
              <w:t>hot:</w:t>
            </w:r>
            <w:r w:rsidRPr="001F13FA">
              <w:rPr>
                <w:rFonts w:ascii="宋体" w:hAnsi="宋体" w:hint="eastAsia"/>
                <w:color w:val="4F81BD" w:themeColor="accent1"/>
              </w:rPr>
              <w:t>热卖</w:t>
            </w:r>
          </w:p>
          <w:p w14:paraId="0BA5FF8D" w14:textId="77777777" w:rsidR="00613611" w:rsidRPr="001F13FA" w:rsidRDefault="00613611" w:rsidP="00613611">
            <w:pPr>
              <w:rPr>
                <w:rFonts w:ascii="宋体"/>
                <w:color w:val="4F81BD" w:themeColor="accent1"/>
              </w:rPr>
            </w:pPr>
            <w:r w:rsidRPr="001F13FA">
              <w:rPr>
                <w:rFonts w:ascii="宋体" w:hAnsi="宋体"/>
                <w:color w:val="4F81BD" w:themeColor="accent1"/>
              </w:rPr>
              <w:t>short:</w:t>
            </w:r>
            <w:r w:rsidRPr="001F13FA">
              <w:rPr>
                <w:rFonts w:ascii="宋体" w:hAnsi="宋体" w:hint="eastAsia"/>
                <w:color w:val="4F81BD" w:themeColor="accent1"/>
              </w:rPr>
              <w:t>断码</w:t>
            </w:r>
          </w:p>
          <w:p w14:paraId="7A4970F4" w14:textId="77777777" w:rsidR="00613611" w:rsidRPr="001F13FA" w:rsidRDefault="00613611" w:rsidP="00613611">
            <w:pPr>
              <w:rPr>
                <w:rFonts w:ascii="宋体"/>
                <w:color w:val="4F81BD" w:themeColor="accent1"/>
              </w:rPr>
            </w:pPr>
            <w:r w:rsidRPr="001F13FA">
              <w:rPr>
                <w:rFonts w:ascii="宋体" w:hAnsi="宋体"/>
                <w:color w:val="4F81BD" w:themeColor="accent1"/>
              </w:rPr>
              <w:t>sales:</w:t>
            </w:r>
            <w:r w:rsidRPr="001F13FA">
              <w:rPr>
                <w:rFonts w:ascii="宋体" w:hAnsi="宋体" w:hint="eastAsia"/>
                <w:color w:val="4F81BD" w:themeColor="accent1"/>
              </w:rPr>
              <w:t>促销</w:t>
            </w:r>
          </w:p>
          <w:p w14:paraId="6E7F2B56" w14:textId="77777777" w:rsidR="00613611" w:rsidRDefault="00613611" w:rsidP="00613611">
            <w:pPr>
              <w:rPr>
                <w:rFonts w:ascii="宋体" w:hAnsi="宋体"/>
                <w:color w:val="4F81BD" w:themeColor="accent1"/>
              </w:rPr>
            </w:pPr>
            <w:r w:rsidRPr="001F13FA">
              <w:rPr>
                <w:rFonts w:ascii="宋体" w:hAnsi="宋体"/>
                <w:color w:val="4F81BD" w:themeColor="accent1"/>
              </w:rPr>
              <w:t>remit:</w:t>
            </w:r>
            <w:r w:rsidRPr="001F13FA">
              <w:rPr>
                <w:rFonts w:ascii="宋体" w:hAnsi="宋体" w:hint="eastAsia"/>
                <w:color w:val="4F81BD" w:themeColor="accent1"/>
              </w:rPr>
              <w:t>减免</w:t>
            </w:r>
          </w:p>
          <w:p w14:paraId="1FAE7542" w14:textId="77777777" w:rsidR="005723C5" w:rsidRDefault="005723C5" w:rsidP="00613611">
            <w:pPr>
              <w:rPr>
                <w:rFonts w:ascii="宋体" w:hAnsi="宋体"/>
                <w:color w:val="4F81BD" w:themeColor="accent1"/>
              </w:rPr>
            </w:pPr>
            <w:r>
              <w:rPr>
                <w:rFonts w:ascii="宋体" w:hAnsi="宋体" w:hint="eastAsia"/>
                <w:color w:val="4F81BD" w:themeColor="accent1"/>
              </w:rPr>
              <w:t>使用|来分隔两个标签</w:t>
            </w:r>
          </w:p>
          <w:p w14:paraId="02D537ED" w14:textId="77777777" w:rsidR="009212C2" w:rsidRDefault="006869CC" w:rsidP="00613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lastRenderedPageBreak/>
              <w:t>(</w:t>
            </w:r>
            <w:r>
              <w:rPr>
                <w:rFonts w:asciiTheme="majorHAnsi" w:hAnsiTheme="majorHAnsi" w:hint="eastAsia"/>
              </w:rPr>
              <w:t>这两个节点可有可无</w:t>
            </w:r>
            <w:r>
              <w:rPr>
                <w:rFonts w:asciiTheme="majorHAnsi" w:hAnsiTheme="majorHAnsi" w:hint="eastAsia"/>
              </w:rPr>
              <w:t>)</w:t>
            </w:r>
          </w:p>
          <w:p w14:paraId="48CF357F" w14:textId="77777777" w:rsidR="00351F0B" w:rsidRDefault="00351F0B" w:rsidP="00613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name:</w:t>
            </w:r>
            <w:r>
              <w:rPr>
                <w:rFonts w:asciiTheme="majorHAnsi" w:hAnsiTheme="majorHAnsi" w:hint="eastAsia"/>
              </w:rPr>
              <w:t>商品名</w:t>
            </w:r>
          </w:p>
          <w:p w14:paraId="50441E08" w14:textId="77777777" w:rsidR="009B7861" w:rsidRDefault="009B7861" w:rsidP="00613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comment:</w:t>
            </w:r>
            <w:r>
              <w:rPr>
                <w:rFonts w:asciiTheme="majorHAnsi" w:hAnsiTheme="majorHAnsi" w:hint="eastAsia"/>
              </w:rPr>
              <w:t>评论数</w:t>
            </w:r>
          </w:p>
          <w:p w14:paraId="60410207" w14:textId="77777777" w:rsidR="0052540D" w:rsidRDefault="0052540D" w:rsidP="00613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marketPrice</w:t>
            </w:r>
            <w:r>
              <w:rPr>
                <w:rFonts w:asciiTheme="majorHAnsi" w:hAnsiTheme="majorHAnsi"/>
              </w:rPr>
              <w:t>:</w:t>
            </w:r>
            <w:r w:rsidR="009B7861">
              <w:rPr>
                <w:rFonts w:asciiTheme="majorHAnsi" w:hAnsiTheme="majorHAnsi" w:hint="eastAsia"/>
              </w:rPr>
              <w:t>市场价</w:t>
            </w:r>
          </w:p>
          <w:p w14:paraId="38F7C0AD" w14:textId="77777777" w:rsidR="0052540D" w:rsidRDefault="0052540D" w:rsidP="00613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sellPrice:</w:t>
            </w:r>
            <w:r w:rsidR="009B7861">
              <w:rPr>
                <w:rFonts w:asciiTheme="majorHAnsi" w:hAnsiTheme="majorHAnsi" w:hint="eastAsia"/>
              </w:rPr>
              <w:t>销售价</w:t>
            </w:r>
          </w:p>
          <w:p w14:paraId="13A78989" w14:textId="77777777" w:rsidR="00D32940" w:rsidRDefault="0052540D" w:rsidP="00613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brand:</w:t>
            </w:r>
            <w:r w:rsidR="004D2D7B">
              <w:rPr>
                <w:rFonts w:asciiTheme="majorHAnsi" w:hAnsiTheme="majorHAnsi" w:hint="eastAsia"/>
              </w:rPr>
              <w:t>品牌</w:t>
            </w:r>
          </w:p>
          <w:p w14:paraId="1D541AB3" w14:textId="77777777" w:rsidR="0052540D" w:rsidRDefault="0052540D" w:rsidP="00613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brandId:</w:t>
            </w:r>
            <w:r w:rsidR="004D2D7B">
              <w:rPr>
                <w:rFonts w:asciiTheme="majorHAnsi" w:hAnsiTheme="majorHAnsi" w:hint="eastAsia"/>
              </w:rPr>
              <w:t>品牌</w:t>
            </w:r>
            <w:r w:rsidR="004D2D7B">
              <w:rPr>
                <w:rFonts w:asciiTheme="majorHAnsi" w:hAnsiTheme="majorHAnsi" w:hint="eastAsia"/>
              </w:rPr>
              <w:t>ID</w:t>
            </w:r>
          </w:p>
          <w:p w14:paraId="3E90F4E8" w14:textId="77777777" w:rsidR="0052540D" w:rsidRPr="0005170D" w:rsidRDefault="0052540D" w:rsidP="00613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categoryId:</w:t>
            </w:r>
            <w:r w:rsidR="004D2D7B">
              <w:rPr>
                <w:rFonts w:asciiTheme="majorHAnsi" w:hAnsiTheme="majorHAnsi" w:hint="eastAsia"/>
              </w:rPr>
              <w:t>分类</w:t>
            </w:r>
            <w:r w:rsidR="004D2D7B"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7243" w:type="dxa"/>
            <w:gridSpan w:val="3"/>
          </w:tcPr>
          <w:p w14:paraId="5A1044BE" w14:textId="77777777" w:rsidR="00E104BB" w:rsidRPr="0005170D" w:rsidRDefault="00E104B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成功：</w:t>
            </w:r>
          </w:p>
          <w:p w14:paraId="3D2A0C68" w14:textId="77777777" w:rsidR="00E104BB" w:rsidRPr="0005170D" w:rsidRDefault="00E104BB" w:rsidP="00A13B2F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12AD464" w14:textId="77777777" w:rsidR="00875514" w:rsidRPr="0005170D" w:rsidRDefault="00875514" w:rsidP="00875514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322B54E" w14:textId="77777777" w:rsidR="00875514" w:rsidRPr="0005170D" w:rsidRDefault="00875514" w:rsidP="00875514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559234EC" w14:textId="77777777" w:rsidR="00875514" w:rsidRPr="0005170D" w:rsidRDefault="00875514" w:rsidP="00875514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505156D" w14:textId="77777777" w:rsidR="00875514" w:rsidRDefault="00875514" w:rsidP="00875514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F13F2AF" w14:textId="77777777" w:rsidR="00875514" w:rsidRPr="0005170D" w:rsidRDefault="00875514" w:rsidP="00875514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&lt;weblogid&gt;123123&lt;/weblogid&gt;</w:t>
            </w:r>
          </w:p>
          <w:p w14:paraId="0B51CF43" w14:textId="77777777" w:rsidR="00875514" w:rsidRDefault="00875514" w:rsidP="00875514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5C88ECD8" w14:textId="77777777" w:rsidR="00875514" w:rsidRDefault="00875514" w:rsidP="00875514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0BF2FA75" w14:textId="77777777" w:rsidR="00875514" w:rsidRPr="0005170D" w:rsidRDefault="00875514" w:rsidP="00875514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037F01C5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3A739CF0" w14:textId="77777777" w:rsidR="0005170D" w:rsidRDefault="0005170D" w:rsidP="00A13B2F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&lt;pageinfo page=”1”</w:t>
            </w:r>
            <w:r w:rsidR="00CB26C3">
              <w:rPr>
                <w:rFonts w:asciiTheme="majorHAnsi" w:hAnsiTheme="majorHAnsi" w:hint="eastAsia"/>
              </w:rPr>
              <w:t xml:space="preserve"> pageSize=</w:t>
            </w:r>
            <w:r w:rsidR="00CB26C3">
              <w:rPr>
                <w:rFonts w:asciiTheme="majorHAnsi" w:hAnsiTheme="majorHAnsi"/>
              </w:rPr>
              <w:t>”</w:t>
            </w:r>
            <w:r w:rsidR="00CB26C3">
              <w:rPr>
                <w:rFonts w:asciiTheme="majorHAnsi" w:hAnsiTheme="majorHAnsi" w:hint="eastAsia"/>
              </w:rPr>
              <w:t>10</w:t>
            </w:r>
            <w:r w:rsidR="00CB26C3">
              <w:rPr>
                <w:rFonts w:asciiTheme="majorHAnsi" w:hAnsiTheme="majorHAnsi"/>
              </w:rPr>
              <w:t>”</w:t>
            </w:r>
            <w:r w:rsidR="00CB26C3">
              <w:rPr>
                <w:rFonts w:asciiTheme="majorHAnsi" w:hAnsiTheme="majorHAnsi" w:hint="eastAsia"/>
              </w:rPr>
              <w:t xml:space="preserve"> totalPage=</w:t>
            </w:r>
            <w:r w:rsidR="00CB26C3">
              <w:rPr>
                <w:rFonts w:asciiTheme="majorHAnsi" w:hAnsiTheme="majorHAnsi"/>
              </w:rPr>
              <w:t>”</w:t>
            </w:r>
            <w:r w:rsidR="00CB26C3">
              <w:rPr>
                <w:rFonts w:asciiTheme="majorHAnsi" w:hAnsiTheme="majorHAnsi" w:hint="eastAsia"/>
              </w:rPr>
              <w:t>10</w:t>
            </w:r>
            <w:r w:rsidR="00CB26C3">
              <w:rPr>
                <w:rFonts w:asciiTheme="majorHAnsi" w:hAnsiTheme="majorHAnsi"/>
              </w:rPr>
              <w:t>”</w:t>
            </w:r>
            <w:r w:rsidR="004335AF">
              <w:rPr>
                <w:rFonts w:asciiTheme="majorHAnsi" w:hAnsiTheme="majorHAnsi" w:hint="eastAsia"/>
              </w:rPr>
              <w:t xml:space="preserve"> </w:t>
            </w:r>
            <w:r w:rsidR="004D50C0">
              <w:rPr>
                <w:rFonts w:asciiTheme="majorHAnsi" w:hAnsiTheme="majorHAnsi" w:hint="eastAsia"/>
              </w:rPr>
              <w:t>number=</w:t>
            </w:r>
            <w:r w:rsidR="004D50C0">
              <w:rPr>
                <w:rFonts w:asciiTheme="majorHAnsi" w:hAnsiTheme="majorHAnsi"/>
              </w:rPr>
              <w:t>”</w:t>
            </w:r>
            <w:r w:rsidR="004D50C0">
              <w:rPr>
                <w:rFonts w:asciiTheme="majorHAnsi" w:hAnsiTheme="majorHAnsi" w:hint="eastAsia"/>
              </w:rPr>
              <w:t>95</w:t>
            </w:r>
            <w:r w:rsidR="004D50C0">
              <w:rPr>
                <w:rFonts w:asciiTheme="majorHAnsi" w:hAnsiTheme="majorHAnsi"/>
              </w:rPr>
              <w:t>”</w:t>
            </w:r>
            <w:r w:rsidR="004D50C0"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&gt;</w:t>
            </w:r>
            <w:r w:rsidR="004335AF">
              <w:rPr>
                <w:rFonts w:asciiTheme="majorHAnsi" w:hAnsiTheme="majorHAnsi" w:hint="eastAsia"/>
              </w:rPr>
              <w:t>&lt;/pageinfo&gt;</w:t>
            </w:r>
          </w:p>
          <w:p w14:paraId="005869C6" w14:textId="77777777" w:rsidR="00162445" w:rsidRPr="00C90E36" w:rsidRDefault="0027145E" w:rsidP="00A13B2F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</w:t>
            </w:r>
            <w:r w:rsidR="00992BC7" w:rsidRPr="00C90E36">
              <w:rPr>
                <w:rFonts w:asciiTheme="majorHAnsi" w:hAnsiTheme="majorHAnsi" w:hint="eastAsia"/>
              </w:rPr>
              <w:t>&lt;filter&gt;</w:t>
            </w:r>
          </w:p>
          <w:p w14:paraId="5ADE8873" w14:textId="77777777" w:rsidR="00992BC7" w:rsidRPr="00C90E36" w:rsidRDefault="00992BC7" w:rsidP="00A13B2F">
            <w:pPr>
              <w:ind w:firstLine="405"/>
              <w:jc w:val="left"/>
              <w:rPr>
                <w:rFonts w:asciiTheme="majorHAnsi" w:hAnsiTheme="majorHAnsi"/>
              </w:rPr>
            </w:pPr>
            <w:r w:rsidRPr="00C90E36">
              <w:rPr>
                <w:rFonts w:asciiTheme="majorHAnsi" w:hAnsiTheme="majorHAnsi" w:hint="eastAsia"/>
              </w:rPr>
              <w:t xml:space="preserve">    &lt;type</w:t>
            </w:r>
            <w:r w:rsidR="00256261" w:rsidRPr="00C90E36">
              <w:rPr>
                <w:rFonts w:asciiTheme="majorHAnsi" w:hAnsiTheme="majorHAnsi" w:hint="eastAsia"/>
              </w:rPr>
              <w:t xml:space="preserve"> name=</w:t>
            </w:r>
            <w:r w:rsidR="00256261" w:rsidRPr="00C90E36">
              <w:rPr>
                <w:rFonts w:asciiTheme="majorHAnsi" w:hAnsiTheme="majorHAnsi"/>
              </w:rPr>
              <w:t>”</w:t>
            </w:r>
            <w:r w:rsidR="00256261" w:rsidRPr="00C90E36">
              <w:rPr>
                <w:rFonts w:asciiTheme="majorHAnsi" w:hAnsiTheme="majorHAnsi" w:hint="eastAsia"/>
              </w:rPr>
              <w:t>genre</w:t>
            </w:r>
            <w:r w:rsidR="00256261" w:rsidRPr="00C90E36">
              <w:rPr>
                <w:rFonts w:asciiTheme="majorHAnsi" w:hAnsiTheme="majorHAnsi"/>
              </w:rPr>
              <w:t>”</w:t>
            </w:r>
            <w:r w:rsidR="007038AD">
              <w:rPr>
                <w:rFonts w:asciiTheme="majorHAnsi" w:hAnsiTheme="majorHAnsi" w:hint="eastAsia"/>
              </w:rPr>
              <w:t xml:space="preserve"> displayname=</w:t>
            </w:r>
            <w:r w:rsidR="007038AD">
              <w:rPr>
                <w:rFonts w:asciiTheme="majorHAnsi" w:hAnsiTheme="majorHAnsi"/>
              </w:rPr>
              <w:t>”</w:t>
            </w:r>
            <w:r w:rsidR="007038AD">
              <w:rPr>
                <w:rFonts w:asciiTheme="majorHAnsi" w:hAnsiTheme="majorHAnsi" w:hint="eastAsia"/>
              </w:rPr>
              <w:t>类型</w:t>
            </w:r>
            <w:r w:rsidR="007038AD">
              <w:rPr>
                <w:rFonts w:asciiTheme="majorHAnsi" w:hAnsiTheme="majorHAnsi"/>
              </w:rPr>
              <w:t>”</w:t>
            </w:r>
            <w:r w:rsidRPr="00C90E36">
              <w:rPr>
                <w:rFonts w:asciiTheme="majorHAnsi" w:hAnsiTheme="majorHAnsi" w:hint="eastAsia"/>
              </w:rPr>
              <w:t>&gt;</w:t>
            </w:r>
          </w:p>
          <w:p w14:paraId="26259479" w14:textId="77777777" w:rsidR="00256261" w:rsidRPr="00C90E36" w:rsidRDefault="00256261" w:rsidP="00A13B2F">
            <w:pPr>
              <w:ind w:firstLine="405"/>
              <w:jc w:val="left"/>
              <w:rPr>
                <w:rFonts w:asciiTheme="majorHAnsi" w:hAnsiTheme="majorHAnsi"/>
              </w:rPr>
            </w:pPr>
            <w:r w:rsidRPr="00C90E36">
              <w:rPr>
                <w:rFonts w:asciiTheme="majorHAnsi" w:hAnsiTheme="majorHAnsi"/>
              </w:rPr>
              <w:tab/>
            </w:r>
            <w:r w:rsidRPr="00C90E36">
              <w:rPr>
                <w:rFonts w:asciiTheme="majorHAnsi" w:hAnsiTheme="majorHAnsi" w:hint="eastAsia"/>
              </w:rPr>
              <w:tab/>
              <w:t xml:space="preserve">  &lt;item id=</w:t>
            </w:r>
            <w:r w:rsidRPr="00C90E36">
              <w:rPr>
                <w:rFonts w:asciiTheme="majorHAnsi" w:hAnsiTheme="majorHAnsi"/>
              </w:rPr>
              <w:t>”</w:t>
            </w:r>
            <w:r w:rsidRPr="00C90E36">
              <w:rPr>
                <w:rFonts w:asciiTheme="majorHAnsi" w:hAnsiTheme="majorHAnsi" w:hint="eastAsia"/>
              </w:rPr>
              <w:t>12</w:t>
            </w:r>
            <w:r w:rsidRPr="00C90E36">
              <w:rPr>
                <w:rFonts w:asciiTheme="majorHAnsi" w:hAnsiTheme="majorHAnsi"/>
              </w:rPr>
              <w:t>”</w:t>
            </w:r>
            <w:r w:rsidR="00CF175D" w:rsidRPr="00C90E36">
              <w:rPr>
                <w:rFonts w:asciiTheme="majorHAnsi" w:hAnsiTheme="majorHAnsi" w:hint="eastAsia"/>
              </w:rPr>
              <w:t>&gt;</w:t>
            </w:r>
            <w:r w:rsidRPr="00C90E36">
              <w:rPr>
                <w:rFonts w:asciiTheme="majorHAnsi" w:hAnsiTheme="majorHAnsi" w:hint="eastAsia"/>
              </w:rPr>
              <w:t>户外男鞋</w:t>
            </w:r>
            <w:r w:rsidRPr="00C90E36">
              <w:rPr>
                <w:rFonts w:asciiTheme="majorHAnsi" w:hAnsiTheme="majorHAnsi" w:hint="eastAsia"/>
              </w:rPr>
              <w:t>&lt;/item</w:t>
            </w:r>
          </w:p>
          <w:p w14:paraId="0ABDAF04" w14:textId="77777777" w:rsidR="00E72EDB" w:rsidRPr="00C90E36" w:rsidRDefault="00E72EDB" w:rsidP="00E72EDB">
            <w:pPr>
              <w:ind w:firstLine="405"/>
              <w:jc w:val="left"/>
              <w:rPr>
                <w:rFonts w:asciiTheme="majorHAnsi" w:hAnsiTheme="majorHAnsi"/>
              </w:rPr>
            </w:pPr>
            <w:r w:rsidRPr="00C90E36">
              <w:rPr>
                <w:rFonts w:asciiTheme="majorHAnsi" w:hAnsiTheme="majorHAnsi"/>
              </w:rPr>
              <w:tab/>
            </w:r>
            <w:r w:rsidRPr="00C90E36">
              <w:rPr>
                <w:rFonts w:asciiTheme="majorHAnsi" w:hAnsiTheme="majorHAnsi" w:hint="eastAsia"/>
              </w:rPr>
              <w:tab/>
              <w:t xml:space="preserve">  &lt;item id=</w:t>
            </w:r>
            <w:r w:rsidRPr="00C90E36">
              <w:rPr>
                <w:rFonts w:asciiTheme="majorHAnsi" w:hAnsiTheme="majorHAnsi"/>
              </w:rPr>
              <w:t>”</w:t>
            </w:r>
            <w:r w:rsidRPr="00C90E36">
              <w:rPr>
                <w:rFonts w:asciiTheme="majorHAnsi" w:hAnsiTheme="majorHAnsi" w:hint="eastAsia"/>
              </w:rPr>
              <w:t>12</w:t>
            </w:r>
            <w:r w:rsidRPr="00C90E36">
              <w:rPr>
                <w:rFonts w:asciiTheme="majorHAnsi" w:hAnsiTheme="majorHAnsi"/>
              </w:rPr>
              <w:t>”</w:t>
            </w:r>
            <w:r w:rsidRPr="00C90E36">
              <w:rPr>
                <w:rFonts w:asciiTheme="majorHAnsi" w:hAnsiTheme="majorHAnsi" w:hint="eastAsia"/>
              </w:rPr>
              <w:t>&gt;</w:t>
            </w:r>
            <w:r w:rsidRPr="00C90E36">
              <w:rPr>
                <w:rFonts w:asciiTheme="majorHAnsi" w:hAnsiTheme="majorHAnsi" w:hint="eastAsia"/>
              </w:rPr>
              <w:t>女鞋</w:t>
            </w:r>
            <w:r w:rsidRPr="00C90E36">
              <w:rPr>
                <w:rFonts w:asciiTheme="majorHAnsi" w:hAnsiTheme="majorHAnsi" w:hint="eastAsia"/>
              </w:rPr>
              <w:t>&lt;/item</w:t>
            </w:r>
          </w:p>
          <w:p w14:paraId="29EFE3C0" w14:textId="77777777" w:rsidR="00992BC7" w:rsidRPr="00C90E36" w:rsidRDefault="00992BC7" w:rsidP="00A13B2F">
            <w:pPr>
              <w:ind w:firstLine="405"/>
              <w:jc w:val="left"/>
              <w:rPr>
                <w:rFonts w:asciiTheme="majorHAnsi" w:hAnsiTheme="majorHAnsi"/>
              </w:rPr>
            </w:pPr>
            <w:r w:rsidRPr="00C90E36">
              <w:rPr>
                <w:rFonts w:asciiTheme="majorHAnsi" w:hAnsiTheme="majorHAnsi" w:hint="eastAsia"/>
              </w:rPr>
              <w:t xml:space="preserve">    &lt;/type&gt;</w:t>
            </w:r>
          </w:p>
          <w:p w14:paraId="73011889" w14:textId="77777777" w:rsidR="00992BC7" w:rsidRPr="00C90E36" w:rsidRDefault="00992BC7" w:rsidP="00992BC7">
            <w:pPr>
              <w:ind w:firstLine="405"/>
              <w:jc w:val="left"/>
              <w:rPr>
                <w:rFonts w:asciiTheme="majorHAnsi" w:hAnsiTheme="majorHAnsi"/>
              </w:rPr>
            </w:pPr>
            <w:r w:rsidRPr="00C90E36">
              <w:rPr>
                <w:rFonts w:asciiTheme="majorHAnsi" w:hAnsiTheme="majorHAnsi" w:hint="eastAsia"/>
              </w:rPr>
              <w:t xml:space="preserve">    &lt;type</w:t>
            </w:r>
            <w:r w:rsidR="00862913" w:rsidRPr="00C90E36">
              <w:rPr>
                <w:rFonts w:asciiTheme="majorHAnsi" w:hAnsiTheme="majorHAnsi" w:hint="eastAsia"/>
              </w:rPr>
              <w:t xml:space="preserve"> </w:t>
            </w:r>
            <w:commentRangeStart w:id="19"/>
            <w:r w:rsidR="00862913" w:rsidRPr="00C90E36">
              <w:rPr>
                <w:rFonts w:asciiTheme="majorHAnsi" w:hAnsiTheme="majorHAnsi" w:hint="eastAsia"/>
              </w:rPr>
              <w:t>name</w:t>
            </w:r>
            <w:commentRangeEnd w:id="19"/>
            <w:r w:rsidR="0050109E">
              <w:rPr>
                <w:rStyle w:val="CommentReference"/>
              </w:rPr>
              <w:commentReference w:id="19"/>
            </w:r>
            <w:r w:rsidR="00862913" w:rsidRPr="00C90E36">
              <w:rPr>
                <w:rFonts w:asciiTheme="majorHAnsi" w:hAnsiTheme="majorHAnsi" w:hint="eastAsia"/>
              </w:rPr>
              <w:t>=</w:t>
            </w:r>
            <w:r w:rsidR="00862913" w:rsidRPr="00C90E36">
              <w:rPr>
                <w:rFonts w:asciiTheme="majorHAnsi" w:hAnsiTheme="majorHAnsi"/>
              </w:rPr>
              <w:t>”</w:t>
            </w:r>
            <w:r w:rsidR="00862913" w:rsidRPr="00C90E36">
              <w:rPr>
                <w:rFonts w:asciiTheme="majorHAnsi" w:hAnsiTheme="majorHAnsi" w:hint="eastAsia"/>
              </w:rPr>
              <w:t>brand</w:t>
            </w:r>
            <w:r w:rsidR="00862913" w:rsidRPr="00C90E36">
              <w:rPr>
                <w:rFonts w:asciiTheme="majorHAnsi" w:hAnsiTheme="majorHAnsi"/>
              </w:rPr>
              <w:t>”</w:t>
            </w:r>
            <w:r w:rsidR="007038AD">
              <w:rPr>
                <w:rFonts w:asciiTheme="majorHAnsi" w:hAnsiTheme="majorHAnsi" w:hint="eastAsia"/>
              </w:rPr>
              <w:t xml:space="preserve"> displayname=</w:t>
            </w:r>
            <w:r w:rsidR="007038AD">
              <w:rPr>
                <w:rFonts w:asciiTheme="majorHAnsi" w:hAnsiTheme="majorHAnsi"/>
              </w:rPr>
              <w:t>”</w:t>
            </w:r>
            <w:r w:rsidR="007038AD">
              <w:rPr>
                <w:rFonts w:asciiTheme="majorHAnsi" w:hAnsiTheme="majorHAnsi" w:hint="eastAsia"/>
              </w:rPr>
              <w:t>品牌</w:t>
            </w:r>
            <w:r w:rsidR="007038AD">
              <w:rPr>
                <w:rFonts w:asciiTheme="majorHAnsi" w:hAnsiTheme="majorHAnsi"/>
              </w:rPr>
              <w:t>”</w:t>
            </w:r>
            <w:r w:rsidRPr="00C90E36">
              <w:rPr>
                <w:rFonts w:asciiTheme="majorHAnsi" w:hAnsiTheme="majorHAnsi" w:hint="eastAsia"/>
              </w:rPr>
              <w:t>&gt;</w:t>
            </w:r>
          </w:p>
          <w:p w14:paraId="0C172D2B" w14:textId="77777777" w:rsidR="00C5028A" w:rsidRPr="00C90E36" w:rsidRDefault="00C5028A" w:rsidP="00C5028A">
            <w:pPr>
              <w:ind w:firstLine="405"/>
              <w:jc w:val="left"/>
              <w:rPr>
                <w:rFonts w:asciiTheme="majorHAnsi" w:hAnsiTheme="majorHAnsi"/>
              </w:rPr>
            </w:pPr>
            <w:r w:rsidRPr="00C90E36">
              <w:rPr>
                <w:rFonts w:asciiTheme="majorHAnsi" w:hAnsiTheme="majorHAnsi" w:hint="eastAsia"/>
              </w:rPr>
              <w:tab/>
              <w:t xml:space="preserve">  </w:t>
            </w:r>
            <w:r w:rsidRPr="00C90E36">
              <w:rPr>
                <w:rFonts w:asciiTheme="majorHAnsi" w:hAnsiTheme="majorHAnsi" w:hint="eastAsia"/>
              </w:rPr>
              <w:tab/>
              <w:t xml:space="preserve">  &lt;item id=</w:t>
            </w:r>
            <w:r w:rsidRPr="00C90E36">
              <w:rPr>
                <w:rFonts w:asciiTheme="majorHAnsi" w:hAnsiTheme="majorHAnsi"/>
              </w:rPr>
              <w:t>”</w:t>
            </w:r>
            <w:r w:rsidRPr="00C90E36">
              <w:rPr>
                <w:rFonts w:asciiTheme="majorHAnsi" w:hAnsiTheme="majorHAnsi" w:hint="eastAsia"/>
              </w:rPr>
              <w:t>12</w:t>
            </w:r>
            <w:r w:rsidRPr="00C90E36">
              <w:rPr>
                <w:rFonts w:asciiTheme="majorHAnsi" w:hAnsiTheme="majorHAnsi"/>
              </w:rPr>
              <w:t>”</w:t>
            </w:r>
            <w:r w:rsidRPr="00C90E36">
              <w:rPr>
                <w:rFonts w:asciiTheme="majorHAnsi" w:hAnsiTheme="majorHAnsi" w:hint="eastAsia"/>
              </w:rPr>
              <w:t>&gt;</w:t>
            </w:r>
            <w:r w:rsidR="00A41AF9" w:rsidRPr="00C90E36">
              <w:rPr>
                <w:rFonts w:asciiTheme="majorHAnsi" w:hAnsiTheme="majorHAnsi" w:hint="eastAsia"/>
              </w:rPr>
              <w:t>李宁</w:t>
            </w:r>
            <w:r w:rsidRPr="00C90E36">
              <w:rPr>
                <w:rFonts w:asciiTheme="majorHAnsi" w:hAnsiTheme="majorHAnsi" w:hint="eastAsia"/>
              </w:rPr>
              <w:t>&lt;/item</w:t>
            </w:r>
            <w:r w:rsidR="00F11E85" w:rsidRPr="00C90E36">
              <w:rPr>
                <w:rFonts w:asciiTheme="majorHAnsi" w:hAnsiTheme="majorHAnsi" w:hint="eastAsia"/>
              </w:rPr>
              <w:t>&gt;</w:t>
            </w:r>
          </w:p>
          <w:p w14:paraId="702C8596" w14:textId="77777777" w:rsidR="00C5028A" w:rsidRPr="00C90E36" w:rsidRDefault="00C5028A" w:rsidP="00C5028A">
            <w:pPr>
              <w:ind w:firstLine="405"/>
              <w:jc w:val="left"/>
              <w:rPr>
                <w:rFonts w:asciiTheme="majorHAnsi" w:hAnsiTheme="majorHAnsi"/>
              </w:rPr>
            </w:pPr>
            <w:r w:rsidRPr="00C90E36">
              <w:rPr>
                <w:rFonts w:asciiTheme="majorHAnsi" w:hAnsiTheme="majorHAnsi"/>
              </w:rPr>
              <w:tab/>
            </w:r>
            <w:r w:rsidRPr="00C90E36">
              <w:rPr>
                <w:rFonts w:asciiTheme="majorHAnsi" w:hAnsiTheme="majorHAnsi" w:hint="eastAsia"/>
              </w:rPr>
              <w:tab/>
              <w:t xml:space="preserve">  &lt;item id=</w:t>
            </w:r>
            <w:r w:rsidRPr="00C90E36">
              <w:rPr>
                <w:rFonts w:asciiTheme="majorHAnsi" w:hAnsiTheme="majorHAnsi"/>
              </w:rPr>
              <w:t>”</w:t>
            </w:r>
            <w:r w:rsidRPr="00C90E36">
              <w:rPr>
                <w:rFonts w:asciiTheme="majorHAnsi" w:hAnsiTheme="majorHAnsi" w:hint="eastAsia"/>
              </w:rPr>
              <w:t>12</w:t>
            </w:r>
            <w:r w:rsidRPr="00C90E36">
              <w:rPr>
                <w:rFonts w:asciiTheme="majorHAnsi" w:hAnsiTheme="majorHAnsi"/>
              </w:rPr>
              <w:t>”</w:t>
            </w:r>
            <w:r w:rsidRPr="00C90E36">
              <w:rPr>
                <w:rFonts w:asciiTheme="majorHAnsi" w:hAnsiTheme="majorHAnsi" w:hint="eastAsia"/>
              </w:rPr>
              <w:t>&gt;</w:t>
            </w:r>
            <w:r w:rsidR="00A41AF9" w:rsidRPr="00C90E36">
              <w:rPr>
                <w:rFonts w:asciiTheme="majorHAnsi" w:hAnsiTheme="majorHAnsi" w:hint="eastAsia"/>
              </w:rPr>
              <w:t>耐克</w:t>
            </w:r>
            <w:r w:rsidRPr="00C90E36">
              <w:rPr>
                <w:rFonts w:asciiTheme="majorHAnsi" w:hAnsiTheme="majorHAnsi" w:hint="eastAsia"/>
              </w:rPr>
              <w:t>&lt;/item</w:t>
            </w:r>
            <w:r w:rsidR="00F11E85" w:rsidRPr="00C90E36">
              <w:rPr>
                <w:rFonts w:asciiTheme="majorHAnsi" w:hAnsiTheme="majorHAnsi" w:hint="eastAsia"/>
              </w:rPr>
              <w:t>&gt;</w:t>
            </w:r>
          </w:p>
          <w:p w14:paraId="770DC9D1" w14:textId="77777777" w:rsidR="00992BC7" w:rsidRPr="00C90E36" w:rsidRDefault="00992BC7" w:rsidP="00992BC7">
            <w:pPr>
              <w:ind w:firstLine="405"/>
              <w:jc w:val="left"/>
              <w:rPr>
                <w:rFonts w:asciiTheme="majorHAnsi" w:hAnsiTheme="majorHAnsi"/>
              </w:rPr>
            </w:pPr>
            <w:r w:rsidRPr="00C90E36">
              <w:rPr>
                <w:rFonts w:asciiTheme="majorHAnsi" w:hAnsiTheme="majorHAnsi" w:hint="eastAsia"/>
              </w:rPr>
              <w:t xml:space="preserve">    &lt;/type&gt;</w:t>
            </w:r>
          </w:p>
          <w:p w14:paraId="670460B8" w14:textId="77777777" w:rsidR="00C953C7" w:rsidRDefault="00992BC7" w:rsidP="00695A28">
            <w:pPr>
              <w:ind w:firstLine="405"/>
              <w:jc w:val="left"/>
              <w:rPr>
                <w:rFonts w:asciiTheme="majorHAnsi" w:hAnsiTheme="majorHAnsi"/>
              </w:rPr>
            </w:pPr>
            <w:r w:rsidRPr="00C90E36">
              <w:rPr>
                <w:rFonts w:asciiTheme="majorHAnsi" w:hAnsiTheme="majorHAnsi" w:hint="eastAsia"/>
              </w:rPr>
              <w:t xml:space="preserve">  &lt;/filter&gt;</w:t>
            </w:r>
          </w:p>
          <w:p w14:paraId="2DFF4E2F" w14:textId="77777777" w:rsidR="0085352D" w:rsidRDefault="009F06EA" w:rsidP="00A13B2F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</w:t>
            </w:r>
            <w:r w:rsidR="008F12F4">
              <w:rPr>
                <w:rFonts w:asciiTheme="majorHAnsi" w:hAnsiTheme="majorHAnsi" w:hint="eastAsia"/>
              </w:rPr>
              <w:t>&lt;productList</w:t>
            </w:r>
            <w:r w:rsidR="00977B46">
              <w:rPr>
                <w:rFonts w:asciiTheme="majorHAnsi" w:hAnsiTheme="majorHAnsi" w:hint="eastAsia"/>
              </w:rPr>
              <w:t>&gt;</w:t>
            </w:r>
          </w:p>
          <w:p w14:paraId="366724A9" w14:textId="77777777" w:rsidR="001B13E6" w:rsidRDefault="001B13E6" w:rsidP="0099335B">
            <w:pPr>
              <w:ind w:firstLineChars="191" w:firstLine="40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</w:t>
            </w:r>
            <w:r w:rsidR="009B2CDA">
              <w:rPr>
                <w:rFonts w:asciiTheme="majorHAnsi" w:hAnsiTheme="majorHAnsi" w:hint="eastAsia"/>
              </w:rPr>
              <w:t>&lt;item</w:t>
            </w:r>
            <w:r w:rsidR="00F94B34">
              <w:rPr>
                <w:rFonts w:asciiTheme="majorHAnsi" w:hAnsiTheme="majorHAnsi" w:hint="eastAsia"/>
              </w:rPr>
              <w:t xml:space="preserve"> image</w:t>
            </w:r>
            <w:r w:rsidR="00E06A3D">
              <w:rPr>
                <w:rFonts w:asciiTheme="majorHAnsi" w:hAnsiTheme="majorHAnsi" w:hint="eastAsia"/>
              </w:rPr>
              <w:t>=</w:t>
            </w:r>
            <w:r w:rsidR="00F94B34">
              <w:rPr>
                <w:rFonts w:asciiTheme="majorHAnsi" w:hAnsiTheme="majorHAnsi"/>
              </w:rPr>
              <w:t>”</w:t>
            </w:r>
            <w:r w:rsidR="003B2A90" w:rsidRPr="0005170D">
              <w:rPr>
                <w:rFonts w:asciiTheme="majorHAnsi" w:hAnsiTheme="majorHAnsi"/>
              </w:rPr>
              <w:t xml:space="preserve"> </w:t>
            </w:r>
            <w:r w:rsidR="009C5040">
              <w:rPr>
                <w:rFonts w:asciiTheme="majorHAnsi" w:hAnsiTheme="majorHAnsi"/>
              </w:rPr>
              <w:t>http://www.png</w:t>
            </w:r>
            <w:r w:rsidR="00F94B34">
              <w:rPr>
                <w:rFonts w:asciiTheme="majorHAnsi" w:hAnsiTheme="majorHAnsi"/>
              </w:rPr>
              <w:t>”</w:t>
            </w:r>
            <w:r w:rsidR="009C5040">
              <w:rPr>
                <w:rFonts w:asciiTheme="majorHAnsi" w:hAnsiTheme="majorHAnsi" w:hint="eastAsia"/>
              </w:rPr>
              <w:t xml:space="preserve"> productCode</w:t>
            </w:r>
            <w:r w:rsidR="005418C7">
              <w:rPr>
                <w:rFonts w:asciiTheme="majorHAnsi" w:hAnsiTheme="majorHAnsi" w:hint="eastAsia"/>
              </w:rPr>
              <w:t>=</w:t>
            </w:r>
            <w:r w:rsidR="005418C7">
              <w:rPr>
                <w:rFonts w:asciiTheme="majorHAnsi" w:hAnsiTheme="majorHAnsi"/>
              </w:rPr>
              <w:t>”</w:t>
            </w:r>
            <w:r w:rsidR="005418C7">
              <w:rPr>
                <w:rFonts w:asciiTheme="majorHAnsi" w:hAnsiTheme="majorHAnsi" w:hint="eastAsia"/>
              </w:rPr>
              <w:t>12</w:t>
            </w:r>
            <w:r w:rsidR="005418C7">
              <w:rPr>
                <w:rFonts w:asciiTheme="majorHAnsi" w:hAnsiTheme="majorHAnsi"/>
              </w:rPr>
              <w:t>”</w:t>
            </w:r>
            <w:r w:rsidR="0099335B">
              <w:rPr>
                <w:rFonts w:asciiTheme="majorHAnsi" w:hAnsiTheme="majorHAnsi" w:hint="eastAsia"/>
              </w:rPr>
              <w:t xml:space="preserve"> name=</w:t>
            </w:r>
            <w:r w:rsidR="0099335B">
              <w:rPr>
                <w:rFonts w:asciiTheme="majorHAnsi" w:hAnsiTheme="majorHAnsi"/>
              </w:rPr>
              <w:t>”</w:t>
            </w:r>
            <w:r w:rsidR="0099335B">
              <w:rPr>
                <w:rFonts w:asciiTheme="majorHAnsi" w:hAnsiTheme="majorHAnsi" w:hint="eastAsia"/>
              </w:rPr>
              <w:t>商品</w:t>
            </w:r>
            <w:r w:rsidR="0099335B">
              <w:rPr>
                <w:rFonts w:asciiTheme="majorHAnsi" w:hAnsiTheme="majorHAnsi"/>
              </w:rPr>
              <w:t>”</w:t>
            </w:r>
            <w:r w:rsidR="00A671F7">
              <w:rPr>
                <w:rFonts w:asciiTheme="majorHAnsi" w:hAnsiTheme="majorHAnsi" w:hint="eastAsia"/>
              </w:rPr>
              <w:t xml:space="preserve"> big</w:t>
            </w:r>
            <w:r w:rsidR="007821CF">
              <w:rPr>
                <w:rFonts w:asciiTheme="majorHAnsi" w:hAnsiTheme="majorHAnsi" w:hint="eastAsia"/>
              </w:rPr>
              <w:t>I</w:t>
            </w:r>
            <w:r w:rsidR="00A671F7">
              <w:rPr>
                <w:rFonts w:asciiTheme="majorHAnsi" w:hAnsiTheme="majorHAnsi" w:hint="eastAsia"/>
              </w:rPr>
              <w:t>mage=</w:t>
            </w:r>
            <w:r w:rsidR="00A671F7">
              <w:rPr>
                <w:rFonts w:asciiTheme="majorHAnsi" w:hAnsiTheme="majorHAnsi"/>
              </w:rPr>
              <w:t>”</w:t>
            </w:r>
            <w:r w:rsidR="00A671F7">
              <w:rPr>
                <w:rFonts w:asciiTheme="majorHAnsi" w:hAnsiTheme="majorHAnsi" w:hint="eastAsia"/>
              </w:rPr>
              <w:t>http://www.png</w:t>
            </w:r>
            <w:r w:rsidR="00A671F7">
              <w:rPr>
                <w:rFonts w:asciiTheme="majorHAnsi" w:hAnsiTheme="majorHAnsi"/>
              </w:rPr>
              <w:t>”</w:t>
            </w:r>
            <w:r w:rsidR="00047B9E">
              <w:rPr>
                <w:rFonts w:asciiTheme="majorHAnsi" w:hAnsiTheme="majorHAnsi" w:hint="eastAsia"/>
              </w:rPr>
              <w:t xml:space="preserve"> </w:t>
            </w:r>
            <w:commentRangeStart w:id="20"/>
            <w:r w:rsidR="00124AEF" w:rsidRPr="0005170D">
              <w:rPr>
                <w:rFonts w:asciiTheme="majorHAnsi" w:hAnsiTheme="majorHAnsi"/>
              </w:rPr>
              <w:t>pstatus</w:t>
            </w:r>
            <w:commentRangeEnd w:id="20"/>
            <w:r w:rsidR="00124AEF">
              <w:rPr>
                <w:rStyle w:val="CommentReference"/>
              </w:rPr>
              <w:commentReference w:id="20"/>
            </w:r>
            <w:r w:rsidR="00124AEF" w:rsidRPr="0005170D">
              <w:rPr>
                <w:rFonts w:asciiTheme="majorHAnsi" w:hAnsiTheme="majorHAnsi"/>
              </w:rPr>
              <w:t>=”0”</w:t>
            </w:r>
            <w:r w:rsidR="00124AEF">
              <w:rPr>
                <w:rFonts w:asciiTheme="majorHAnsi" w:hAnsiTheme="majorHAnsi" w:hint="eastAsia"/>
              </w:rPr>
              <w:t xml:space="preserve"> </w:t>
            </w:r>
            <w:r w:rsidR="007E2C8E">
              <w:rPr>
                <w:rFonts w:asciiTheme="majorHAnsi" w:hAnsiTheme="majorHAnsi" w:hint="eastAsia"/>
              </w:rPr>
              <w:t>marketPrice=</w:t>
            </w:r>
            <w:r w:rsidR="007E2C8E">
              <w:rPr>
                <w:rFonts w:asciiTheme="majorHAnsi" w:hAnsiTheme="majorHAnsi"/>
              </w:rPr>
              <w:t>”</w:t>
            </w:r>
            <w:r w:rsidR="007E2C8E">
              <w:rPr>
                <w:rFonts w:asciiTheme="majorHAnsi" w:hAnsiTheme="majorHAnsi" w:hint="eastAsia"/>
              </w:rPr>
              <w:t>120</w:t>
            </w:r>
            <w:r w:rsidR="007E2C8E">
              <w:rPr>
                <w:rFonts w:asciiTheme="majorHAnsi" w:hAnsiTheme="majorHAnsi"/>
              </w:rPr>
              <w:t>”</w:t>
            </w:r>
            <w:r w:rsidR="00084263">
              <w:rPr>
                <w:rFonts w:asciiTheme="majorHAnsi" w:hAnsiTheme="majorHAnsi" w:hint="eastAsia"/>
              </w:rPr>
              <w:t xml:space="preserve"> sellPrice=</w:t>
            </w:r>
            <w:r w:rsidR="00084263">
              <w:rPr>
                <w:rFonts w:asciiTheme="majorHAnsi" w:hAnsiTheme="majorHAnsi"/>
              </w:rPr>
              <w:t>”</w:t>
            </w:r>
            <w:r w:rsidR="00084263">
              <w:rPr>
                <w:rFonts w:asciiTheme="majorHAnsi" w:hAnsiTheme="majorHAnsi" w:hint="eastAsia"/>
              </w:rPr>
              <w:t>80</w:t>
            </w:r>
            <w:r w:rsidR="00084263">
              <w:rPr>
                <w:rFonts w:asciiTheme="majorHAnsi" w:hAnsiTheme="majorHAnsi"/>
              </w:rPr>
              <w:t>”</w:t>
            </w:r>
            <w:r w:rsidR="0078159E">
              <w:rPr>
                <w:rFonts w:asciiTheme="majorHAnsi" w:hAnsiTheme="majorHAnsi" w:hint="eastAsia"/>
              </w:rPr>
              <w:t xml:space="preserve"> comment=</w:t>
            </w:r>
            <w:r w:rsidR="0078159E">
              <w:rPr>
                <w:rFonts w:asciiTheme="majorHAnsi" w:hAnsiTheme="majorHAnsi"/>
              </w:rPr>
              <w:t>”</w:t>
            </w:r>
            <w:r w:rsidR="0078159E">
              <w:rPr>
                <w:rFonts w:asciiTheme="majorHAnsi" w:hAnsiTheme="majorHAnsi" w:hint="eastAsia"/>
              </w:rPr>
              <w:t>50</w:t>
            </w:r>
            <w:r w:rsidR="00E8351E">
              <w:rPr>
                <w:rFonts w:asciiTheme="majorHAnsi" w:hAnsiTheme="majorHAnsi" w:hint="eastAsia"/>
              </w:rPr>
              <w:t>0</w:t>
            </w:r>
            <w:r w:rsidR="0078159E">
              <w:rPr>
                <w:rFonts w:asciiTheme="majorHAnsi" w:hAnsiTheme="majorHAnsi"/>
              </w:rPr>
              <w:t>”</w:t>
            </w:r>
            <w:r w:rsidR="00124AEF">
              <w:rPr>
                <w:rFonts w:asciiTheme="majorHAnsi" w:hAnsiTheme="majorHAnsi" w:hint="eastAsia"/>
              </w:rPr>
              <w:t xml:space="preserve"> t</w:t>
            </w:r>
            <w:r w:rsidR="00B710C8">
              <w:rPr>
                <w:rFonts w:asciiTheme="majorHAnsi" w:hAnsiTheme="majorHAnsi" w:hint="eastAsia"/>
              </w:rPr>
              <w:t>ag</w:t>
            </w:r>
            <w:r w:rsidR="00BB4183">
              <w:rPr>
                <w:rFonts w:asciiTheme="majorHAnsi" w:hAnsiTheme="majorHAnsi" w:hint="eastAsia"/>
              </w:rPr>
              <w:t>=</w:t>
            </w:r>
            <w:r w:rsidR="00124AEF">
              <w:rPr>
                <w:rFonts w:asciiTheme="majorHAnsi" w:hAnsiTheme="majorHAnsi"/>
              </w:rPr>
              <w:t>”</w:t>
            </w:r>
            <w:r w:rsidR="00124AEF">
              <w:rPr>
                <w:rFonts w:asciiTheme="majorHAnsi" w:hAnsiTheme="majorHAnsi" w:hint="eastAsia"/>
              </w:rPr>
              <w:t>热卖</w:t>
            </w:r>
            <w:r w:rsidR="00BB4183">
              <w:rPr>
                <w:rFonts w:asciiTheme="majorHAnsi" w:hAnsiTheme="majorHAnsi" w:hint="eastAsia"/>
              </w:rPr>
              <w:t>|</w:t>
            </w:r>
            <w:r w:rsidR="00BB4183">
              <w:rPr>
                <w:rFonts w:asciiTheme="majorHAnsi" w:hAnsiTheme="majorHAnsi" w:hint="eastAsia"/>
              </w:rPr>
              <w:t>新品</w:t>
            </w:r>
            <w:r w:rsidR="00124AEF">
              <w:rPr>
                <w:rFonts w:asciiTheme="majorHAnsi" w:hAnsiTheme="majorHAnsi"/>
              </w:rPr>
              <w:t>”</w:t>
            </w:r>
            <w:r w:rsidR="00F12869">
              <w:rPr>
                <w:rFonts w:asciiTheme="majorHAnsi" w:hAnsiTheme="majorHAnsi" w:hint="eastAsia"/>
              </w:rPr>
              <w:t xml:space="preserve"> brand=</w:t>
            </w:r>
            <w:r w:rsidR="00F12869">
              <w:rPr>
                <w:rFonts w:asciiTheme="majorHAnsi" w:hAnsiTheme="majorHAnsi"/>
              </w:rPr>
              <w:t>”</w:t>
            </w:r>
            <w:r w:rsidR="00F12869">
              <w:rPr>
                <w:rFonts w:asciiTheme="majorHAnsi" w:hAnsiTheme="majorHAnsi" w:hint="eastAsia"/>
              </w:rPr>
              <w:t>品牌</w:t>
            </w:r>
            <w:r w:rsidR="00F12869">
              <w:rPr>
                <w:rFonts w:asciiTheme="majorHAnsi" w:hAnsiTheme="majorHAnsi"/>
              </w:rPr>
              <w:t>”</w:t>
            </w:r>
            <w:r w:rsidR="000F7672">
              <w:rPr>
                <w:rFonts w:asciiTheme="majorHAnsi" w:hAnsiTheme="majorHAnsi" w:hint="eastAsia"/>
              </w:rPr>
              <w:t xml:space="preserve"> brandId=</w:t>
            </w:r>
            <w:r w:rsidR="000F7672">
              <w:rPr>
                <w:rFonts w:asciiTheme="majorHAnsi" w:hAnsiTheme="majorHAnsi"/>
              </w:rPr>
              <w:t>”</w:t>
            </w:r>
            <w:r w:rsidR="000F7672">
              <w:rPr>
                <w:rFonts w:asciiTheme="majorHAnsi" w:hAnsiTheme="majorHAnsi" w:hint="eastAsia"/>
              </w:rPr>
              <w:t>12</w:t>
            </w:r>
            <w:r w:rsidR="000F7672">
              <w:rPr>
                <w:rFonts w:asciiTheme="majorHAnsi" w:hAnsiTheme="majorHAnsi"/>
              </w:rPr>
              <w:t>”</w:t>
            </w:r>
            <w:r w:rsidR="007C7865">
              <w:rPr>
                <w:rFonts w:asciiTheme="majorHAnsi" w:hAnsiTheme="majorHAnsi" w:hint="eastAsia"/>
              </w:rPr>
              <w:t xml:space="preserve"> categoryId=</w:t>
            </w:r>
            <w:r w:rsidR="007C7865">
              <w:rPr>
                <w:rFonts w:asciiTheme="majorHAnsi" w:hAnsiTheme="majorHAnsi"/>
              </w:rPr>
              <w:t>”</w:t>
            </w:r>
            <w:r w:rsidR="007C7865">
              <w:rPr>
                <w:rFonts w:asciiTheme="majorHAnsi" w:hAnsiTheme="majorHAnsi" w:hint="eastAsia"/>
              </w:rPr>
              <w:t>20</w:t>
            </w:r>
            <w:r w:rsidR="007C7865">
              <w:rPr>
                <w:rFonts w:asciiTheme="majorHAnsi" w:hAnsiTheme="majorHAnsi"/>
              </w:rPr>
              <w:t>”</w:t>
            </w:r>
            <w:r w:rsidR="000E0AEE">
              <w:rPr>
                <w:rFonts w:asciiTheme="majorHAnsi" w:hAnsiTheme="majorHAnsi" w:hint="eastAsia"/>
              </w:rPr>
              <w:t xml:space="preserve"> /</w:t>
            </w:r>
            <w:r w:rsidR="009B2CDA">
              <w:rPr>
                <w:rFonts w:asciiTheme="majorHAnsi" w:hAnsiTheme="majorHAnsi" w:hint="eastAsia"/>
              </w:rPr>
              <w:t>&gt;</w:t>
            </w:r>
          </w:p>
          <w:p w14:paraId="2DF63B17" w14:textId="77777777" w:rsidR="00D756D7" w:rsidRDefault="00D756D7" w:rsidP="00D756D7">
            <w:pPr>
              <w:ind w:firstLineChars="390" w:firstLine="819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&lt;item image=</w:t>
            </w:r>
            <w:r>
              <w:rPr>
                <w:rFonts w:asciiTheme="majorHAnsi" w:hAnsiTheme="majorHAnsi"/>
              </w:rPr>
              <w:t>”</w:t>
            </w:r>
            <w:r w:rsidRPr="0005170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http://www.png”</w:t>
            </w:r>
            <w:r>
              <w:rPr>
                <w:rFonts w:asciiTheme="majorHAnsi" w:hAnsiTheme="majorHAnsi" w:hint="eastAsia"/>
              </w:rPr>
              <w:t xml:space="preserve"> productCode=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bigImage=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http://www.png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pstatus=”0”</w:t>
            </w:r>
            <w:r>
              <w:rPr>
                <w:rFonts w:asciiTheme="majorHAnsi" w:hAnsiTheme="majorHAnsi" w:hint="eastAsia"/>
              </w:rPr>
              <w:t xml:space="preserve"> marketPrice=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sellPrice=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80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comment=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500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="00BB4183">
              <w:rPr>
                <w:rFonts w:asciiTheme="majorHAnsi" w:hAnsiTheme="majorHAnsi" w:hint="eastAsia"/>
              </w:rPr>
              <w:t>tag=</w:t>
            </w:r>
            <w:r w:rsidR="00BB4183">
              <w:rPr>
                <w:rFonts w:asciiTheme="majorHAnsi" w:hAnsiTheme="majorHAnsi"/>
              </w:rPr>
              <w:t>”</w:t>
            </w:r>
            <w:r w:rsidR="009202A5">
              <w:rPr>
                <w:rFonts w:asciiTheme="majorHAnsi" w:hAnsiTheme="majorHAnsi" w:hint="eastAsia"/>
              </w:rPr>
              <w:t>热卖</w:t>
            </w:r>
            <w:r w:rsidR="00BB4183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brand=</w:t>
            </w:r>
            <w:r>
              <w:rPr>
                <w:rFonts w:asciiTheme="majorHAnsi" w:hAnsiTheme="majorHAnsi"/>
              </w:rPr>
              <w:t>”</w:t>
            </w:r>
            <w:r w:rsidR="005B761C">
              <w:rPr>
                <w:rFonts w:asciiTheme="majorHAnsi" w:hAnsiTheme="majorHAnsi" w:hint="eastAsia"/>
              </w:rPr>
              <w:t>耐克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brandId=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categoryId=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20</w:t>
            </w:r>
            <w:r>
              <w:rPr>
                <w:rFonts w:asciiTheme="majorHAnsi" w:hAnsiTheme="majorHAnsi"/>
              </w:rPr>
              <w:t>”</w:t>
            </w:r>
            <w:r w:rsidR="000E0AEE">
              <w:rPr>
                <w:rFonts w:asciiTheme="majorHAnsi" w:hAnsiTheme="majorHAnsi" w:hint="eastAsia"/>
              </w:rPr>
              <w:t xml:space="preserve"> /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5A45B712" w14:textId="77777777" w:rsidR="00977B46" w:rsidRPr="0005170D" w:rsidRDefault="00977B46" w:rsidP="00A13B2F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&lt;/productList&gt;</w:t>
            </w:r>
          </w:p>
          <w:p w14:paraId="3F8D25F3" w14:textId="77777777" w:rsidR="00E104BB" w:rsidRPr="0005170D" w:rsidRDefault="00E104BB" w:rsidP="00A13B2F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24F5B126" w14:textId="77777777" w:rsidR="00E104BB" w:rsidRPr="0005170D" w:rsidRDefault="00E104BB" w:rsidP="00A13B2F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0099B86E" w14:textId="77777777" w:rsidR="00E104BB" w:rsidRPr="0005170D" w:rsidRDefault="00E104BB" w:rsidP="00A13B2F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E104BB" w:rsidRPr="0005170D" w14:paraId="35BFBF02" w14:textId="77777777" w:rsidTr="00283837">
        <w:trPr>
          <w:jc w:val="center"/>
        </w:trPr>
        <w:tc>
          <w:tcPr>
            <w:tcW w:w="2079" w:type="dxa"/>
          </w:tcPr>
          <w:p w14:paraId="05669A72" w14:textId="77777777" w:rsidR="00E104BB" w:rsidRPr="0005170D" w:rsidRDefault="00E104BB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43" w:type="dxa"/>
            <w:gridSpan w:val="3"/>
          </w:tcPr>
          <w:p w14:paraId="4C3FB32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42C80BE3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F7CCE3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201050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3C29C118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28E1855F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EC6443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4733960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210F25E5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5D2D8121" w14:textId="77777777" w:rsidR="00E104BB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180F7869" w14:textId="77777777" w:rsidR="00E104BB" w:rsidRPr="0005170D" w:rsidRDefault="00E104BB" w:rsidP="00D85F99">
      <w:pPr>
        <w:rPr>
          <w:rFonts w:asciiTheme="majorHAnsi" w:hAnsiTheme="majorHAnsi"/>
        </w:rPr>
      </w:pPr>
    </w:p>
    <w:p w14:paraId="248B0EF7" w14:textId="77777777" w:rsidR="00C3702A" w:rsidRPr="0005170D" w:rsidRDefault="003A57F4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商品详情</w:t>
      </w:r>
      <w:r w:rsidR="00EB5815">
        <w:rPr>
          <w:rFonts w:asciiTheme="majorHAnsi" w:hAnsiTheme="majorHAnsi" w:hint="eastAsia"/>
        </w:rPr>
        <w:t>(getProductInfo)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C3702A" w:rsidRPr="0005170D" w14:paraId="2A1C4D94" w14:textId="77777777" w:rsidTr="00091678">
        <w:trPr>
          <w:jc w:val="center"/>
        </w:trPr>
        <w:tc>
          <w:tcPr>
            <w:tcW w:w="2109" w:type="dxa"/>
          </w:tcPr>
          <w:p w14:paraId="05C9E3C3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D337500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C3702A" w:rsidRPr="0005170D" w14:paraId="7B2485E8" w14:textId="77777777" w:rsidTr="00091678">
        <w:trPr>
          <w:jc w:val="center"/>
        </w:trPr>
        <w:tc>
          <w:tcPr>
            <w:tcW w:w="2109" w:type="dxa"/>
          </w:tcPr>
          <w:p w14:paraId="1AD8F2AC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0FE2640A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C3702A" w:rsidRPr="0005170D" w14:paraId="3EC67BA5" w14:textId="77777777" w:rsidTr="00091678">
        <w:trPr>
          <w:jc w:val="center"/>
        </w:trPr>
        <w:tc>
          <w:tcPr>
            <w:tcW w:w="2109" w:type="dxa"/>
          </w:tcPr>
          <w:p w14:paraId="433210EA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72BFAFC1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</w:p>
        </w:tc>
      </w:tr>
      <w:tr w:rsidR="00C3702A" w:rsidRPr="0005170D" w14:paraId="0C5C2F52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5F823E95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22A7CB93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1A397A08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2A0B3E27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C3702A" w:rsidRPr="0005170D" w14:paraId="4CE2F5B5" w14:textId="77777777" w:rsidTr="00091678">
        <w:trPr>
          <w:jc w:val="center"/>
        </w:trPr>
        <w:tc>
          <w:tcPr>
            <w:tcW w:w="2109" w:type="dxa"/>
          </w:tcPr>
          <w:p w14:paraId="47900566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7B2C0520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2CD8C1E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2853F88" w14:textId="77777777" w:rsidR="00C3702A" w:rsidRPr="0005170D" w:rsidRDefault="009635EC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getProductInfo</w:t>
            </w:r>
          </w:p>
        </w:tc>
      </w:tr>
      <w:tr w:rsidR="00C3702A" w:rsidRPr="0005170D" w14:paraId="58100331" w14:textId="77777777" w:rsidTr="00091678">
        <w:trPr>
          <w:jc w:val="center"/>
        </w:trPr>
        <w:tc>
          <w:tcPr>
            <w:tcW w:w="2109" w:type="dxa"/>
          </w:tcPr>
          <w:p w14:paraId="39F90E87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22AF1F7F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58056F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2D532F0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C3702A" w:rsidRPr="0005170D" w14:paraId="3659CF12" w14:textId="77777777" w:rsidTr="00091678">
        <w:trPr>
          <w:jc w:val="center"/>
        </w:trPr>
        <w:tc>
          <w:tcPr>
            <w:tcW w:w="2109" w:type="dxa"/>
          </w:tcPr>
          <w:p w14:paraId="79575F1D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27E8E674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CDDC0FD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2418360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C3702A" w:rsidRPr="0005170D" w14:paraId="7A9D2538" w14:textId="77777777" w:rsidTr="00091678">
        <w:trPr>
          <w:jc w:val="center"/>
        </w:trPr>
        <w:tc>
          <w:tcPr>
            <w:tcW w:w="2109" w:type="dxa"/>
          </w:tcPr>
          <w:p w14:paraId="2E69AD2C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27253D57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AEE99A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3449F3A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C3702A" w:rsidRPr="0005170D" w14:paraId="5574DFA7" w14:textId="77777777" w:rsidTr="00091678">
        <w:trPr>
          <w:jc w:val="center"/>
        </w:trPr>
        <w:tc>
          <w:tcPr>
            <w:tcW w:w="2109" w:type="dxa"/>
          </w:tcPr>
          <w:p w14:paraId="79A9DB8A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04583A31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7BD236C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E04B3DC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C3702A" w:rsidRPr="0005170D" w14:paraId="5C65C2EB" w14:textId="77777777" w:rsidTr="00091678">
        <w:trPr>
          <w:jc w:val="center"/>
        </w:trPr>
        <w:tc>
          <w:tcPr>
            <w:tcW w:w="9322" w:type="dxa"/>
            <w:gridSpan w:val="4"/>
          </w:tcPr>
          <w:p w14:paraId="7FB4F69C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</w:p>
        </w:tc>
      </w:tr>
      <w:tr w:rsidR="00C3702A" w:rsidRPr="0005170D" w14:paraId="082D1EB3" w14:textId="77777777" w:rsidTr="00091678">
        <w:trPr>
          <w:jc w:val="center"/>
        </w:trPr>
        <w:tc>
          <w:tcPr>
            <w:tcW w:w="2109" w:type="dxa"/>
          </w:tcPr>
          <w:p w14:paraId="46F3A223" w14:textId="77777777" w:rsidR="00C3702A" w:rsidRPr="0005170D" w:rsidRDefault="004D63CD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productCode</w:t>
            </w:r>
          </w:p>
        </w:tc>
        <w:tc>
          <w:tcPr>
            <w:tcW w:w="1801" w:type="dxa"/>
          </w:tcPr>
          <w:p w14:paraId="0BA000B8" w14:textId="77777777" w:rsidR="00C3702A" w:rsidRPr="0005170D" w:rsidRDefault="00AA1394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4484AD1" w14:textId="77777777" w:rsidR="00C3702A" w:rsidRPr="0005170D" w:rsidRDefault="00E269F0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46B01B4" w14:textId="77777777" w:rsidR="00C3702A" w:rsidRPr="0005170D" w:rsidRDefault="008E6470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123456</w:t>
            </w:r>
          </w:p>
        </w:tc>
      </w:tr>
      <w:tr w:rsidR="00C3702A" w:rsidRPr="0005170D" w14:paraId="4D9CF54E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45FF775E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74932FC8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C3702A" w:rsidRPr="0005170D" w14:paraId="01F412D3" w14:textId="77777777" w:rsidTr="00091678">
        <w:trPr>
          <w:jc w:val="center"/>
        </w:trPr>
        <w:tc>
          <w:tcPr>
            <w:tcW w:w="2109" w:type="dxa"/>
          </w:tcPr>
          <w:p w14:paraId="197B8FAC" w14:textId="77777777" w:rsidR="00C3702A" w:rsidRPr="0005170D" w:rsidRDefault="00285077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1.</w:t>
            </w:r>
            <w:r w:rsidR="00F00453">
              <w:rPr>
                <w:rFonts w:asciiTheme="majorHAnsi" w:hAnsiTheme="majorHAnsi" w:hint="eastAsia"/>
              </w:rPr>
              <w:t>单次购买数量不能超过</w:t>
            </w:r>
            <w:r w:rsidR="00F00453">
              <w:rPr>
                <w:rFonts w:asciiTheme="majorHAnsi" w:hAnsiTheme="majorHAnsi" w:hint="eastAsia"/>
              </w:rPr>
              <w:t>100,</w:t>
            </w:r>
            <w:r w:rsidR="00F00453">
              <w:rPr>
                <w:rFonts w:asciiTheme="majorHAnsi" w:hAnsiTheme="majorHAnsi" w:hint="eastAsia"/>
              </w:rPr>
              <w:t>在程序内部限制。</w:t>
            </w:r>
          </w:p>
        </w:tc>
        <w:tc>
          <w:tcPr>
            <w:tcW w:w="7213" w:type="dxa"/>
            <w:gridSpan w:val="3"/>
          </w:tcPr>
          <w:p w14:paraId="34438743" w14:textId="77777777" w:rsidR="00C3702A" w:rsidRPr="0005170D" w:rsidRDefault="00C3702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1DA8DDA6" w14:textId="77777777" w:rsidR="00C3702A" w:rsidRPr="0005170D" w:rsidRDefault="00C3702A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24BE7A4" w14:textId="77777777" w:rsidR="00CD6C7D" w:rsidRPr="0005170D" w:rsidRDefault="00CD6C7D" w:rsidP="00CD6C7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5028393" w14:textId="77777777" w:rsidR="00CD6C7D" w:rsidRPr="0005170D" w:rsidRDefault="00CD6C7D" w:rsidP="00CD6C7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C7E8821" w14:textId="77777777" w:rsidR="00CD6C7D" w:rsidRPr="0005170D" w:rsidRDefault="00CD6C7D" w:rsidP="00CD6C7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D3918C8" w14:textId="77777777" w:rsidR="00CD6C7D" w:rsidRDefault="00CD6C7D" w:rsidP="00CD6C7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2786C5F" w14:textId="77777777" w:rsidR="00CD6C7D" w:rsidRPr="0005170D" w:rsidRDefault="00CD6C7D" w:rsidP="00CD6C7D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40E26FCC" w14:textId="77777777" w:rsidR="00CD6C7D" w:rsidRDefault="00CD6C7D" w:rsidP="00CD6C7D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9E7C58B" w14:textId="77777777" w:rsidR="00CD6C7D" w:rsidRDefault="00CD6C7D" w:rsidP="00CD6C7D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B923691" w14:textId="77777777" w:rsidR="00CD6C7D" w:rsidRPr="0005170D" w:rsidRDefault="00CD6C7D" w:rsidP="00CD6C7D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1344470C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3D666031" w14:textId="053FE39A" w:rsidR="00AA597A" w:rsidRDefault="00AA597A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&lt;product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商品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sex=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中性鞋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brand=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李宁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A85B62">
              <w:rPr>
                <w:rFonts w:asciiTheme="majorHAnsi" w:hAnsiTheme="majorHAnsi"/>
                <w:szCs w:val="21"/>
              </w:rPr>
              <w:t xml:space="preserve"> bn="</w:t>
            </w:r>
            <w:r w:rsidR="00A85B62">
              <w:rPr>
                <w:rFonts w:asciiTheme="majorHAnsi" w:hAnsiTheme="majorHAnsi" w:hint="eastAsia"/>
                <w:szCs w:val="21"/>
              </w:rPr>
              <w:t>商品编号</w:t>
            </w:r>
            <w:r w:rsidR="00A85B62">
              <w:rPr>
                <w:rFonts w:asciiTheme="majorHAnsi" w:hAnsiTheme="majorHAnsi"/>
                <w:szCs w:val="21"/>
              </w:rPr>
              <w:t>"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21"/>
            <w:r>
              <w:rPr>
                <w:rFonts w:asciiTheme="majorHAnsi" w:hAnsiTheme="majorHAnsi" w:hint="eastAsia"/>
                <w:szCs w:val="21"/>
              </w:rPr>
              <w:t>pstatus</w:t>
            </w:r>
            <w:commentRangeEnd w:id="21"/>
            <w:r>
              <w:rPr>
                <w:rStyle w:val="CommentReference"/>
              </w:rPr>
              <w:commentReference w:id="21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BB5533">
              <w:rPr>
                <w:rFonts w:asciiTheme="majorHAnsi" w:hAnsiTheme="majorHAnsi" w:hint="eastAsia"/>
                <w:szCs w:val="21"/>
              </w:rPr>
              <w:t xml:space="preserve"> </w:t>
            </w:r>
            <w:r w:rsidR="00BA0A08">
              <w:rPr>
                <w:rFonts w:asciiTheme="majorHAnsi" w:hAnsiTheme="majorHAnsi" w:hint="eastAsia"/>
                <w:szCs w:val="21"/>
              </w:rPr>
              <w:t xml:space="preserve"> </w:t>
            </w:r>
            <w:r w:rsidR="00E9572E">
              <w:rPr>
                <w:rFonts w:asciiTheme="majorHAnsi" w:hAnsiTheme="majorHAnsi" w:hint="eastAsia"/>
                <w:szCs w:val="21"/>
              </w:rPr>
              <w:t>marketPrice=</w:t>
            </w:r>
            <w:r w:rsidR="00E9572E">
              <w:rPr>
                <w:rFonts w:asciiTheme="majorHAnsi" w:hAnsiTheme="majorHAnsi"/>
                <w:szCs w:val="21"/>
              </w:rPr>
              <w:t>”</w:t>
            </w:r>
            <w:r w:rsidR="00E9572E">
              <w:rPr>
                <w:rFonts w:asciiTheme="majorHAnsi" w:hAnsiTheme="majorHAnsi" w:hint="eastAsia"/>
                <w:szCs w:val="21"/>
              </w:rPr>
              <w:t>130</w:t>
            </w:r>
            <w:r w:rsidR="00E9572E">
              <w:rPr>
                <w:rFonts w:asciiTheme="majorHAnsi" w:hAnsiTheme="majorHAnsi"/>
                <w:szCs w:val="21"/>
              </w:rPr>
              <w:t>”</w:t>
            </w:r>
            <w:r w:rsidR="00E9572E">
              <w:rPr>
                <w:rFonts w:asciiTheme="majorHAnsi" w:hAnsiTheme="majorHAnsi" w:hint="eastAsia"/>
                <w:szCs w:val="21"/>
              </w:rPr>
              <w:t xml:space="preserve"> sellPrice=</w:t>
            </w:r>
            <w:r w:rsidR="00E9572E">
              <w:rPr>
                <w:rFonts w:asciiTheme="majorHAnsi" w:hAnsiTheme="majorHAnsi"/>
                <w:szCs w:val="21"/>
              </w:rPr>
              <w:t>”</w:t>
            </w:r>
            <w:r w:rsidR="00E9572E">
              <w:rPr>
                <w:rFonts w:asciiTheme="majorHAnsi" w:hAnsiTheme="majorHAnsi" w:hint="eastAsia"/>
                <w:szCs w:val="21"/>
              </w:rPr>
              <w:t>80</w:t>
            </w:r>
            <w:r w:rsidR="00E9572E">
              <w:rPr>
                <w:rFonts w:asciiTheme="majorHAnsi" w:hAnsiTheme="majorHAnsi"/>
                <w:szCs w:val="21"/>
              </w:rPr>
              <w:t>”</w:t>
            </w:r>
            <w:r w:rsidR="000B5BD3">
              <w:rPr>
                <w:rFonts w:asciiTheme="majorHAnsi" w:hAnsiTheme="majorHAnsi" w:hint="eastAsia"/>
                <w:szCs w:val="21"/>
              </w:rPr>
              <w:t xml:space="preserve"> categoryid=</w:t>
            </w:r>
            <w:r w:rsidR="000B5BD3">
              <w:rPr>
                <w:rFonts w:asciiTheme="majorHAnsi" w:hAnsiTheme="majorHAnsi"/>
                <w:szCs w:val="21"/>
              </w:rPr>
              <w:t>”</w:t>
            </w:r>
            <w:r w:rsidR="000B5BD3">
              <w:rPr>
                <w:rFonts w:asciiTheme="majorHAnsi" w:hAnsiTheme="majorHAnsi" w:hint="eastAsia"/>
                <w:szCs w:val="21"/>
              </w:rPr>
              <w:t>2</w:t>
            </w:r>
            <w:r w:rsidR="000B5BD3"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 w:rsidR="00E9572E">
              <w:rPr>
                <w:rFonts w:asciiTheme="majorHAnsi" w:hAnsiTheme="majorHAnsi" w:hint="eastAsia"/>
                <w:szCs w:val="21"/>
              </w:rPr>
              <w:t>&lt;/product&gt;</w:t>
            </w:r>
          </w:p>
          <w:p w14:paraId="1B85008F" w14:textId="77777777" w:rsidR="00643842" w:rsidRDefault="0064384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&lt;desc&gt;</w:t>
            </w:r>
            <w:r>
              <w:rPr>
                <w:rFonts w:asciiTheme="majorHAnsi" w:hAnsiTheme="majorHAnsi" w:hint="eastAsia"/>
                <w:szCs w:val="21"/>
              </w:rPr>
              <w:t>商品描述</w:t>
            </w:r>
            <w:r>
              <w:rPr>
                <w:rFonts w:asciiTheme="majorHAnsi" w:hAnsiTheme="majorHAnsi" w:hint="eastAsia"/>
                <w:szCs w:val="21"/>
              </w:rPr>
              <w:t>&lt;/desc&gt;</w:t>
            </w:r>
          </w:p>
          <w:p w14:paraId="58732FBC" w14:textId="77777777" w:rsidR="00214D32" w:rsidRDefault="00214D3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&lt;tags&gt;</w:t>
            </w:r>
          </w:p>
          <w:p w14:paraId="55FB2B91" w14:textId="77777777" w:rsidR="00214D32" w:rsidRDefault="00214D3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&lt;tag image=</w:t>
            </w:r>
            <w:r>
              <w:rPr>
                <w:rFonts w:asciiTheme="majorHAnsi" w:hAnsiTheme="majorHAnsi"/>
                <w:szCs w:val="21"/>
              </w:rPr>
              <w:t>””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>
              <w:rPr>
                <w:rFonts w:asciiTheme="majorHAnsi" w:hAnsiTheme="majorHAnsi" w:hint="eastAsia"/>
                <w:szCs w:val="21"/>
              </w:rPr>
              <w:t>新品</w:t>
            </w:r>
            <w:r>
              <w:rPr>
                <w:rFonts w:asciiTheme="majorHAnsi" w:hAnsiTheme="majorHAnsi" w:hint="eastAsia"/>
                <w:szCs w:val="21"/>
              </w:rPr>
              <w:t>&lt;/tag&gt;</w:t>
            </w:r>
          </w:p>
          <w:p w14:paraId="1FC34593" w14:textId="77777777" w:rsidR="00214D32" w:rsidRDefault="00214D3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&lt;tag image=</w:t>
            </w:r>
            <w:r>
              <w:rPr>
                <w:rFonts w:asciiTheme="majorHAnsi" w:hAnsiTheme="majorHAnsi"/>
                <w:szCs w:val="21"/>
              </w:rPr>
              <w:t>””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>
              <w:rPr>
                <w:rFonts w:asciiTheme="majorHAnsi" w:hAnsiTheme="majorHAnsi" w:hint="eastAsia"/>
                <w:szCs w:val="21"/>
              </w:rPr>
              <w:t>热卖</w:t>
            </w:r>
            <w:r>
              <w:rPr>
                <w:rFonts w:asciiTheme="majorHAnsi" w:hAnsiTheme="majorHAnsi" w:hint="eastAsia"/>
                <w:szCs w:val="21"/>
              </w:rPr>
              <w:t>&lt;/tag&gt;</w:t>
            </w:r>
          </w:p>
          <w:p w14:paraId="2150E176" w14:textId="77777777" w:rsidR="00214D32" w:rsidRDefault="00214D3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&lt;/tags&gt;</w:t>
            </w:r>
          </w:p>
          <w:p w14:paraId="36E6232A" w14:textId="77777777" w:rsidR="004732D0" w:rsidRDefault="004732D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&lt;images&gt;</w:t>
            </w:r>
          </w:p>
          <w:p w14:paraId="35DFDE0C" w14:textId="77777777" w:rsidR="00C801F4" w:rsidRDefault="00BF392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&lt;image smallI</w:t>
            </w:r>
            <w:r w:rsidR="00C801F4">
              <w:rPr>
                <w:rFonts w:asciiTheme="majorHAnsi" w:hAnsiTheme="majorHAnsi" w:hint="eastAsia"/>
                <w:szCs w:val="21"/>
              </w:rPr>
              <w:t>mage</w:t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http://small.png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bigImage=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http://big.png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1209BB">
              <w:rPr>
                <w:rFonts w:asciiTheme="majorHAnsi" w:hAnsiTheme="majorHAnsi" w:hint="eastAsia"/>
                <w:szCs w:val="21"/>
              </w:rPr>
              <w:t>&gt;</w:t>
            </w:r>
          </w:p>
          <w:p w14:paraId="68563964" w14:textId="77777777" w:rsidR="001209BB" w:rsidRDefault="001209BB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commentRangeStart w:id="22"/>
            <w:r>
              <w:rPr>
                <w:rFonts w:asciiTheme="majorHAnsi" w:hAnsiTheme="majorHAnsi" w:hint="eastAsia"/>
                <w:szCs w:val="21"/>
              </w:rPr>
              <w:t>http://show.png</w:t>
            </w:r>
            <w:commentRangeEnd w:id="22"/>
            <w:r w:rsidR="00C85399">
              <w:rPr>
                <w:rStyle w:val="CommentReference"/>
              </w:rPr>
              <w:commentReference w:id="22"/>
            </w:r>
            <w:r>
              <w:rPr>
                <w:rFonts w:asciiTheme="majorHAnsi" w:hAnsiTheme="majorHAnsi" w:hint="eastAsia"/>
                <w:szCs w:val="21"/>
              </w:rPr>
              <w:t>&lt;/image&gt;</w:t>
            </w:r>
          </w:p>
          <w:p w14:paraId="4EE492A9" w14:textId="77777777" w:rsidR="00486496" w:rsidRDefault="00486496" w:rsidP="00486496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&lt;image smallImage=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http://small.png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bigImage=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http://big.png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31DB355D" w14:textId="77777777" w:rsidR="00486496" w:rsidRDefault="00486496" w:rsidP="00486496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http://show.png&lt;/image&gt;</w:t>
            </w:r>
          </w:p>
          <w:p w14:paraId="419AEDB4" w14:textId="77777777" w:rsidR="00214D32" w:rsidRDefault="004732D0" w:rsidP="00214D3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&lt;/images&gt;</w:t>
            </w:r>
          </w:p>
          <w:p w14:paraId="6F9DDFB7" w14:textId="77777777" w:rsidR="00233F52" w:rsidRDefault="00233F5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&lt;colors&gt;</w:t>
            </w:r>
          </w:p>
          <w:p w14:paraId="169C5AB5" w14:textId="77777777" w:rsidR="00B56281" w:rsidRDefault="00B56281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&lt;color </w:t>
            </w:r>
            <w:commentRangeStart w:id="23"/>
            <w:r>
              <w:rPr>
                <w:rFonts w:asciiTheme="majorHAnsi" w:hAnsiTheme="majorHAnsi" w:hint="eastAsia"/>
                <w:szCs w:val="21"/>
              </w:rPr>
              <w:t>rgb</w:t>
            </w:r>
            <w:commentRangeEnd w:id="23"/>
            <w:r w:rsidR="004052CF">
              <w:rPr>
                <w:rStyle w:val="CommentReference"/>
              </w:rPr>
              <w:commentReference w:id="23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255,255,255,255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productCode=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B807EE">
              <w:rPr>
                <w:rFonts w:asciiTheme="majorHAnsi" w:hAnsiTheme="majorHAnsi" w:hint="eastAsia"/>
                <w:szCs w:val="21"/>
              </w:rPr>
              <w:t xml:space="preserve"> pstatus=</w:t>
            </w:r>
            <w:r w:rsidR="00B807EE">
              <w:rPr>
                <w:rFonts w:asciiTheme="majorHAnsi" w:hAnsiTheme="majorHAnsi"/>
                <w:szCs w:val="21"/>
              </w:rPr>
              <w:t>”</w:t>
            </w:r>
            <w:r w:rsidR="00DC0284">
              <w:rPr>
                <w:rFonts w:asciiTheme="majorHAnsi" w:hAnsiTheme="majorHAnsi" w:hint="eastAsia"/>
                <w:szCs w:val="21"/>
              </w:rPr>
              <w:t>0</w:t>
            </w:r>
            <w:r w:rsidR="00B807EE"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黑色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9947B1"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24"/>
            <w:r w:rsidR="009947B1">
              <w:rPr>
                <w:rFonts w:asciiTheme="majorHAnsi" w:hAnsiTheme="majorHAnsi" w:hint="eastAsia"/>
                <w:szCs w:val="21"/>
              </w:rPr>
              <w:t>check</w:t>
            </w:r>
            <w:commentRangeEnd w:id="24"/>
            <w:r w:rsidR="0075249E">
              <w:rPr>
                <w:rStyle w:val="CommentReference"/>
              </w:rPr>
              <w:commentReference w:id="24"/>
            </w:r>
            <w:r w:rsidR="009947B1">
              <w:rPr>
                <w:rFonts w:asciiTheme="majorHAnsi" w:hAnsiTheme="majorHAnsi" w:hint="eastAsia"/>
                <w:szCs w:val="21"/>
              </w:rPr>
              <w:t>=</w:t>
            </w:r>
            <w:r w:rsidR="009947B1">
              <w:rPr>
                <w:rFonts w:asciiTheme="majorHAnsi" w:hAnsiTheme="majorHAnsi"/>
                <w:szCs w:val="21"/>
              </w:rPr>
              <w:t>”</w:t>
            </w:r>
            <w:r w:rsidR="009947B1">
              <w:rPr>
                <w:rFonts w:asciiTheme="majorHAnsi" w:hAnsiTheme="majorHAnsi" w:hint="eastAsia"/>
                <w:szCs w:val="21"/>
              </w:rPr>
              <w:t>1</w:t>
            </w:r>
            <w:r w:rsidR="009947B1">
              <w:rPr>
                <w:rFonts w:asciiTheme="majorHAnsi" w:hAnsiTheme="majorHAnsi"/>
                <w:szCs w:val="21"/>
              </w:rPr>
              <w:t>”</w:t>
            </w:r>
            <w:r w:rsidR="009947B1">
              <w:rPr>
                <w:rFonts w:asciiTheme="majorHAnsi" w:hAnsiTheme="majorHAnsi" w:hint="eastAsia"/>
                <w:szCs w:val="21"/>
              </w:rPr>
              <w:t>&gt;</w:t>
            </w:r>
            <w:r w:rsidR="00563576">
              <w:rPr>
                <w:rFonts w:asciiTheme="majorHAnsi" w:hAnsiTheme="majorHAnsi" w:hint="eastAsia"/>
                <w:szCs w:val="21"/>
              </w:rPr>
              <w:t>&lt;/color&gt;</w:t>
            </w:r>
          </w:p>
          <w:p w14:paraId="07508289" w14:textId="77777777" w:rsidR="00666626" w:rsidRDefault="00666626" w:rsidP="00666626">
            <w:pPr>
              <w:ind w:firstLineChars="390" w:firstLine="819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&lt;color rgb=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AD1AA7"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 w:hint="eastAsia"/>
                <w:szCs w:val="21"/>
              </w:rPr>
              <w:t>,</w:t>
            </w:r>
            <w:r w:rsidR="00AD1AA7">
              <w:rPr>
                <w:rFonts w:asciiTheme="majorHAnsi" w:hAnsiTheme="majorHAnsi" w:hint="eastAsia"/>
                <w:szCs w:val="21"/>
              </w:rPr>
              <w:t>255</w:t>
            </w:r>
            <w:r>
              <w:rPr>
                <w:rFonts w:asciiTheme="majorHAnsi" w:hAnsiTheme="majorHAnsi" w:hint="eastAsia"/>
                <w:szCs w:val="21"/>
              </w:rPr>
              <w:t>,</w:t>
            </w:r>
            <w:r w:rsidR="00AD1AA7"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 w:hint="eastAsia"/>
                <w:szCs w:val="21"/>
              </w:rPr>
              <w:t>,255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r>
              <w:rPr>
                <w:rFonts w:asciiTheme="majorHAnsi" w:hAnsiTheme="majorHAnsi" w:hint="eastAsia"/>
                <w:szCs w:val="21"/>
              </w:rPr>
              <w:lastRenderedPageBreak/>
              <w:t>productCode=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pstatus=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54263A">
              <w:rPr>
                <w:rFonts w:asciiTheme="majorHAnsi" w:hAnsiTheme="majorHAnsi" w:hint="eastAsia"/>
                <w:szCs w:val="21"/>
              </w:rPr>
              <w:t>绿</w:t>
            </w:r>
            <w:r>
              <w:rPr>
                <w:rFonts w:asciiTheme="majorHAnsi" w:hAnsiTheme="majorHAnsi" w:hint="eastAsia"/>
                <w:szCs w:val="21"/>
              </w:rPr>
              <w:t>色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check=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3A02D5"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&gt;&lt;/color&gt;</w:t>
            </w:r>
          </w:p>
          <w:p w14:paraId="36AC7EC3" w14:textId="77777777" w:rsidR="00233F52" w:rsidRDefault="00233F5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&lt;/colors&gt;</w:t>
            </w:r>
          </w:p>
          <w:p w14:paraId="1287D323" w14:textId="77777777" w:rsidR="005F3CAD" w:rsidRDefault="005F3CAD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&lt;sizes&gt;</w:t>
            </w:r>
          </w:p>
          <w:p w14:paraId="7FBBA673" w14:textId="77777777" w:rsidR="005F3CAD" w:rsidRDefault="005F3CAD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&lt;size sku=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123456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25"/>
            <w:r>
              <w:rPr>
                <w:rFonts w:asciiTheme="majorHAnsi" w:hAnsiTheme="majorHAnsi" w:hint="eastAsia"/>
              </w:rPr>
              <w:t>stock</w:t>
            </w:r>
            <w:commentRangeEnd w:id="25"/>
            <w:r w:rsidR="00C86901">
              <w:rPr>
                <w:rStyle w:val="CommentReference"/>
              </w:rPr>
              <w:commentReference w:id="25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21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&gt;38&lt;/size&gt;</w:t>
            </w:r>
          </w:p>
          <w:p w14:paraId="5CED8795" w14:textId="77777777" w:rsidR="005F3CAD" w:rsidRDefault="005F3CAD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&lt;size </w:t>
            </w:r>
            <w:commentRangeStart w:id="26"/>
            <w:r>
              <w:rPr>
                <w:rFonts w:asciiTheme="majorHAnsi" w:hAnsiTheme="majorHAnsi" w:hint="eastAsia"/>
              </w:rPr>
              <w:t>sku</w:t>
            </w:r>
            <w:commentRangeEnd w:id="26"/>
            <w:r w:rsidR="00C75C59">
              <w:rPr>
                <w:rStyle w:val="CommentReference"/>
              </w:rPr>
              <w:commentReference w:id="26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54445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stock=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&gt;41&lt;/size&gt;</w:t>
            </w:r>
          </w:p>
          <w:p w14:paraId="1F773812" w14:textId="77777777" w:rsidR="00E9572E" w:rsidRDefault="005F3CAD" w:rsidP="00E9572E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&lt;/sizes&gt;</w:t>
            </w:r>
          </w:p>
          <w:p w14:paraId="3BAED551" w14:textId="77777777" w:rsidR="00D44142" w:rsidRDefault="00D44142" w:rsidP="00E9572E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&lt;shares&gt;</w:t>
            </w:r>
          </w:p>
          <w:p w14:paraId="3D3A68E8" w14:textId="77777777" w:rsidR="00D44142" w:rsidRDefault="00D44142" w:rsidP="00E9572E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&lt;share url=</w:t>
            </w:r>
            <w:r>
              <w:rPr>
                <w:rFonts w:asciiTheme="majorHAnsi" w:hAnsiTheme="majorHAnsi"/>
              </w:rPr>
              <w:t>”</w:t>
            </w:r>
            <w:r w:rsidR="00EB375A">
              <w:rPr>
                <w:rFonts w:asciiTheme="majorHAnsi" w:hAnsiTheme="majorHAnsi" w:hint="eastAsia"/>
              </w:rPr>
              <w:t>http://a.com</w:t>
            </w:r>
            <w:r>
              <w:rPr>
                <w:rFonts w:asciiTheme="majorHAnsi" w:hAnsiTheme="majorHAnsi"/>
              </w:rPr>
              <w:t>”</w:t>
            </w:r>
            <w:r w:rsidR="002643FF">
              <w:rPr>
                <w:rFonts w:asciiTheme="majorHAnsi" w:hAnsiTheme="majorHAnsi" w:hint="eastAsia"/>
              </w:rPr>
              <w:t xml:space="preserve"> image=</w:t>
            </w:r>
            <w:r w:rsidR="002643FF">
              <w:rPr>
                <w:rFonts w:asciiTheme="majorHAnsi" w:hAnsiTheme="majorHAnsi"/>
              </w:rPr>
              <w:t>”</w:t>
            </w:r>
            <w:r w:rsidR="00EA4EBE">
              <w:rPr>
                <w:rFonts w:asciiTheme="majorHAnsi" w:hAnsiTheme="majorHAnsi" w:hint="eastAsia"/>
              </w:rPr>
              <w:t>http://a.png</w:t>
            </w:r>
            <w:r w:rsidR="002643FF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新浪</w:t>
            </w:r>
            <w:r>
              <w:rPr>
                <w:rFonts w:asciiTheme="majorHAnsi" w:hAnsiTheme="majorHAnsi" w:hint="eastAsia"/>
              </w:rPr>
              <w:t>&lt;/share&gt;</w:t>
            </w:r>
          </w:p>
          <w:p w14:paraId="04D75604" w14:textId="77777777" w:rsidR="009B5CC5" w:rsidRDefault="009B5CC5" w:rsidP="00E9572E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&lt;share url=</w:t>
            </w:r>
            <w:r>
              <w:rPr>
                <w:rFonts w:asciiTheme="majorHAnsi" w:hAnsiTheme="majorHAnsi"/>
              </w:rPr>
              <w:t>”</w:t>
            </w:r>
            <w:r w:rsidR="002C08DE">
              <w:rPr>
                <w:rFonts w:asciiTheme="majorHAnsi" w:hAnsiTheme="majorHAnsi" w:hint="eastAsia"/>
              </w:rPr>
              <w:t xml:space="preserve"> </w:t>
            </w:r>
            <w:commentRangeStart w:id="27"/>
            <w:r w:rsidR="002C08DE">
              <w:rPr>
                <w:rFonts w:asciiTheme="majorHAnsi" w:hAnsiTheme="majorHAnsi" w:hint="eastAsia"/>
              </w:rPr>
              <w:t>http://a.com</w:t>
            </w:r>
            <w:commentRangeEnd w:id="27"/>
            <w:r w:rsidR="001A2461">
              <w:rPr>
                <w:rStyle w:val="CommentReference"/>
              </w:rPr>
              <w:commentReference w:id="27"/>
            </w:r>
            <w:r>
              <w:rPr>
                <w:rFonts w:asciiTheme="majorHAnsi" w:hAnsiTheme="majorHAnsi"/>
              </w:rPr>
              <w:t>”</w:t>
            </w:r>
            <w:r w:rsidR="002643FF">
              <w:rPr>
                <w:rFonts w:asciiTheme="majorHAnsi" w:hAnsiTheme="majorHAnsi" w:hint="eastAsia"/>
              </w:rPr>
              <w:t xml:space="preserve"> iamge=</w:t>
            </w:r>
            <w:r w:rsidR="002643FF">
              <w:rPr>
                <w:rFonts w:asciiTheme="majorHAnsi" w:hAnsiTheme="majorHAnsi"/>
              </w:rPr>
              <w:t>”</w:t>
            </w:r>
            <w:r w:rsidR="005C7D3D">
              <w:rPr>
                <w:rFonts w:asciiTheme="majorHAnsi" w:hAnsiTheme="majorHAnsi" w:hint="eastAsia"/>
              </w:rPr>
              <w:t xml:space="preserve"> http://a.png</w:t>
            </w:r>
            <w:r w:rsidR="002643FF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新浪</w:t>
            </w:r>
            <w:r>
              <w:rPr>
                <w:rFonts w:asciiTheme="majorHAnsi" w:hAnsiTheme="majorHAnsi" w:hint="eastAsia"/>
              </w:rPr>
              <w:t>&lt;/share&gt;</w:t>
            </w:r>
          </w:p>
          <w:p w14:paraId="540B80BD" w14:textId="77777777" w:rsidR="00D44142" w:rsidRPr="0005170D" w:rsidRDefault="00D44142" w:rsidP="00E9572E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&lt;/shares&gt;</w:t>
            </w:r>
          </w:p>
          <w:p w14:paraId="5856AFB8" w14:textId="77777777" w:rsidR="00C3702A" w:rsidRPr="0005170D" w:rsidRDefault="00C3702A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10A0169D" w14:textId="77777777" w:rsidR="00C3702A" w:rsidRPr="0005170D" w:rsidRDefault="00C3702A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689046AC" w14:textId="77777777" w:rsidR="00C3702A" w:rsidRPr="0005170D" w:rsidRDefault="00C3702A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C3702A" w:rsidRPr="0005170D" w14:paraId="712E9C14" w14:textId="77777777" w:rsidTr="00091678">
        <w:trPr>
          <w:jc w:val="center"/>
        </w:trPr>
        <w:tc>
          <w:tcPr>
            <w:tcW w:w="2109" w:type="dxa"/>
          </w:tcPr>
          <w:p w14:paraId="0B82D011" w14:textId="77777777" w:rsidR="00C3702A" w:rsidRPr="0005170D" w:rsidRDefault="00C3702A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474E47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036E3E63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75BFBE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EDC656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482B590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203C40D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25850463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B05FF63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023665D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591AB8C1" w14:textId="77777777" w:rsidR="00C3702A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24268E8C" w14:textId="77777777" w:rsidR="00C3702A" w:rsidRDefault="00C3702A" w:rsidP="00D85F99">
      <w:pPr>
        <w:rPr>
          <w:rFonts w:asciiTheme="majorHAnsi" w:hAnsiTheme="majorHAnsi"/>
        </w:rPr>
      </w:pPr>
    </w:p>
    <w:p w14:paraId="76375E42" w14:textId="77777777" w:rsidR="0055508C" w:rsidRPr="0005170D" w:rsidRDefault="0055508C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商品详细信息</w:t>
      </w:r>
      <w:r w:rsidR="00C36478">
        <w:rPr>
          <w:rFonts w:asciiTheme="majorHAnsi" w:hAnsiTheme="majorHAnsi" w:hint="eastAsia"/>
        </w:rPr>
        <w:t>(getProductDetail)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55508C" w:rsidRPr="0005170D" w14:paraId="22AB2770" w14:textId="77777777" w:rsidTr="00091678">
        <w:trPr>
          <w:jc w:val="center"/>
        </w:trPr>
        <w:tc>
          <w:tcPr>
            <w:tcW w:w="2109" w:type="dxa"/>
          </w:tcPr>
          <w:p w14:paraId="4527FC2B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A01D092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55508C" w:rsidRPr="0005170D" w14:paraId="01784A17" w14:textId="77777777" w:rsidTr="00091678">
        <w:trPr>
          <w:jc w:val="center"/>
        </w:trPr>
        <w:tc>
          <w:tcPr>
            <w:tcW w:w="2109" w:type="dxa"/>
          </w:tcPr>
          <w:p w14:paraId="1B14C895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075FCE41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55508C" w:rsidRPr="0005170D" w14:paraId="04F22AC7" w14:textId="77777777" w:rsidTr="00091678">
        <w:trPr>
          <w:jc w:val="center"/>
        </w:trPr>
        <w:tc>
          <w:tcPr>
            <w:tcW w:w="2109" w:type="dxa"/>
          </w:tcPr>
          <w:p w14:paraId="7EBF09DA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01E9E490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</w:p>
        </w:tc>
      </w:tr>
      <w:tr w:rsidR="0055508C" w:rsidRPr="0005170D" w14:paraId="75D888D0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595FCC31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4B29519A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0B2C5B63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3FBAA1A8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55508C" w:rsidRPr="0005170D" w14:paraId="62950E47" w14:textId="77777777" w:rsidTr="00091678">
        <w:trPr>
          <w:jc w:val="center"/>
        </w:trPr>
        <w:tc>
          <w:tcPr>
            <w:tcW w:w="2109" w:type="dxa"/>
          </w:tcPr>
          <w:p w14:paraId="0F058B27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62B806BF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8E7B457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BFE371B" w14:textId="77777777" w:rsidR="0055508C" w:rsidRPr="0005170D" w:rsidRDefault="001B670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getProductDetail</w:t>
            </w:r>
          </w:p>
        </w:tc>
      </w:tr>
      <w:tr w:rsidR="0055508C" w:rsidRPr="0005170D" w14:paraId="084300B6" w14:textId="77777777" w:rsidTr="00091678">
        <w:trPr>
          <w:jc w:val="center"/>
        </w:trPr>
        <w:tc>
          <w:tcPr>
            <w:tcW w:w="2109" w:type="dxa"/>
          </w:tcPr>
          <w:p w14:paraId="0B51A338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55EF649F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BF41A53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EA2D7F1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55508C" w:rsidRPr="0005170D" w14:paraId="6AA7BDA9" w14:textId="77777777" w:rsidTr="00091678">
        <w:trPr>
          <w:jc w:val="center"/>
        </w:trPr>
        <w:tc>
          <w:tcPr>
            <w:tcW w:w="2109" w:type="dxa"/>
          </w:tcPr>
          <w:p w14:paraId="0D7EF686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5AC43331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ECC7B4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DB60342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55508C" w:rsidRPr="0005170D" w14:paraId="2EA4B467" w14:textId="77777777" w:rsidTr="00091678">
        <w:trPr>
          <w:jc w:val="center"/>
        </w:trPr>
        <w:tc>
          <w:tcPr>
            <w:tcW w:w="2109" w:type="dxa"/>
          </w:tcPr>
          <w:p w14:paraId="4023EF8F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3DAA21C2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2DDDD07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4752F4E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55508C" w:rsidRPr="0005170D" w14:paraId="4ADFF28E" w14:textId="77777777" w:rsidTr="00091678">
        <w:trPr>
          <w:jc w:val="center"/>
        </w:trPr>
        <w:tc>
          <w:tcPr>
            <w:tcW w:w="2109" w:type="dxa"/>
          </w:tcPr>
          <w:p w14:paraId="7FA9B0ED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2BF56850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0AF946A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ADD67B1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55508C" w:rsidRPr="0005170D" w14:paraId="32CBBE95" w14:textId="77777777" w:rsidTr="00091678">
        <w:trPr>
          <w:jc w:val="center"/>
        </w:trPr>
        <w:tc>
          <w:tcPr>
            <w:tcW w:w="9322" w:type="dxa"/>
            <w:gridSpan w:val="4"/>
          </w:tcPr>
          <w:p w14:paraId="0C68FD58" w14:textId="77777777" w:rsidR="0055508C" w:rsidRPr="0005170D" w:rsidRDefault="0055508C" w:rsidP="00091678">
            <w:pPr>
              <w:rPr>
                <w:rFonts w:asciiTheme="majorHAnsi" w:hAnsiTheme="majorHAnsi"/>
              </w:rPr>
            </w:pPr>
          </w:p>
        </w:tc>
      </w:tr>
      <w:tr w:rsidR="00A938C8" w:rsidRPr="0005170D" w14:paraId="23C198DB" w14:textId="77777777" w:rsidTr="00091678">
        <w:trPr>
          <w:jc w:val="center"/>
        </w:trPr>
        <w:tc>
          <w:tcPr>
            <w:tcW w:w="2109" w:type="dxa"/>
          </w:tcPr>
          <w:p w14:paraId="4D5B3B03" w14:textId="77777777" w:rsidR="00A938C8" w:rsidRPr="0005170D" w:rsidRDefault="00A938C8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productCode</w:t>
            </w:r>
          </w:p>
        </w:tc>
        <w:tc>
          <w:tcPr>
            <w:tcW w:w="1801" w:type="dxa"/>
          </w:tcPr>
          <w:p w14:paraId="3FF3B69C" w14:textId="77777777" w:rsidR="00A938C8" w:rsidRPr="0005170D" w:rsidRDefault="00A938C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3B15452" w14:textId="77777777" w:rsidR="00A938C8" w:rsidRPr="0005170D" w:rsidRDefault="00A938C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4FC7281" w14:textId="77777777" w:rsidR="00A938C8" w:rsidRPr="0005170D" w:rsidRDefault="00A938C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123456</w:t>
            </w:r>
          </w:p>
        </w:tc>
      </w:tr>
      <w:tr w:rsidR="00A938C8" w:rsidRPr="0005170D" w14:paraId="1B367786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5511C2CE" w14:textId="77777777" w:rsidR="00A938C8" w:rsidRPr="0005170D" w:rsidRDefault="00A938C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256B29FC" w14:textId="77777777" w:rsidR="00A938C8" w:rsidRPr="0005170D" w:rsidRDefault="00A938C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938C8" w:rsidRPr="0005170D" w14:paraId="11CD054A" w14:textId="77777777" w:rsidTr="00091678">
        <w:trPr>
          <w:jc w:val="center"/>
        </w:trPr>
        <w:tc>
          <w:tcPr>
            <w:tcW w:w="2109" w:type="dxa"/>
          </w:tcPr>
          <w:p w14:paraId="13941464" w14:textId="77777777" w:rsidR="00A938C8" w:rsidRPr="0005170D" w:rsidRDefault="00A938C8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32DF0976" w14:textId="77777777" w:rsidR="00A938C8" w:rsidRPr="0005170D" w:rsidRDefault="00A938C8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317AB222" w14:textId="77777777" w:rsidR="00A938C8" w:rsidRPr="0005170D" w:rsidRDefault="00A938C8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B109A04" w14:textId="77777777" w:rsidR="0095077F" w:rsidRPr="0005170D" w:rsidRDefault="0095077F" w:rsidP="009507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6F17939" w14:textId="77777777" w:rsidR="0095077F" w:rsidRPr="0005170D" w:rsidRDefault="0095077F" w:rsidP="009507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 xml:space="preserve">  &lt;result&gt;success&lt;/result&gt;</w:t>
            </w:r>
          </w:p>
          <w:p w14:paraId="08C45D85" w14:textId="77777777" w:rsidR="0095077F" w:rsidRPr="0005170D" w:rsidRDefault="0095077F" w:rsidP="009507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70447AAD" w14:textId="77777777" w:rsidR="0095077F" w:rsidRDefault="0095077F" w:rsidP="009507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E232401" w14:textId="77777777" w:rsidR="0095077F" w:rsidRPr="0005170D" w:rsidRDefault="0095077F" w:rsidP="0095077F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7528F63A" w14:textId="77777777" w:rsidR="0095077F" w:rsidRDefault="0095077F" w:rsidP="0095077F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3F7B144B" w14:textId="77777777" w:rsidR="0095077F" w:rsidRDefault="0095077F" w:rsidP="0095077F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6FC65995" w14:textId="77777777" w:rsidR="0095077F" w:rsidRPr="0005170D" w:rsidRDefault="0095077F" w:rsidP="0095077F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2767AF41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4FBB097C" w14:textId="77777777" w:rsidR="00F24C52" w:rsidRDefault="00F24C52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&lt;details&gt;</w:t>
            </w:r>
          </w:p>
          <w:p w14:paraId="5567AEB7" w14:textId="77777777" w:rsidR="004517C6" w:rsidRDefault="004517C6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&lt;detail</w:t>
            </w:r>
            <w:r w:rsidR="002D13B8">
              <w:rPr>
                <w:rFonts w:asciiTheme="majorHAnsi" w:hAnsiTheme="majorHAnsi" w:hint="eastAsia"/>
              </w:rPr>
              <w:t xml:space="preserve"> </w:t>
            </w:r>
            <w:r w:rsidR="00F37539">
              <w:rPr>
                <w:rFonts w:asciiTheme="majorHAnsi" w:hAnsiTheme="majorHAnsi" w:hint="eastAsia"/>
              </w:rPr>
              <w:t>title</w:t>
            </w:r>
            <w:r w:rsidR="002D13B8">
              <w:rPr>
                <w:rFonts w:asciiTheme="majorHAnsi" w:hAnsiTheme="majorHAnsi" w:hint="eastAsia"/>
              </w:rPr>
              <w:t>=</w:t>
            </w:r>
            <w:r w:rsidR="002D13B8">
              <w:rPr>
                <w:rFonts w:asciiTheme="majorHAnsi" w:hAnsiTheme="majorHAnsi"/>
              </w:rPr>
              <w:t>””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05A68610" w14:textId="77777777" w:rsidR="004517C6" w:rsidRDefault="004517C6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&lt;item name=</w:t>
            </w:r>
            <w:r>
              <w:rPr>
                <w:rFonts w:asciiTheme="majorHAnsi" w:hAnsiTheme="majorHAnsi"/>
              </w:rPr>
              <w:t>”</w:t>
            </w:r>
            <w:r w:rsidR="00550AB6">
              <w:rPr>
                <w:rFonts w:asciiTheme="majorHAnsi" w:hAnsiTheme="majorHAnsi" w:hint="eastAsia"/>
              </w:rPr>
              <w:t>品牌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耐克</w:t>
            </w:r>
            <w:r>
              <w:rPr>
                <w:rFonts w:asciiTheme="majorHAnsi" w:hAnsiTheme="majorHAnsi" w:hint="eastAsia"/>
              </w:rPr>
              <w:t>&lt;/item&gt;</w:t>
            </w:r>
          </w:p>
          <w:p w14:paraId="6071D6A6" w14:textId="77777777" w:rsidR="00550AB6" w:rsidRPr="00550AB6" w:rsidRDefault="00550AB6" w:rsidP="00B41DB6">
            <w:pPr>
              <w:ind w:firstLineChars="490" w:firstLine="1029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&lt;item name=</w:t>
            </w:r>
            <w:r>
              <w:rPr>
                <w:rFonts w:asciiTheme="majorHAnsi" w:hAnsiTheme="majorHAnsi"/>
              </w:rPr>
              <w:t>”</w:t>
            </w:r>
            <w:r w:rsidR="00B41DB6">
              <w:rPr>
                <w:rFonts w:asciiTheme="majorHAnsi" w:hAnsiTheme="majorHAnsi" w:hint="eastAsia"/>
              </w:rPr>
              <w:t>功能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 w:rsidR="00070D3B">
              <w:rPr>
                <w:rFonts w:asciiTheme="majorHAnsi" w:hAnsiTheme="majorHAnsi" w:hint="eastAsia"/>
              </w:rPr>
              <w:t>跑步</w:t>
            </w:r>
            <w:r>
              <w:rPr>
                <w:rFonts w:asciiTheme="majorHAnsi" w:hAnsiTheme="majorHAnsi" w:hint="eastAsia"/>
              </w:rPr>
              <w:t>&lt;/item&gt;</w:t>
            </w:r>
          </w:p>
          <w:p w14:paraId="0A44790C" w14:textId="77777777" w:rsidR="004517C6" w:rsidRDefault="004517C6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&lt;/detail&gt;</w:t>
            </w:r>
          </w:p>
          <w:p w14:paraId="7FE4738F" w14:textId="77777777" w:rsidR="00F27A31" w:rsidRDefault="00F27A31" w:rsidP="00F27A31">
            <w:pPr>
              <w:ind w:firstLineChars="390" w:firstLine="819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&lt;detail title=</w:t>
            </w:r>
            <w:r>
              <w:rPr>
                <w:rFonts w:asciiTheme="majorHAnsi" w:hAnsiTheme="majorHAnsi"/>
              </w:rPr>
              <w:t>””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7A32299C" w14:textId="77777777" w:rsidR="00F27A31" w:rsidRDefault="00F27A31" w:rsidP="00F27A31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&lt;item 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品牌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耐克</w:t>
            </w:r>
            <w:r>
              <w:rPr>
                <w:rFonts w:asciiTheme="majorHAnsi" w:hAnsiTheme="majorHAnsi" w:hint="eastAsia"/>
              </w:rPr>
              <w:t>&lt;/item&gt;</w:t>
            </w:r>
          </w:p>
          <w:p w14:paraId="71733ED4" w14:textId="77777777" w:rsidR="00F27A31" w:rsidRPr="00550AB6" w:rsidRDefault="00F27A31" w:rsidP="00F27A31">
            <w:pPr>
              <w:ind w:firstLineChars="490" w:firstLine="1029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&lt;item 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功能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跑步</w:t>
            </w:r>
            <w:r>
              <w:rPr>
                <w:rFonts w:asciiTheme="majorHAnsi" w:hAnsiTheme="majorHAnsi" w:hint="eastAsia"/>
              </w:rPr>
              <w:t>&lt;/item&gt;</w:t>
            </w:r>
          </w:p>
          <w:p w14:paraId="6D3E4047" w14:textId="77777777" w:rsidR="00F27A31" w:rsidRDefault="00F27A31" w:rsidP="007E03B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&lt;/detail&gt;</w:t>
            </w:r>
          </w:p>
          <w:p w14:paraId="0834C7FA" w14:textId="77777777" w:rsidR="00402E8F" w:rsidRDefault="00402E8F" w:rsidP="007E03B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</w:t>
            </w:r>
            <w:commentRangeStart w:id="28"/>
            <w:r>
              <w:rPr>
                <w:rFonts w:asciiTheme="majorHAnsi" w:hAnsiTheme="majorHAnsi" w:hint="eastAsia"/>
              </w:rPr>
              <w:t>comment</w:t>
            </w:r>
            <w:commentRangeEnd w:id="28"/>
            <w:r w:rsidR="000467AC">
              <w:rPr>
                <w:rStyle w:val="CommentReference"/>
              </w:rPr>
              <w:commentReference w:id="28"/>
            </w:r>
            <w:r>
              <w:rPr>
                <w:rFonts w:asciiTheme="majorHAnsi" w:hAnsiTheme="majorHAnsi" w:hint="eastAsia"/>
              </w:rPr>
              <w:t>&gt;20&lt;/comment&gt;</w:t>
            </w:r>
          </w:p>
          <w:p w14:paraId="6BE86FC0" w14:textId="77777777" w:rsidR="00402E8F" w:rsidRDefault="00402E8F" w:rsidP="007E03B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</w:t>
            </w:r>
            <w:commentRangeStart w:id="29"/>
            <w:r>
              <w:rPr>
                <w:rFonts w:asciiTheme="majorHAnsi" w:hAnsiTheme="majorHAnsi" w:hint="eastAsia"/>
              </w:rPr>
              <w:t>consult</w:t>
            </w:r>
            <w:commentRangeEnd w:id="29"/>
            <w:r w:rsidR="000467AC">
              <w:rPr>
                <w:rStyle w:val="CommentReference"/>
              </w:rPr>
              <w:commentReference w:id="29"/>
            </w:r>
            <w:r>
              <w:rPr>
                <w:rFonts w:asciiTheme="majorHAnsi" w:hAnsiTheme="majorHAnsi" w:hint="eastAsia"/>
              </w:rPr>
              <w:t>&gt;12&lt;/consult&gt;</w:t>
            </w:r>
          </w:p>
          <w:p w14:paraId="4F13FFDA" w14:textId="77777777" w:rsidR="00F24C52" w:rsidRPr="0005170D" w:rsidRDefault="00F24C52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&lt;/details&gt;</w:t>
            </w:r>
          </w:p>
          <w:p w14:paraId="4D4B25A3" w14:textId="77777777" w:rsidR="00A938C8" w:rsidRPr="0005170D" w:rsidRDefault="00A938C8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56EFB714" w14:textId="77777777" w:rsidR="00A938C8" w:rsidRPr="0005170D" w:rsidRDefault="00A938C8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454F6470" w14:textId="77777777" w:rsidR="00A938C8" w:rsidRPr="0005170D" w:rsidRDefault="00A938C8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938C8" w:rsidRPr="0005170D" w14:paraId="148E7E50" w14:textId="77777777" w:rsidTr="00091678">
        <w:trPr>
          <w:jc w:val="center"/>
        </w:trPr>
        <w:tc>
          <w:tcPr>
            <w:tcW w:w="2109" w:type="dxa"/>
          </w:tcPr>
          <w:p w14:paraId="0150B13E" w14:textId="77777777" w:rsidR="00A938C8" w:rsidRPr="0005170D" w:rsidRDefault="00A938C8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0FAC445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5EC63C2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5FFAB1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C540CA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6F76B84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888C354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1BA3C43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10A6D2E0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6AF48AA7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2781A1C" w14:textId="77777777" w:rsidR="00A938C8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39908A3F" w14:textId="77777777" w:rsidR="0055508C" w:rsidRDefault="0055508C" w:rsidP="00D85F99">
      <w:pPr>
        <w:rPr>
          <w:rFonts w:asciiTheme="majorHAnsi" w:hAnsiTheme="majorHAnsi"/>
        </w:rPr>
      </w:pPr>
    </w:p>
    <w:p w14:paraId="79145BCA" w14:textId="77777777" w:rsidR="00D8545A" w:rsidRPr="0005170D" w:rsidRDefault="00D8545A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秒杀列表</w:t>
      </w:r>
      <w:r w:rsidR="007950D3">
        <w:rPr>
          <w:rFonts w:asciiTheme="majorHAnsi" w:hAnsiTheme="majorHAnsi" w:hint="eastAsia"/>
        </w:rPr>
        <w:t>(getSeckillList)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68"/>
        <w:gridCol w:w="1842"/>
        <w:gridCol w:w="1418"/>
        <w:gridCol w:w="3994"/>
      </w:tblGrid>
      <w:tr w:rsidR="00D8545A" w:rsidRPr="0005170D" w14:paraId="1473DD69" w14:textId="77777777" w:rsidTr="00783A51">
        <w:trPr>
          <w:jc w:val="center"/>
        </w:trPr>
        <w:tc>
          <w:tcPr>
            <w:tcW w:w="2068" w:type="dxa"/>
          </w:tcPr>
          <w:p w14:paraId="1D124A79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54" w:type="dxa"/>
            <w:gridSpan w:val="3"/>
          </w:tcPr>
          <w:p w14:paraId="61BFC19F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D8545A" w:rsidRPr="0005170D" w14:paraId="23792381" w14:textId="77777777" w:rsidTr="00783A51">
        <w:trPr>
          <w:jc w:val="center"/>
        </w:trPr>
        <w:tc>
          <w:tcPr>
            <w:tcW w:w="2068" w:type="dxa"/>
          </w:tcPr>
          <w:p w14:paraId="3C01C728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54" w:type="dxa"/>
            <w:gridSpan w:val="3"/>
          </w:tcPr>
          <w:p w14:paraId="2B422459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D8545A" w:rsidRPr="0005170D" w14:paraId="67195820" w14:textId="77777777" w:rsidTr="00783A51">
        <w:trPr>
          <w:jc w:val="center"/>
        </w:trPr>
        <w:tc>
          <w:tcPr>
            <w:tcW w:w="2068" w:type="dxa"/>
          </w:tcPr>
          <w:p w14:paraId="7953D60A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54" w:type="dxa"/>
            <w:gridSpan w:val="3"/>
          </w:tcPr>
          <w:p w14:paraId="20473718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</w:p>
        </w:tc>
      </w:tr>
      <w:tr w:rsidR="00D8545A" w:rsidRPr="0005170D" w14:paraId="604EA726" w14:textId="77777777" w:rsidTr="00783A51">
        <w:trPr>
          <w:jc w:val="center"/>
        </w:trPr>
        <w:tc>
          <w:tcPr>
            <w:tcW w:w="2068" w:type="dxa"/>
            <w:shd w:val="clear" w:color="auto" w:fill="00B050"/>
          </w:tcPr>
          <w:p w14:paraId="5256BD9C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42" w:type="dxa"/>
            <w:shd w:val="clear" w:color="auto" w:fill="00B050"/>
          </w:tcPr>
          <w:p w14:paraId="64B4D86B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08DF7D68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00DAADEA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D8545A" w:rsidRPr="0005170D" w14:paraId="3C3C3693" w14:textId="77777777" w:rsidTr="00783A51">
        <w:trPr>
          <w:jc w:val="center"/>
        </w:trPr>
        <w:tc>
          <w:tcPr>
            <w:tcW w:w="2068" w:type="dxa"/>
          </w:tcPr>
          <w:p w14:paraId="446F3F09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42" w:type="dxa"/>
          </w:tcPr>
          <w:p w14:paraId="7AD22697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B1F6564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E8194F5" w14:textId="77777777" w:rsidR="00D8545A" w:rsidRPr="0005170D" w:rsidRDefault="007679A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getSeckillList</w:t>
            </w:r>
          </w:p>
        </w:tc>
      </w:tr>
      <w:tr w:rsidR="00D8545A" w:rsidRPr="0005170D" w14:paraId="1F39F4AA" w14:textId="77777777" w:rsidTr="00783A51">
        <w:trPr>
          <w:jc w:val="center"/>
        </w:trPr>
        <w:tc>
          <w:tcPr>
            <w:tcW w:w="2068" w:type="dxa"/>
          </w:tcPr>
          <w:p w14:paraId="6D066863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42" w:type="dxa"/>
          </w:tcPr>
          <w:p w14:paraId="29DF86A4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3D11F9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4E779D6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D8545A" w:rsidRPr="0005170D" w14:paraId="0C3255E0" w14:textId="77777777" w:rsidTr="00783A51">
        <w:trPr>
          <w:jc w:val="center"/>
        </w:trPr>
        <w:tc>
          <w:tcPr>
            <w:tcW w:w="2068" w:type="dxa"/>
          </w:tcPr>
          <w:p w14:paraId="0D6BE325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t</w:t>
            </w:r>
          </w:p>
        </w:tc>
        <w:tc>
          <w:tcPr>
            <w:tcW w:w="1842" w:type="dxa"/>
          </w:tcPr>
          <w:p w14:paraId="7EF5BD8E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75FCDA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D72123C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D8545A" w:rsidRPr="0005170D" w14:paraId="04394EE9" w14:textId="77777777" w:rsidTr="00783A51">
        <w:trPr>
          <w:jc w:val="center"/>
        </w:trPr>
        <w:tc>
          <w:tcPr>
            <w:tcW w:w="2068" w:type="dxa"/>
          </w:tcPr>
          <w:p w14:paraId="02153032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42" w:type="dxa"/>
          </w:tcPr>
          <w:p w14:paraId="01E69C06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FC4BF5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7FA9BD7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D8545A" w:rsidRPr="0005170D" w14:paraId="4E6B66D8" w14:textId="77777777" w:rsidTr="00783A51">
        <w:trPr>
          <w:jc w:val="center"/>
        </w:trPr>
        <w:tc>
          <w:tcPr>
            <w:tcW w:w="2068" w:type="dxa"/>
          </w:tcPr>
          <w:p w14:paraId="2594ECB9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42" w:type="dxa"/>
          </w:tcPr>
          <w:p w14:paraId="5D4A3FB4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47AC37F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4AA9036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D8545A" w:rsidRPr="0005170D" w14:paraId="29EF79EC" w14:textId="77777777" w:rsidTr="00091678">
        <w:trPr>
          <w:jc w:val="center"/>
        </w:trPr>
        <w:tc>
          <w:tcPr>
            <w:tcW w:w="9322" w:type="dxa"/>
            <w:gridSpan w:val="4"/>
          </w:tcPr>
          <w:p w14:paraId="095556CC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</w:p>
        </w:tc>
      </w:tr>
      <w:tr w:rsidR="00783A51" w:rsidRPr="0005170D" w14:paraId="1F2737F1" w14:textId="77777777" w:rsidTr="00091678">
        <w:trPr>
          <w:jc w:val="center"/>
        </w:trPr>
        <w:tc>
          <w:tcPr>
            <w:tcW w:w="2068" w:type="dxa"/>
          </w:tcPr>
          <w:p w14:paraId="632513D8" w14:textId="77777777" w:rsidR="00783A51" w:rsidRPr="0005170D" w:rsidRDefault="00783A51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1842" w:type="dxa"/>
          </w:tcPr>
          <w:p w14:paraId="20773FC1" w14:textId="77777777" w:rsidR="00783A51" w:rsidRPr="0005170D" w:rsidRDefault="00783A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当前页码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D59360" w14:textId="77777777" w:rsidR="00783A51" w:rsidRPr="0005170D" w:rsidRDefault="00783A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1838F8F" w14:textId="77777777" w:rsidR="00783A51" w:rsidRPr="0005170D" w:rsidRDefault="00783A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783A51" w:rsidRPr="0005170D" w14:paraId="03F7CB92" w14:textId="77777777" w:rsidTr="00091678">
        <w:trPr>
          <w:jc w:val="center"/>
        </w:trPr>
        <w:tc>
          <w:tcPr>
            <w:tcW w:w="2068" w:type="dxa"/>
          </w:tcPr>
          <w:p w14:paraId="3E99EDF8" w14:textId="77777777" w:rsidR="00783A51" w:rsidRPr="0005170D" w:rsidRDefault="00783A51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pagesize</w:t>
            </w:r>
          </w:p>
        </w:tc>
        <w:tc>
          <w:tcPr>
            <w:tcW w:w="1842" w:type="dxa"/>
          </w:tcPr>
          <w:p w14:paraId="324B1FA2" w14:textId="77777777" w:rsidR="00783A51" w:rsidRPr="0005170D" w:rsidRDefault="00783A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每页显示数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0949D8" w14:textId="77777777" w:rsidR="00783A51" w:rsidRPr="0005170D" w:rsidRDefault="00783A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A629B98" w14:textId="77777777" w:rsidR="00783A51" w:rsidRPr="0005170D" w:rsidRDefault="00783A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10</w:t>
            </w:r>
          </w:p>
        </w:tc>
      </w:tr>
      <w:tr w:rsidR="00D8545A" w:rsidRPr="0005170D" w14:paraId="5CD8EF74" w14:textId="77777777" w:rsidTr="00783A51">
        <w:trPr>
          <w:jc w:val="center"/>
        </w:trPr>
        <w:tc>
          <w:tcPr>
            <w:tcW w:w="2068" w:type="dxa"/>
          </w:tcPr>
          <w:p w14:paraId="5449601A" w14:textId="77777777" w:rsidR="00D8545A" w:rsidRPr="0005170D" w:rsidRDefault="00AF3FB7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seckillId</w:t>
            </w:r>
          </w:p>
        </w:tc>
        <w:tc>
          <w:tcPr>
            <w:tcW w:w="1842" w:type="dxa"/>
          </w:tcPr>
          <w:p w14:paraId="1DF8AAE7" w14:textId="77777777" w:rsidR="00D8545A" w:rsidRPr="0005170D" w:rsidRDefault="00894F2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秒杀列表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7C11125" w14:textId="77777777" w:rsidR="00D8545A" w:rsidRPr="0005170D" w:rsidRDefault="00531B9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4BB9F3D" w14:textId="77777777" w:rsidR="00D8545A" w:rsidRPr="0005170D" w:rsidRDefault="00F62D50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</w:t>
            </w:r>
          </w:p>
        </w:tc>
      </w:tr>
      <w:tr w:rsidR="00D8545A" w:rsidRPr="0005170D" w14:paraId="7B49A834" w14:textId="77777777" w:rsidTr="00783A51">
        <w:trPr>
          <w:jc w:val="center"/>
        </w:trPr>
        <w:tc>
          <w:tcPr>
            <w:tcW w:w="2068" w:type="dxa"/>
            <w:shd w:val="clear" w:color="auto" w:fill="00B050"/>
          </w:tcPr>
          <w:p w14:paraId="09671E92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54" w:type="dxa"/>
            <w:gridSpan w:val="3"/>
            <w:shd w:val="clear" w:color="auto" w:fill="00B050"/>
          </w:tcPr>
          <w:p w14:paraId="540C69F4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D8545A" w:rsidRPr="0005170D" w14:paraId="6646F83E" w14:textId="77777777" w:rsidTr="00783A51">
        <w:trPr>
          <w:jc w:val="center"/>
        </w:trPr>
        <w:tc>
          <w:tcPr>
            <w:tcW w:w="2068" w:type="dxa"/>
          </w:tcPr>
          <w:p w14:paraId="53C6C8AD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54" w:type="dxa"/>
            <w:gridSpan w:val="3"/>
          </w:tcPr>
          <w:p w14:paraId="0C0D835F" w14:textId="77777777" w:rsidR="00D8545A" w:rsidRPr="0005170D" w:rsidRDefault="00D8545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7D7583E9" w14:textId="77777777" w:rsidR="00D8545A" w:rsidRPr="0005170D" w:rsidRDefault="00D8545A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0528EE3" w14:textId="77777777" w:rsidR="00D802BD" w:rsidRPr="0005170D" w:rsidRDefault="00D802BD" w:rsidP="00D802B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1A405D14" w14:textId="77777777" w:rsidR="00D802BD" w:rsidRPr="0005170D" w:rsidRDefault="00D802BD" w:rsidP="00D802B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323F8E1A" w14:textId="77777777" w:rsidR="00D802BD" w:rsidRPr="0005170D" w:rsidRDefault="00D802BD" w:rsidP="00D802B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B3B3A03" w14:textId="77777777" w:rsidR="00D802BD" w:rsidRDefault="00D802BD" w:rsidP="00D802B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A2D5244" w14:textId="77777777" w:rsidR="00D802BD" w:rsidRPr="0005170D" w:rsidRDefault="00D802BD" w:rsidP="00D802BD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77B9D7FC" w14:textId="77777777" w:rsidR="00D802BD" w:rsidRDefault="00D802BD" w:rsidP="00D802BD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2F9FE438" w14:textId="77777777" w:rsidR="00D802BD" w:rsidRDefault="00D802BD" w:rsidP="00D802BD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240313FC" w14:textId="77777777" w:rsidR="00D802BD" w:rsidRPr="0005170D" w:rsidRDefault="00D802BD" w:rsidP="00D802BD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252263A5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33557427" w14:textId="77777777" w:rsidR="00E4744E" w:rsidRDefault="00E4744E" w:rsidP="00E4744E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&lt;pageinfo page=”1”</w:t>
            </w:r>
            <w:r>
              <w:rPr>
                <w:rFonts w:asciiTheme="majorHAnsi" w:hAnsiTheme="majorHAnsi" w:hint="eastAsia"/>
              </w:rPr>
              <w:t xml:space="preserve"> pageSize=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totalPage=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 w:rsidR="00AD50FB">
              <w:rPr>
                <w:rFonts w:asciiTheme="majorHAnsi" w:hAnsiTheme="majorHAnsi" w:hint="eastAsia"/>
              </w:rPr>
              <w:t xml:space="preserve"> number</w:t>
            </w:r>
            <w:r w:rsidR="009530FB">
              <w:rPr>
                <w:rFonts w:asciiTheme="majorHAnsi" w:hAnsiTheme="majorHAnsi" w:hint="eastAsia"/>
              </w:rPr>
              <w:t>=</w:t>
            </w:r>
            <w:r w:rsidR="009530FB">
              <w:rPr>
                <w:rFonts w:asciiTheme="majorHAnsi" w:hAnsiTheme="majorHAnsi"/>
              </w:rPr>
              <w:t>”</w:t>
            </w:r>
            <w:r w:rsidR="00ED53BA">
              <w:rPr>
                <w:rFonts w:asciiTheme="majorHAnsi" w:hAnsiTheme="majorHAnsi" w:hint="eastAsia"/>
              </w:rPr>
              <w:t>95</w:t>
            </w:r>
            <w:r w:rsidR="009530FB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&gt;</w:t>
            </w:r>
            <w:r>
              <w:rPr>
                <w:rFonts w:asciiTheme="majorHAnsi" w:hAnsiTheme="majorHAnsi" w:hint="eastAsia"/>
              </w:rPr>
              <w:t>&lt;/pageinfo&gt;</w:t>
            </w:r>
          </w:p>
          <w:p w14:paraId="7055D362" w14:textId="77777777" w:rsidR="00E4744E" w:rsidRDefault="00E4744E" w:rsidP="00E4744E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</w:t>
            </w:r>
            <w:r w:rsidR="00C20634">
              <w:rPr>
                <w:rFonts w:asciiTheme="majorHAnsi" w:hAnsiTheme="majorHAnsi" w:hint="eastAsia"/>
              </w:rPr>
              <w:t>&lt;productList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279B40ED" w14:textId="2EC460C4" w:rsidR="00B0376F" w:rsidRDefault="00B0376F" w:rsidP="00E4744E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&lt;item image=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http://www.png</w:t>
            </w:r>
            <w:r>
              <w:rPr>
                <w:rFonts w:asciiTheme="majorHAnsi" w:hAnsiTheme="majorHAnsi"/>
              </w:rPr>
              <w:t>”</w:t>
            </w:r>
            <w:r w:rsidR="00F91F9A">
              <w:rPr>
                <w:rFonts w:asciiTheme="majorHAnsi" w:hAnsiTheme="majorHAnsi" w:hint="eastAsia"/>
              </w:rPr>
              <w:t xml:space="preserve"> name=</w:t>
            </w:r>
            <w:r w:rsidR="00F91F9A">
              <w:rPr>
                <w:rFonts w:asciiTheme="majorHAnsi" w:hAnsiTheme="majorHAnsi"/>
              </w:rPr>
              <w:t>”</w:t>
            </w:r>
            <w:r w:rsidR="00F91F9A">
              <w:rPr>
                <w:rFonts w:asciiTheme="majorHAnsi" w:hAnsiTheme="majorHAnsi" w:hint="eastAsia"/>
              </w:rPr>
              <w:t>商品</w:t>
            </w:r>
            <w:r w:rsidR="00DC52B8">
              <w:rPr>
                <w:rFonts w:asciiTheme="majorHAnsi" w:hAnsiTheme="majorHAnsi" w:hint="eastAsia"/>
              </w:rPr>
              <w:t>名</w:t>
            </w:r>
            <w:r w:rsidR="00F91F9A">
              <w:rPr>
                <w:rFonts w:asciiTheme="majorHAnsi" w:hAnsiTheme="majorHAnsi"/>
              </w:rPr>
              <w:t>”</w:t>
            </w:r>
            <w:r w:rsidR="00C11B58">
              <w:rPr>
                <w:rFonts w:asciiTheme="majorHAnsi" w:hAnsiTheme="majorHAnsi" w:hint="eastAsia"/>
              </w:rPr>
              <w:t xml:space="preserve"> marketPrice=</w:t>
            </w:r>
            <w:r w:rsidR="00C11B58">
              <w:rPr>
                <w:rFonts w:asciiTheme="majorHAnsi" w:hAnsiTheme="majorHAnsi"/>
              </w:rPr>
              <w:t>”</w:t>
            </w:r>
            <w:r w:rsidR="00C11B58">
              <w:rPr>
                <w:rFonts w:asciiTheme="majorHAnsi" w:hAnsiTheme="majorHAnsi" w:hint="eastAsia"/>
              </w:rPr>
              <w:t>100</w:t>
            </w:r>
            <w:r w:rsidR="00C11B58">
              <w:rPr>
                <w:rFonts w:asciiTheme="majorHAnsi" w:hAnsiTheme="majorHAnsi"/>
              </w:rPr>
              <w:t>”</w:t>
            </w:r>
            <w:r w:rsidR="00C11B58">
              <w:rPr>
                <w:rFonts w:asciiTheme="majorHAnsi" w:hAnsiTheme="majorHAnsi" w:hint="eastAsia"/>
              </w:rPr>
              <w:t xml:space="preserve"> seckillPrice=</w:t>
            </w:r>
            <w:r w:rsidR="00C11B58">
              <w:rPr>
                <w:rFonts w:asciiTheme="majorHAnsi" w:hAnsiTheme="majorHAnsi"/>
              </w:rPr>
              <w:t>”</w:t>
            </w:r>
            <w:r w:rsidR="00C11B58">
              <w:rPr>
                <w:rFonts w:asciiTheme="majorHAnsi" w:hAnsiTheme="majorHAnsi" w:hint="eastAsia"/>
              </w:rPr>
              <w:t>50</w:t>
            </w:r>
            <w:r w:rsidR="00C11B58">
              <w:rPr>
                <w:rFonts w:asciiTheme="majorHAnsi" w:hAnsiTheme="majorHAnsi"/>
              </w:rPr>
              <w:t>”</w:t>
            </w:r>
            <w:r w:rsidR="00C11B58">
              <w:rPr>
                <w:rFonts w:asciiTheme="majorHAnsi" w:hAnsiTheme="majorHAnsi" w:hint="eastAsia"/>
              </w:rPr>
              <w:t xml:space="preserve"> productCode=</w:t>
            </w:r>
            <w:r w:rsidR="00C11B58">
              <w:rPr>
                <w:rFonts w:asciiTheme="majorHAnsi" w:hAnsiTheme="majorHAnsi"/>
              </w:rPr>
              <w:t>”</w:t>
            </w:r>
            <w:r w:rsidR="00C11B58">
              <w:rPr>
                <w:rFonts w:asciiTheme="majorHAnsi" w:hAnsiTheme="majorHAnsi" w:hint="eastAsia"/>
              </w:rPr>
              <w:t>123322</w:t>
            </w:r>
            <w:r w:rsidR="00C11B58">
              <w:rPr>
                <w:rFonts w:asciiTheme="majorHAnsi" w:hAnsiTheme="majorHAnsi"/>
              </w:rPr>
              <w:t>”</w:t>
            </w:r>
            <w:r w:rsidR="00892389">
              <w:rPr>
                <w:rFonts w:asciiTheme="majorHAnsi" w:hAnsiTheme="majorHAnsi" w:hint="eastAsia"/>
              </w:rPr>
              <w:t xml:space="preserve"> discount=</w:t>
            </w:r>
            <w:r w:rsidR="00892389">
              <w:rPr>
                <w:rFonts w:asciiTheme="majorHAnsi" w:hAnsiTheme="majorHAnsi"/>
              </w:rPr>
              <w:t>”</w:t>
            </w:r>
            <w:r w:rsidR="00892389">
              <w:rPr>
                <w:rFonts w:asciiTheme="majorHAnsi" w:hAnsiTheme="majorHAnsi" w:hint="eastAsia"/>
              </w:rPr>
              <w:t>0.2</w:t>
            </w:r>
            <w:r w:rsidR="00892389">
              <w:rPr>
                <w:rFonts w:asciiTheme="majorHAnsi" w:hAnsiTheme="majorHAnsi"/>
              </w:rPr>
              <w:t>”</w:t>
            </w:r>
            <w:r w:rsidR="00D55579">
              <w:rPr>
                <w:rFonts w:asciiTheme="majorHAnsi" w:hAnsiTheme="majorHAnsi" w:hint="eastAsia"/>
              </w:rPr>
              <w:t xml:space="preserve"> limit=</w:t>
            </w:r>
            <w:r w:rsidR="00D55579">
              <w:rPr>
                <w:rFonts w:asciiTheme="majorHAnsi" w:hAnsiTheme="majorHAnsi"/>
              </w:rPr>
              <w:t>”</w:t>
            </w:r>
            <w:r w:rsidR="00D55579">
              <w:rPr>
                <w:rFonts w:asciiTheme="majorHAnsi" w:hAnsiTheme="majorHAnsi" w:hint="eastAsia"/>
              </w:rPr>
              <w:t>10</w:t>
            </w:r>
            <w:r w:rsidR="00D55579">
              <w:rPr>
                <w:rFonts w:asciiTheme="majorHAnsi" w:hAnsiTheme="majorHAnsi"/>
              </w:rPr>
              <w:t>”</w:t>
            </w:r>
            <w:r w:rsidR="00D55579">
              <w:rPr>
                <w:rFonts w:asciiTheme="majorHAnsi" w:hAnsiTheme="majorHAnsi" w:hint="eastAsia"/>
              </w:rPr>
              <w:t xml:space="preserve"> startTime=</w:t>
            </w:r>
            <w:r w:rsidR="00D55579">
              <w:rPr>
                <w:rFonts w:asciiTheme="majorHAnsi" w:hAnsiTheme="majorHAnsi"/>
              </w:rPr>
              <w:t>”2011-10-</w:t>
            </w:r>
            <w:r w:rsidR="00D55579">
              <w:rPr>
                <w:rFonts w:asciiTheme="majorHAnsi" w:hAnsiTheme="majorHAnsi" w:hint="eastAsia"/>
              </w:rPr>
              <w:t>10 13:00:00</w:t>
            </w:r>
            <w:r w:rsidR="00D55579">
              <w:rPr>
                <w:rFonts w:asciiTheme="majorHAnsi" w:hAnsiTheme="majorHAnsi"/>
              </w:rPr>
              <w:t>”</w:t>
            </w:r>
            <w:r w:rsidR="00D55579">
              <w:rPr>
                <w:rFonts w:asciiTheme="majorHAnsi" w:hAnsiTheme="majorHAnsi" w:hint="eastAsia"/>
              </w:rPr>
              <w:t xml:space="preserve"> endTime=</w:t>
            </w:r>
            <w:r w:rsidR="00D55579">
              <w:rPr>
                <w:rFonts w:asciiTheme="majorHAnsi" w:hAnsiTheme="majorHAnsi"/>
              </w:rPr>
              <w:t>”2011-10-20</w:t>
            </w:r>
            <w:r w:rsidR="00D55579">
              <w:rPr>
                <w:rFonts w:asciiTheme="majorHAnsi" w:hAnsiTheme="majorHAnsi" w:hint="eastAsia"/>
              </w:rPr>
              <w:t xml:space="preserve"> 10:00:00</w:t>
            </w:r>
            <w:r w:rsidR="00D55579">
              <w:rPr>
                <w:rFonts w:asciiTheme="majorHAnsi" w:hAnsiTheme="majorHAnsi"/>
              </w:rPr>
              <w:t>”</w:t>
            </w:r>
            <w:r w:rsidR="00BF55B2">
              <w:rPr>
                <w:rFonts w:asciiTheme="majorHAnsi" w:hAnsiTheme="majorHAnsi"/>
              </w:rPr>
              <w:t xml:space="preserve"> </w:t>
            </w:r>
            <w:r w:rsidR="00BF55B2" w:rsidRPr="00BF55B2">
              <w:rPr>
                <w:rFonts w:ascii="Cambria" w:hAnsi="Cambria"/>
              </w:rPr>
              <w:t>pstatus="2"</w:t>
            </w:r>
            <w:r w:rsidR="00C11B58">
              <w:rPr>
                <w:rFonts w:asciiTheme="majorHAnsi" w:hAnsiTheme="majorHAnsi" w:hint="eastAsia"/>
              </w:rPr>
              <w:t>&gt;</w:t>
            </w:r>
            <w:r w:rsidR="00433847">
              <w:rPr>
                <w:rFonts w:asciiTheme="majorHAnsi" w:hAnsiTheme="majorHAnsi" w:hint="eastAsia"/>
              </w:rPr>
              <w:t>&lt;/item&gt;</w:t>
            </w:r>
          </w:p>
          <w:p w14:paraId="0A169459" w14:textId="2EBD0E11" w:rsidR="00D55579" w:rsidRDefault="00D55579" w:rsidP="00E4744E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&lt;item image=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http://www.png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商品名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marketPrice=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seckillPrice=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50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productCode=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123322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discount=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0.2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30"/>
            <w:r>
              <w:rPr>
                <w:rFonts w:asciiTheme="majorHAnsi" w:hAnsiTheme="majorHAnsi" w:hint="eastAsia"/>
              </w:rPr>
              <w:t>limit</w:t>
            </w:r>
            <w:commentRangeEnd w:id="30"/>
            <w:r w:rsidR="009A0E94">
              <w:rPr>
                <w:rStyle w:val="CommentReference"/>
              </w:rPr>
              <w:commentReference w:id="30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startTime=</w:t>
            </w:r>
            <w:r>
              <w:rPr>
                <w:rFonts w:asciiTheme="majorHAnsi" w:hAnsiTheme="majorHAnsi"/>
              </w:rPr>
              <w:t>”2011-10-</w:t>
            </w:r>
            <w:r>
              <w:rPr>
                <w:rFonts w:asciiTheme="majorHAnsi" w:hAnsiTheme="majorHAnsi" w:hint="eastAsia"/>
              </w:rPr>
              <w:t>10 13:00:00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endTime=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10:00:00</w:t>
            </w:r>
            <w:r>
              <w:rPr>
                <w:rFonts w:asciiTheme="majorHAnsi" w:hAnsiTheme="majorHAnsi"/>
              </w:rPr>
              <w:t>”</w:t>
            </w:r>
            <w:r w:rsidR="00BF55B2">
              <w:rPr>
                <w:rFonts w:asciiTheme="majorHAnsi" w:hAnsiTheme="majorHAnsi"/>
              </w:rPr>
              <w:t xml:space="preserve"> pstatus="2"</w:t>
            </w:r>
            <w:r>
              <w:rPr>
                <w:rFonts w:asciiTheme="majorHAnsi" w:hAnsiTheme="majorHAnsi" w:hint="eastAsia"/>
              </w:rPr>
              <w:t>&gt;&lt;/item&gt;</w:t>
            </w:r>
          </w:p>
          <w:p w14:paraId="1F45E26A" w14:textId="77777777" w:rsidR="00E4744E" w:rsidRPr="00E4744E" w:rsidRDefault="00190EC9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</w:t>
            </w:r>
            <w:r w:rsidR="00122305">
              <w:rPr>
                <w:rFonts w:asciiTheme="majorHAnsi" w:hAnsiTheme="majorHAnsi" w:hint="eastAsia"/>
              </w:rPr>
              <w:t>/</w:t>
            </w:r>
            <w:r>
              <w:rPr>
                <w:rFonts w:asciiTheme="majorHAnsi" w:hAnsiTheme="majorHAnsi" w:hint="eastAsia"/>
              </w:rPr>
              <w:t>productList&gt;</w:t>
            </w:r>
          </w:p>
          <w:p w14:paraId="570BCC4E" w14:textId="77777777" w:rsidR="00D8545A" w:rsidRPr="0005170D" w:rsidRDefault="00D8545A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7AA9B755" w14:textId="77777777" w:rsidR="00D8545A" w:rsidRPr="0005170D" w:rsidRDefault="00D8545A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5BEB2067" w14:textId="77777777" w:rsidR="00D8545A" w:rsidRPr="0005170D" w:rsidRDefault="00D8545A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D8545A" w:rsidRPr="0005170D" w14:paraId="307F647E" w14:textId="77777777" w:rsidTr="00783A51">
        <w:trPr>
          <w:jc w:val="center"/>
        </w:trPr>
        <w:tc>
          <w:tcPr>
            <w:tcW w:w="2068" w:type="dxa"/>
          </w:tcPr>
          <w:p w14:paraId="4BAE40C8" w14:textId="77777777" w:rsidR="00D8545A" w:rsidRPr="0005170D" w:rsidRDefault="00D8545A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54" w:type="dxa"/>
            <w:gridSpan w:val="3"/>
          </w:tcPr>
          <w:p w14:paraId="76F825D3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28D0027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EFA8D6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D0EA46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35C58E9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76FBC683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3FB8E5F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49192E0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6FBC7656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2C14AEB7" w14:textId="77777777" w:rsidR="00D8545A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&lt;/shopex&gt;</w:t>
            </w:r>
          </w:p>
        </w:tc>
      </w:tr>
    </w:tbl>
    <w:p w14:paraId="223F1097" w14:textId="77777777" w:rsidR="00D8545A" w:rsidRDefault="00D8545A" w:rsidP="00D85F99">
      <w:pPr>
        <w:rPr>
          <w:rFonts w:asciiTheme="majorHAnsi" w:hAnsiTheme="majorHAnsi"/>
        </w:rPr>
      </w:pPr>
    </w:p>
    <w:p w14:paraId="686C2A06" w14:textId="77777777" w:rsidR="003A57F4" w:rsidRPr="0005170D" w:rsidRDefault="005D61BC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秒杀商品详情</w:t>
      </w:r>
      <w:r w:rsidR="00A32E41">
        <w:rPr>
          <w:rFonts w:asciiTheme="majorHAnsi" w:hAnsiTheme="majorHAnsi" w:hint="eastAsia"/>
        </w:rPr>
        <w:t>(getSeckillProductInfo)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603EF0" w:rsidRPr="0005170D" w14:paraId="456328AC" w14:textId="77777777" w:rsidTr="00091678">
        <w:trPr>
          <w:jc w:val="center"/>
        </w:trPr>
        <w:tc>
          <w:tcPr>
            <w:tcW w:w="2109" w:type="dxa"/>
          </w:tcPr>
          <w:p w14:paraId="189518BA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AE2444E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603EF0" w:rsidRPr="0005170D" w14:paraId="6239B049" w14:textId="77777777" w:rsidTr="00091678">
        <w:trPr>
          <w:jc w:val="center"/>
        </w:trPr>
        <w:tc>
          <w:tcPr>
            <w:tcW w:w="2109" w:type="dxa"/>
          </w:tcPr>
          <w:p w14:paraId="081C1B24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3949E096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603EF0" w:rsidRPr="0005170D" w14:paraId="42263E50" w14:textId="77777777" w:rsidTr="00091678">
        <w:trPr>
          <w:jc w:val="center"/>
        </w:trPr>
        <w:tc>
          <w:tcPr>
            <w:tcW w:w="2109" w:type="dxa"/>
          </w:tcPr>
          <w:p w14:paraId="5A2CB988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00D68E85" w14:textId="77777777" w:rsidR="00603EF0" w:rsidRPr="0005170D" w:rsidRDefault="00973BAE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此接口</w:t>
            </w:r>
            <w:r w:rsidR="00E424DB">
              <w:rPr>
                <w:rFonts w:asciiTheme="majorHAnsi" w:hAnsiTheme="majorHAnsi" w:hint="eastAsia"/>
              </w:rPr>
              <w:t>返回信息同商品详情</w:t>
            </w:r>
          </w:p>
        </w:tc>
      </w:tr>
      <w:tr w:rsidR="00603EF0" w:rsidRPr="0005170D" w14:paraId="360D5BD3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50314D2B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0E6A4237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1D7AF86C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119902CE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603EF0" w:rsidRPr="0005170D" w14:paraId="64C674B3" w14:textId="77777777" w:rsidTr="00091678">
        <w:trPr>
          <w:jc w:val="center"/>
        </w:trPr>
        <w:tc>
          <w:tcPr>
            <w:tcW w:w="2109" w:type="dxa"/>
          </w:tcPr>
          <w:p w14:paraId="39886FF7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423C270E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8B31323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8F1F165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</w:t>
            </w:r>
            <w:r w:rsidR="000C7530">
              <w:rPr>
                <w:rFonts w:asciiTheme="majorHAnsi" w:hAnsiTheme="majorHAnsi" w:hint="eastAsia"/>
              </w:rPr>
              <w:t>Seckill</w:t>
            </w:r>
            <w:r>
              <w:rPr>
                <w:rFonts w:asciiTheme="majorHAnsi" w:hAnsiTheme="majorHAnsi" w:hint="eastAsia"/>
              </w:rPr>
              <w:t>ProductInfo</w:t>
            </w:r>
          </w:p>
        </w:tc>
      </w:tr>
      <w:tr w:rsidR="00603EF0" w:rsidRPr="0005170D" w14:paraId="598C7FEB" w14:textId="77777777" w:rsidTr="00091678">
        <w:trPr>
          <w:jc w:val="center"/>
        </w:trPr>
        <w:tc>
          <w:tcPr>
            <w:tcW w:w="2109" w:type="dxa"/>
          </w:tcPr>
          <w:p w14:paraId="2C77DC08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0D40F30E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FB912E4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A166E26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603EF0" w:rsidRPr="0005170D" w14:paraId="522AD790" w14:textId="77777777" w:rsidTr="00091678">
        <w:trPr>
          <w:jc w:val="center"/>
        </w:trPr>
        <w:tc>
          <w:tcPr>
            <w:tcW w:w="2109" w:type="dxa"/>
          </w:tcPr>
          <w:p w14:paraId="7E144B96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BA4A4F0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6587750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AE5EFBC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603EF0" w:rsidRPr="0005170D" w14:paraId="6EE3315F" w14:textId="77777777" w:rsidTr="00091678">
        <w:trPr>
          <w:jc w:val="center"/>
        </w:trPr>
        <w:tc>
          <w:tcPr>
            <w:tcW w:w="2109" w:type="dxa"/>
          </w:tcPr>
          <w:p w14:paraId="509C881A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201E30A7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13D3D07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55AFE85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603EF0" w:rsidRPr="0005170D" w14:paraId="76E44623" w14:textId="77777777" w:rsidTr="00091678">
        <w:trPr>
          <w:jc w:val="center"/>
        </w:trPr>
        <w:tc>
          <w:tcPr>
            <w:tcW w:w="2109" w:type="dxa"/>
          </w:tcPr>
          <w:p w14:paraId="1CE9E96C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54AC9AE4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CBF01AE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6B05CC8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603EF0" w:rsidRPr="0005170D" w14:paraId="3CFC9270" w14:textId="77777777" w:rsidTr="00091678">
        <w:trPr>
          <w:jc w:val="center"/>
        </w:trPr>
        <w:tc>
          <w:tcPr>
            <w:tcW w:w="9322" w:type="dxa"/>
            <w:gridSpan w:val="4"/>
          </w:tcPr>
          <w:p w14:paraId="2E63929E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</w:p>
        </w:tc>
      </w:tr>
      <w:tr w:rsidR="00603EF0" w:rsidRPr="0005170D" w14:paraId="08B164FC" w14:textId="77777777" w:rsidTr="00091678">
        <w:trPr>
          <w:jc w:val="center"/>
        </w:trPr>
        <w:tc>
          <w:tcPr>
            <w:tcW w:w="2109" w:type="dxa"/>
          </w:tcPr>
          <w:p w14:paraId="408AA0C3" w14:textId="77777777" w:rsidR="00603EF0" w:rsidRPr="0005170D" w:rsidRDefault="00B4124F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productCode</w:t>
            </w:r>
          </w:p>
        </w:tc>
        <w:tc>
          <w:tcPr>
            <w:tcW w:w="1801" w:type="dxa"/>
          </w:tcPr>
          <w:p w14:paraId="21463D05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9FBD0A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123E266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123456</w:t>
            </w:r>
          </w:p>
        </w:tc>
      </w:tr>
      <w:tr w:rsidR="00603EF0" w:rsidRPr="0005170D" w14:paraId="26FDC456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87BC9D4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FFA78EB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603EF0" w:rsidRPr="0005170D" w14:paraId="47BA0B61" w14:textId="77777777" w:rsidTr="00091678">
        <w:trPr>
          <w:jc w:val="center"/>
        </w:trPr>
        <w:tc>
          <w:tcPr>
            <w:tcW w:w="2109" w:type="dxa"/>
          </w:tcPr>
          <w:p w14:paraId="7061DF78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75C702B0" w14:textId="77777777" w:rsidR="00603EF0" w:rsidRPr="0005170D" w:rsidRDefault="00603EF0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6EBF2321" w14:textId="77777777" w:rsidR="00603EF0" w:rsidRPr="0005170D" w:rsidRDefault="00603EF0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5B3994F" w14:textId="77777777" w:rsidR="005939A8" w:rsidRPr="0005170D" w:rsidRDefault="005939A8" w:rsidP="005939A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60D29F7" w14:textId="77777777" w:rsidR="005939A8" w:rsidRPr="0005170D" w:rsidRDefault="005939A8" w:rsidP="005939A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020FC067" w14:textId="77777777" w:rsidR="005939A8" w:rsidRPr="0005170D" w:rsidRDefault="005939A8" w:rsidP="005939A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154D076" w14:textId="77777777" w:rsidR="005939A8" w:rsidRDefault="005939A8" w:rsidP="005939A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1DCE1CAF" w14:textId="77777777" w:rsidR="005939A8" w:rsidRPr="0005170D" w:rsidRDefault="005939A8" w:rsidP="005939A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072F1994" w14:textId="77777777" w:rsidR="005939A8" w:rsidRDefault="005939A8" w:rsidP="005939A8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34F4F87D" w14:textId="77777777" w:rsidR="005939A8" w:rsidRDefault="005939A8" w:rsidP="005939A8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34EDB651" w14:textId="77777777" w:rsidR="005939A8" w:rsidRPr="0005170D" w:rsidRDefault="005939A8" w:rsidP="005939A8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1E781247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7F61E0E4" w14:textId="77777777" w:rsidR="00AC5305" w:rsidRDefault="00AC5305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&lt;seckillInfo</w:t>
            </w:r>
            <w:r w:rsidR="00301848">
              <w:rPr>
                <w:rFonts w:asciiTheme="majorHAnsi" w:hAnsiTheme="majorHAnsi" w:hint="eastAsia"/>
                <w:szCs w:val="21"/>
              </w:rPr>
              <w:t xml:space="preserve"> title=</w:t>
            </w:r>
            <w:r w:rsidR="00301848">
              <w:rPr>
                <w:rFonts w:asciiTheme="majorHAnsi" w:hAnsiTheme="majorHAnsi"/>
                <w:szCs w:val="21"/>
              </w:rPr>
              <w:t>””</w:t>
            </w:r>
            <w:r>
              <w:rPr>
                <w:rFonts w:asciiTheme="majorHAnsi" w:hAnsiTheme="majorHAnsi" w:hint="eastAsia"/>
                <w:szCs w:val="21"/>
              </w:rPr>
              <w:t xml:space="preserve"> startTime=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2011-9-28 13:00:00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endTime=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2011-9-29 15:00:00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discount=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0.2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31"/>
            <w:r>
              <w:rPr>
                <w:rFonts w:asciiTheme="majorHAnsi" w:hAnsiTheme="majorHAnsi" w:hint="eastAsia"/>
                <w:szCs w:val="21"/>
              </w:rPr>
              <w:t>limit</w:t>
            </w:r>
            <w:commentRangeEnd w:id="31"/>
            <w:r w:rsidR="00D00EBE">
              <w:rPr>
                <w:rStyle w:val="CommentReference"/>
              </w:rPr>
              <w:commentReference w:id="31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 w:rsidR="00861414">
              <w:rPr>
                <w:rFonts w:asciiTheme="majorHAnsi" w:hAnsiTheme="majorHAnsi" w:hint="eastAsia"/>
                <w:szCs w:val="21"/>
              </w:rPr>
              <w:t>&lt;/seckillInfo&gt;</w:t>
            </w:r>
          </w:p>
          <w:p w14:paraId="68FD8662" w14:textId="659AA1C2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&lt;product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商品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sex=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中性鞋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brand=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李宁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32"/>
            <w:r>
              <w:rPr>
                <w:rFonts w:asciiTheme="majorHAnsi" w:hAnsiTheme="majorHAnsi" w:hint="eastAsia"/>
                <w:szCs w:val="21"/>
              </w:rPr>
              <w:t>pstatus</w:t>
            </w:r>
            <w:commentRangeEnd w:id="32"/>
            <w:r>
              <w:rPr>
                <w:rStyle w:val="CommentReference"/>
              </w:rPr>
              <w:commentReference w:id="32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014151">
              <w:rPr>
                <w:rFonts w:asciiTheme="majorHAnsi" w:hAnsiTheme="majorHAnsi" w:hint="eastAsia"/>
                <w:szCs w:val="21"/>
              </w:rPr>
              <w:t>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tag=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新品</w:t>
            </w:r>
            <w:r>
              <w:rPr>
                <w:rFonts w:asciiTheme="majorHAnsi" w:hAnsiTheme="majorHAnsi" w:hint="eastAsia"/>
                <w:szCs w:val="21"/>
              </w:rPr>
              <w:t>|</w:t>
            </w:r>
            <w:r>
              <w:rPr>
                <w:rFonts w:asciiTheme="majorHAnsi" w:hAnsiTheme="majorHAnsi" w:hint="eastAsia"/>
                <w:szCs w:val="21"/>
              </w:rPr>
              <w:t>热卖</w:t>
            </w:r>
            <w:r w:rsidR="00244AF7" w:rsidRPr="00244AF7">
              <w:rPr>
                <w:rFonts w:ascii="Cambria" w:hAnsi="Cambria"/>
                <w:szCs w:val="21"/>
              </w:rPr>
              <w:t>”</w:t>
            </w:r>
            <w:bookmarkStart w:id="33" w:name="_GoBack"/>
            <w:bookmarkEnd w:id="33"/>
            <w:r w:rsidR="00A917B7">
              <w:rPr>
                <w:rFonts w:asciiTheme="majorHAnsi" w:hAnsiTheme="majorHAnsi"/>
                <w:szCs w:val="21"/>
              </w:rPr>
              <w:t xml:space="preserve"> </w:t>
            </w:r>
            <w:r w:rsidR="00A917B7" w:rsidRPr="00A917B7">
              <w:rPr>
                <w:rFonts w:ascii="Cambria" w:hAnsi="Cambria"/>
                <w:szCs w:val="21"/>
              </w:rPr>
              <w:t>bn="</w:t>
            </w:r>
            <w:r w:rsidR="00A917B7" w:rsidRPr="00A917B7">
              <w:rPr>
                <w:rFonts w:ascii="Cambria" w:hAnsi="Cambria" w:hint="eastAsia"/>
                <w:szCs w:val="21"/>
              </w:rPr>
              <w:t>商品编号</w:t>
            </w:r>
            <w:r w:rsidR="00A917B7" w:rsidRPr="00A917B7">
              <w:rPr>
                <w:rFonts w:ascii="Cambria" w:hAnsi="Cambria"/>
                <w:szCs w:val="21"/>
              </w:rPr>
              <w:t>"</w:t>
            </w:r>
            <w:r>
              <w:rPr>
                <w:rFonts w:asciiTheme="majorHAnsi" w:hAnsiTheme="majorHAnsi" w:hint="eastAsia"/>
                <w:szCs w:val="21"/>
              </w:rPr>
              <w:t xml:space="preserve"> marketPrice=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130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sellPrice=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80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F51D79">
              <w:rPr>
                <w:rFonts w:asciiTheme="majorHAnsi" w:hAnsiTheme="majorHAnsi"/>
                <w:szCs w:val="21"/>
              </w:rPr>
              <w:t xml:space="preserve"> </w:t>
            </w:r>
            <w:r w:rsidR="00F51D79" w:rsidRPr="00F51D79">
              <w:rPr>
                <w:rFonts w:ascii="Cambria" w:hAnsi="Cambria"/>
              </w:rPr>
              <w:t>pstatus="2"</w:t>
            </w:r>
            <w:r>
              <w:rPr>
                <w:rFonts w:asciiTheme="majorHAnsi" w:hAnsiTheme="majorHAnsi" w:hint="eastAsia"/>
                <w:szCs w:val="21"/>
              </w:rPr>
              <w:t>&gt;&lt;/product&gt;</w:t>
            </w:r>
          </w:p>
          <w:p w14:paraId="61194BAB" w14:textId="77777777" w:rsidR="005D70E9" w:rsidRDefault="00603EF0" w:rsidP="005D70E9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&lt;desc&gt;</w:t>
            </w:r>
            <w:r>
              <w:rPr>
                <w:rFonts w:asciiTheme="majorHAnsi" w:hAnsiTheme="majorHAnsi" w:hint="eastAsia"/>
                <w:szCs w:val="21"/>
              </w:rPr>
              <w:t>商品描述</w:t>
            </w:r>
            <w:r>
              <w:rPr>
                <w:rFonts w:asciiTheme="majorHAnsi" w:hAnsiTheme="majorHAnsi" w:hint="eastAsia"/>
                <w:szCs w:val="21"/>
              </w:rPr>
              <w:t>&lt;/desc&gt;</w:t>
            </w:r>
          </w:p>
          <w:p w14:paraId="2278D8CF" w14:textId="77777777" w:rsidR="005D70E9" w:rsidRDefault="005D70E9" w:rsidP="005D70E9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</w:t>
            </w:r>
            <w:r w:rsidR="00DF6FDA">
              <w:rPr>
                <w:rFonts w:asciiTheme="majorHAnsi" w:hAnsiTheme="majorHAnsi" w:hint="eastAsia"/>
                <w:szCs w:val="21"/>
              </w:rPr>
              <w:t>seckilld</w:t>
            </w:r>
            <w:r w:rsidR="00913C5B">
              <w:rPr>
                <w:rFonts w:asciiTheme="majorHAnsi" w:hAnsiTheme="majorHAnsi" w:hint="eastAsia"/>
                <w:szCs w:val="21"/>
              </w:rPr>
              <w:t>etail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>
              <w:rPr>
                <w:rFonts w:asciiTheme="majorHAnsi" w:hAnsiTheme="majorHAnsi" w:hint="eastAsia"/>
                <w:szCs w:val="21"/>
              </w:rPr>
              <w:t>本次秒杀的介绍等相关描述信息</w:t>
            </w:r>
            <w:r>
              <w:rPr>
                <w:rFonts w:asciiTheme="majorHAnsi" w:hAnsiTheme="majorHAnsi" w:hint="eastAsia"/>
                <w:szCs w:val="21"/>
              </w:rPr>
              <w:t>&lt;/</w:t>
            </w:r>
            <w:r w:rsidR="00766F62">
              <w:rPr>
                <w:rFonts w:asciiTheme="majorHAnsi" w:hAnsiTheme="majorHAnsi" w:hint="eastAsia"/>
                <w:szCs w:val="21"/>
              </w:rPr>
              <w:t xml:space="preserve"> </w:t>
            </w:r>
            <w:r w:rsidR="00E859DA">
              <w:rPr>
                <w:rFonts w:asciiTheme="majorHAnsi" w:hAnsiTheme="majorHAnsi" w:hint="eastAsia"/>
                <w:szCs w:val="21"/>
              </w:rPr>
              <w:t xml:space="preserve">seckilldetail 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11223014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&lt;images&gt;</w:t>
            </w:r>
          </w:p>
          <w:p w14:paraId="679B2F8D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&lt;image smallImage=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http://small.png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bigImage=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http://big.png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477C2E95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commentRangeStart w:id="34"/>
            <w:r>
              <w:rPr>
                <w:rFonts w:asciiTheme="majorHAnsi" w:hAnsiTheme="majorHAnsi" w:hint="eastAsia"/>
                <w:szCs w:val="21"/>
              </w:rPr>
              <w:t>http://show.png</w:t>
            </w:r>
            <w:commentRangeEnd w:id="34"/>
            <w:r>
              <w:rPr>
                <w:rStyle w:val="CommentReference"/>
              </w:rPr>
              <w:commentReference w:id="34"/>
            </w:r>
            <w:r>
              <w:rPr>
                <w:rFonts w:asciiTheme="majorHAnsi" w:hAnsiTheme="majorHAnsi" w:hint="eastAsia"/>
                <w:szCs w:val="21"/>
              </w:rPr>
              <w:t>&lt;/image&gt;</w:t>
            </w:r>
          </w:p>
          <w:p w14:paraId="0213D55C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&lt;image smallImage=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http://small.png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bigImage=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http://big.png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4DECEBFC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http://show.png&lt;/image&gt;</w:t>
            </w:r>
          </w:p>
          <w:p w14:paraId="1525F9EB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&lt;/images&gt;</w:t>
            </w:r>
          </w:p>
          <w:p w14:paraId="6CF16EE8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&lt;colors&gt;</w:t>
            </w:r>
          </w:p>
          <w:p w14:paraId="05389F83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lastRenderedPageBreak/>
              <w:t xml:space="preserve">    &lt;color </w:t>
            </w:r>
            <w:commentRangeStart w:id="35"/>
            <w:r>
              <w:rPr>
                <w:rFonts w:asciiTheme="majorHAnsi" w:hAnsiTheme="majorHAnsi" w:hint="eastAsia"/>
                <w:szCs w:val="21"/>
              </w:rPr>
              <w:t>rgb</w:t>
            </w:r>
            <w:commentRangeEnd w:id="35"/>
            <w:r>
              <w:rPr>
                <w:rStyle w:val="CommentReference"/>
              </w:rPr>
              <w:commentReference w:id="35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255,255,255,255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productCode=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pstatus=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143774"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黑色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36"/>
            <w:r>
              <w:rPr>
                <w:rFonts w:asciiTheme="majorHAnsi" w:hAnsiTheme="majorHAnsi" w:hint="eastAsia"/>
                <w:szCs w:val="21"/>
              </w:rPr>
              <w:t>check</w:t>
            </w:r>
            <w:commentRangeEnd w:id="36"/>
            <w:r>
              <w:rPr>
                <w:rStyle w:val="CommentReference"/>
              </w:rPr>
              <w:commentReference w:id="36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143774"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&gt;&lt;/color&gt;</w:t>
            </w:r>
          </w:p>
          <w:p w14:paraId="684C2759" w14:textId="77777777" w:rsidR="00603EF0" w:rsidRDefault="00603EF0" w:rsidP="00091678">
            <w:pPr>
              <w:ind w:firstLineChars="390" w:firstLine="819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&lt;color rgb=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0,255,0,255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productCode=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pstatus=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143774">
              <w:rPr>
                <w:rFonts w:asciiTheme="majorHAnsi" w:hAnsiTheme="majorHAnsi" w:hint="eastAsia"/>
                <w:szCs w:val="21"/>
              </w:rPr>
              <w:t>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绿色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check=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143774">
              <w:rPr>
                <w:rFonts w:asciiTheme="majorHAnsi" w:hAnsiTheme="majorHAnsi" w:hint="eastAsia"/>
                <w:szCs w:val="21"/>
              </w:rPr>
              <w:t>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&gt;&lt;/color&gt;</w:t>
            </w:r>
          </w:p>
          <w:p w14:paraId="4C8E7B77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&lt;/colors&gt;</w:t>
            </w:r>
          </w:p>
          <w:p w14:paraId="112360EC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&lt;sizes&gt;</w:t>
            </w:r>
          </w:p>
          <w:p w14:paraId="1549E54D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&lt;size sku=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123456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37"/>
            <w:r>
              <w:rPr>
                <w:rFonts w:asciiTheme="majorHAnsi" w:hAnsiTheme="majorHAnsi" w:hint="eastAsia"/>
              </w:rPr>
              <w:t>stock</w:t>
            </w:r>
            <w:commentRangeEnd w:id="37"/>
            <w:r>
              <w:rPr>
                <w:rStyle w:val="CommentReference"/>
              </w:rPr>
              <w:commentReference w:id="37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21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&gt;38&lt;/size&gt;</w:t>
            </w:r>
          </w:p>
          <w:p w14:paraId="4EEE6ADA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&lt;size </w:t>
            </w:r>
            <w:commentRangeStart w:id="38"/>
            <w:r>
              <w:rPr>
                <w:rFonts w:asciiTheme="majorHAnsi" w:hAnsiTheme="majorHAnsi" w:hint="eastAsia"/>
              </w:rPr>
              <w:t>sku</w:t>
            </w:r>
            <w:commentRangeEnd w:id="38"/>
            <w:r>
              <w:rPr>
                <w:rStyle w:val="CommentReference"/>
              </w:rPr>
              <w:commentReference w:id="38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54445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stock=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&gt;41&lt;/size&gt;</w:t>
            </w:r>
          </w:p>
          <w:p w14:paraId="2B8609A9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&lt;/sizes&gt;</w:t>
            </w:r>
          </w:p>
          <w:p w14:paraId="502D516A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&lt;shares&gt;</w:t>
            </w:r>
          </w:p>
          <w:p w14:paraId="7599321C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&lt;share url=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http://a.com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image=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http://a.png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新浪</w:t>
            </w:r>
            <w:r>
              <w:rPr>
                <w:rFonts w:asciiTheme="majorHAnsi" w:hAnsiTheme="majorHAnsi" w:hint="eastAsia"/>
              </w:rPr>
              <w:t>&lt;/share&gt;</w:t>
            </w:r>
          </w:p>
          <w:p w14:paraId="11245DE0" w14:textId="77777777" w:rsidR="00603EF0" w:rsidRDefault="00603EF0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&lt;share url=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39"/>
            <w:r>
              <w:rPr>
                <w:rFonts w:asciiTheme="majorHAnsi" w:hAnsiTheme="majorHAnsi" w:hint="eastAsia"/>
              </w:rPr>
              <w:t>http://a.com</w:t>
            </w:r>
            <w:commentRangeEnd w:id="39"/>
            <w:r>
              <w:rPr>
                <w:rStyle w:val="CommentReference"/>
              </w:rPr>
              <w:commentReference w:id="39"/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iamge=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http://a.png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新浪</w:t>
            </w:r>
            <w:r>
              <w:rPr>
                <w:rFonts w:asciiTheme="majorHAnsi" w:hAnsiTheme="majorHAnsi" w:hint="eastAsia"/>
              </w:rPr>
              <w:t>&lt;/share&gt;</w:t>
            </w:r>
          </w:p>
          <w:p w14:paraId="3B321E09" w14:textId="77777777" w:rsidR="00603EF0" w:rsidRPr="0005170D" w:rsidRDefault="00603EF0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&lt;/shares&gt;</w:t>
            </w:r>
          </w:p>
          <w:p w14:paraId="0CB719F0" w14:textId="77777777" w:rsidR="00603EF0" w:rsidRPr="0005170D" w:rsidRDefault="00603EF0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676AB76B" w14:textId="77777777" w:rsidR="00603EF0" w:rsidRPr="0005170D" w:rsidRDefault="00603EF0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040B7CA9" w14:textId="77777777" w:rsidR="00603EF0" w:rsidRPr="0005170D" w:rsidRDefault="00603EF0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603EF0" w:rsidRPr="0005170D" w14:paraId="72D7FE35" w14:textId="77777777" w:rsidTr="00091678">
        <w:trPr>
          <w:jc w:val="center"/>
        </w:trPr>
        <w:tc>
          <w:tcPr>
            <w:tcW w:w="2109" w:type="dxa"/>
          </w:tcPr>
          <w:p w14:paraId="4753539E" w14:textId="77777777" w:rsidR="00603EF0" w:rsidRPr="0005170D" w:rsidRDefault="00603EF0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62BBA3E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538B7DA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9614ED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151B0ED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4A14009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7C66FE63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163A06E4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4B271419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53AD08F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2C5FD0BF" w14:textId="77777777" w:rsidR="00603EF0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63403AC0" w14:textId="77777777" w:rsidR="003A57F4" w:rsidRDefault="003A57F4" w:rsidP="00D85F99">
      <w:pPr>
        <w:rPr>
          <w:rFonts w:asciiTheme="majorHAnsi" w:hAnsiTheme="majorHAnsi"/>
        </w:rPr>
      </w:pPr>
    </w:p>
    <w:p w14:paraId="321ACF90" w14:textId="77777777" w:rsidR="008940A7" w:rsidRPr="0005170D" w:rsidRDefault="008A25E3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分类列表</w:t>
      </w:r>
      <w:r w:rsidR="00212EB1">
        <w:rPr>
          <w:rFonts w:asciiTheme="majorHAnsi" w:hAnsiTheme="majorHAnsi" w:hint="eastAsia"/>
        </w:rPr>
        <w:t>(getCategoryList</w:t>
      </w:r>
      <w:r w:rsidR="006D0231">
        <w:rPr>
          <w:rFonts w:asciiTheme="majorHAnsi" w:hAnsiTheme="majorHAnsi"/>
        </w:rPr>
        <w:t>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8940A7" w:rsidRPr="0005170D" w14:paraId="4622FCA8" w14:textId="77777777" w:rsidTr="00091678">
        <w:trPr>
          <w:jc w:val="center"/>
        </w:trPr>
        <w:tc>
          <w:tcPr>
            <w:tcW w:w="2109" w:type="dxa"/>
          </w:tcPr>
          <w:p w14:paraId="49998BCC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294EBB3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8940A7" w:rsidRPr="0005170D" w14:paraId="28984DC7" w14:textId="77777777" w:rsidTr="00091678">
        <w:trPr>
          <w:jc w:val="center"/>
        </w:trPr>
        <w:tc>
          <w:tcPr>
            <w:tcW w:w="2109" w:type="dxa"/>
          </w:tcPr>
          <w:p w14:paraId="47438F93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05E7CC61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8940A7" w:rsidRPr="0005170D" w14:paraId="77C531A4" w14:textId="77777777" w:rsidTr="00091678">
        <w:trPr>
          <w:jc w:val="center"/>
        </w:trPr>
        <w:tc>
          <w:tcPr>
            <w:tcW w:w="2109" w:type="dxa"/>
          </w:tcPr>
          <w:p w14:paraId="75EC8908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0E51EB86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</w:p>
        </w:tc>
      </w:tr>
      <w:tr w:rsidR="008940A7" w:rsidRPr="0005170D" w14:paraId="6B57CC57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630E6918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3AE2BC20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2757DB83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708CF9CB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8940A7" w:rsidRPr="0005170D" w14:paraId="1C861AE7" w14:textId="77777777" w:rsidTr="00091678">
        <w:trPr>
          <w:jc w:val="center"/>
        </w:trPr>
        <w:tc>
          <w:tcPr>
            <w:tcW w:w="2109" w:type="dxa"/>
          </w:tcPr>
          <w:p w14:paraId="22471F84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1D90D2D0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7F43074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DF3C980" w14:textId="77777777" w:rsidR="008940A7" w:rsidRPr="0005170D" w:rsidRDefault="0055517B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getCategoryList</w:t>
            </w:r>
          </w:p>
        </w:tc>
      </w:tr>
      <w:tr w:rsidR="008940A7" w:rsidRPr="0005170D" w14:paraId="0FB1809E" w14:textId="77777777" w:rsidTr="00091678">
        <w:trPr>
          <w:jc w:val="center"/>
        </w:trPr>
        <w:tc>
          <w:tcPr>
            <w:tcW w:w="2109" w:type="dxa"/>
          </w:tcPr>
          <w:p w14:paraId="5FC2DCDE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51A01F64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E12B01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73B7984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8940A7" w:rsidRPr="0005170D" w14:paraId="223E46A2" w14:textId="77777777" w:rsidTr="00091678">
        <w:trPr>
          <w:jc w:val="center"/>
        </w:trPr>
        <w:tc>
          <w:tcPr>
            <w:tcW w:w="2109" w:type="dxa"/>
          </w:tcPr>
          <w:p w14:paraId="279FE1B3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3BA261A0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F88098B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0E31236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8940A7" w:rsidRPr="0005170D" w14:paraId="33E4CD89" w14:textId="77777777" w:rsidTr="00091678">
        <w:trPr>
          <w:jc w:val="center"/>
        </w:trPr>
        <w:tc>
          <w:tcPr>
            <w:tcW w:w="2109" w:type="dxa"/>
          </w:tcPr>
          <w:p w14:paraId="4A28845A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0F6A4B53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D86A0B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8691F5C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8940A7" w:rsidRPr="0005170D" w14:paraId="205C7FCD" w14:textId="77777777" w:rsidTr="00091678">
        <w:trPr>
          <w:jc w:val="center"/>
        </w:trPr>
        <w:tc>
          <w:tcPr>
            <w:tcW w:w="2109" w:type="dxa"/>
          </w:tcPr>
          <w:p w14:paraId="6BADD4B0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06C54E90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63B012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D668080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8940A7" w:rsidRPr="0005170D" w14:paraId="5FB1ACA5" w14:textId="77777777" w:rsidTr="00091678">
        <w:trPr>
          <w:jc w:val="center"/>
        </w:trPr>
        <w:tc>
          <w:tcPr>
            <w:tcW w:w="9322" w:type="dxa"/>
            <w:gridSpan w:val="4"/>
          </w:tcPr>
          <w:p w14:paraId="179F9206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</w:p>
        </w:tc>
      </w:tr>
      <w:tr w:rsidR="008940A7" w:rsidRPr="0005170D" w14:paraId="3D1F344F" w14:textId="77777777" w:rsidTr="00091678">
        <w:trPr>
          <w:jc w:val="center"/>
        </w:trPr>
        <w:tc>
          <w:tcPr>
            <w:tcW w:w="2109" w:type="dxa"/>
          </w:tcPr>
          <w:p w14:paraId="3E39262F" w14:textId="77777777" w:rsidR="008940A7" w:rsidRPr="0005170D" w:rsidRDefault="00B36D53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fatherId</w:t>
            </w:r>
          </w:p>
        </w:tc>
        <w:tc>
          <w:tcPr>
            <w:tcW w:w="1801" w:type="dxa"/>
          </w:tcPr>
          <w:p w14:paraId="317AB6A9" w14:textId="77777777" w:rsidR="008940A7" w:rsidRPr="0005170D" w:rsidRDefault="001F6D54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父</w:t>
            </w:r>
            <w:r w:rsidR="00D22B4D">
              <w:rPr>
                <w:rFonts w:asciiTheme="majorHAnsi" w:hAnsiTheme="majorHAnsi" w:hint="eastAsia"/>
              </w:rPr>
              <w:t>分类</w:t>
            </w:r>
            <w:r w:rsidR="00D22B4D">
              <w:rPr>
                <w:rFonts w:asciiTheme="majorHAnsi" w:hAnsiTheme="majorHAnsi" w:hint="eastAsia"/>
              </w:rPr>
              <w:t>ID</w:t>
            </w:r>
            <w:r>
              <w:rPr>
                <w:rFonts w:asciiTheme="majorHAnsi" w:hAnsiTheme="majorHAnsi" w:hint="eastAsia"/>
              </w:rPr>
              <w:t>(</w:t>
            </w:r>
            <w:r w:rsidR="00432BAA">
              <w:rPr>
                <w:rFonts w:asciiTheme="majorHAnsi" w:hAnsiTheme="majorHAnsi" w:hint="eastAsia"/>
              </w:rPr>
              <w:t>获取一级分类为</w:t>
            </w:r>
            <w:r w:rsidR="00432BAA">
              <w:rPr>
                <w:rFonts w:asciiTheme="majorHAnsi" w:hAnsiTheme="majorHAnsi" w:hint="eastAsia"/>
              </w:rPr>
              <w:t>0</w:t>
            </w:r>
            <w:r>
              <w:rPr>
                <w:rFonts w:asciiTheme="majorHAnsi" w:hAnsiTheme="majorHAnsi" w:hint="eastAsia"/>
              </w:rPr>
              <w:t>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BBE4637" w14:textId="77777777" w:rsidR="008940A7" w:rsidRPr="009C0E65" w:rsidRDefault="009C0E6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D987722" w14:textId="77777777" w:rsidR="008940A7" w:rsidRPr="0005170D" w:rsidRDefault="00416DA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0</w:t>
            </w:r>
          </w:p>
        </w:tc>
      </w:tr>
      <w:tr w:rsidR="008940A7" w:rsidRPr="0005170D" w14:paraId="27CC28D2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7126962F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705C80F5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8940A7" w:rsidRPr="0005170D" w14:paraId="20733D2B" w14:textId="77777777" w:rsidTr="00091678">
        <w:trPr>
          <w:jc w:val="center"/>
        </w:trPr>
        <w:tc>
          <w:tcPr>
            <w:tcW w:w="2109" w:type="dxa"/>
          </w:tcPr>
          <w:p w14:paraId="5E46D6D4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5EAC7B59" w14:textId="77777777" w:rsidR="008940A7" w:rsidRPr="0005170D" w:rsidRDefault="008940A7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1A04FA99" w14:textId="77777777" w:rsidR="008940A7" w:rsidRPr="0005170D" w:rsidRDefault="008940A7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C0E7D53" w14:textId="77777777" w:rsidR="007859DE" w:rsidRPr="0005170D" w:rsidRDefault="007859DE" w:rsidP="007859DE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2EAA667" w14:textId="77777777" w:rsidR="007859DE" w:rsidRPr="0005170D" w:rsidRDefault="007859DE" w:rsidP="007859DE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5EFEA1AC" w14:textId="77777777" w:rsidR="007859DE" w:rsidRPr="0005170D" w:rsidRDefault="007859DE" w:rsidP="007859DE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98D1EAB" w14:textId="77777777" w:rsidR="007859DE" w:rsidRDefault="007859DE" w:rsidP="007859DE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5DE887F" w14:textId="77777777" w:rsidR="007859DE" w:rsidRPr="0005170D" w:rsidRDefault="007859DE" w:rsidP="007859DE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25274C13" w14:textId="77777777" w:rsidR="007859DE" w:rsidRDefault="007859DE" w:rsidP="007859DE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6F9E49DE" w14:textId="77777777" w:rsidR="007859DE" w:rsidRDefault="007859DE" w:rsidP="007859DE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2684C91A" w14:textId="77777777" w:rsidR="007859DE" w:rsidRPr="0005170D" w:rsidRDefault="007859DE" w:rsidP="007859DE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4F23C33C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2A05B801" w14:textId="77777777" w:rsidR="00E602F3" w:rsidRDefault="00E602F3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&lt;categorys&gt;</w:t>
            </w:r>
          </w:p>
          <w:p w14:paraId="3870C4B9" w14:textId="77777777" w:rsidR="00442202" w:rsidRDefault="00442202" w:rsidP="0044220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&lt;category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475795">
              <w:rPr>
                <w:rFonts w:asciiTheme="majorHAnsi" w:hAnsiTheme="majorHAnsi" w:hint="eastAsia"/>
                <w:szCs w:val="21"/>
              </w:rPr>
              <w:t xml:space="preserve"> name=</w:t>
            </w:r>
            <w:r w:rsidR="00475795">
              <w:rPr>
                <w:rFonts w:asciiTheme="majorHAnsi" w:hAnsiTheme="majorHAnsi"/>
                <w:szCs w:val="21"/>
              </w:rPr>
              <w:t>”</w:t>
            </w:r>
            <w:r w:rsidR="00475795">
              <w:rPr>
                <w:rFonts w:asciiTheme="majorHAnsi" w:hAnsiTheme="majorHAnsi" w:hint="eastAsia"/>
                <w:szCs w:val="21"/>
              </w:rPr>
              <w:t>分类名</w:t>
            </w:r>
            <w:r w:rsidR="00475795">
              <w:rPr>
                <w:rFonts w:asciiTheme="majorHAnsi" w:hAnsiTheme="majorHAnsi"/>
                <w:szCs w:val="21"/>
              </w:rPr>
              <w:t>”</w:t>
            </w:r>
            <w:r w:rsidR="00765031">
              <w:rPr>
                <w:rFonts w:asciiTheme="majorHAnsi" w:hAnsiTheme="majorHAnsi" w:hint="eastAsia"/>
                <w:szCs w:val="21"/>
              </w:rPr>
              <w:t xml:space="preserve"> categoryId=</w:t>
            </w:r>
            <w:r w:rsidR="00765031">
              <w:rPr>
                <w:rFonts w:asciiTheme="majorHAnsi" w:hAnsiTheme="majorHAnsi"/>
                <w:szCs w:val="21"/>
              </w:rPr>
              <w:t>”</w:t>
            </w:r>
            <w:r w:rsidR="00765031">
              <w:rPr>
                <w:rFonts w:asciiTheme="majorHAnsi" w:hAnsiTheme="majorHAnsi" w:hint="eastAsia"/>
                <w:szCs w:val="21"/>
              </w:rPr>
              <w:t>23</w:t>
            </w:r>
            <w:r w:rsidR="00765031">
              <w:rPr>
                <w:rFonts w:asciiTheme="majorHAnsi" w:hAnsiTheme="majorHAnsi"/>
                <w:szCs w:val="21"/>
              </w:rPr>
              <w:t>”</w:t>
            </w:r>
            <w:r w:rsidR="00765031">
              <w:rPr>
                <w:rFonts w:asciiTheme="majorHAnsi" w:hAnsiTheme="majorHAnsi" w:hint="eastAsia"/>
                <w:szCs w:val="21"/>
              </w:rPr>
              <w:t xml:space="preserve"> fatherId=</w:t>
            </w:r>
            <w:r w:rsidR="00765031">
              <w:rPr>
                <w:rFonts w:asciiTheme="majorHAnsi" w:hAnsiTheme="majorHAnsi"/>
                <w:szCs w:val="21"/>
              </w:rPr>
              <w:t>”</w:t>
            </w:r>
            <w:r w:rsidR="00765031">
              <w:rPr>
                <w:rFonts w:asciiTheme="majorHAnsi" w:hAnsiTheme="majorHAnsi" w:hint="eastAsia"/>
                <w:szCs w:val="21"/>
              </w:rPr>
              <w:t>0</w:t>
            </w:r>
            <w:r w:rsidR="00765031">
              <w:rPr>
                <w:rFonts w:asciiTheme="majorHAnsi" w:hAnsiTheme="majorHAnsi"/>
                <w:szCs w:val="21"/>
              </w:rPr>
              <w:t>”</w:t>
            </w:r>
            <w:r w:rsidR="005E330A"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40"/>
            <w:r w:rsidR="005E330A">
              <w:rPr>
                <w:rFonts w:asciiTheme="majorHAnsi" w:hAnsiTheme="majorHAnsi" w:hint="eastAsia"/>
                <w:szCs w:val="21"/>
              </w:rPr>
              <w:t>childNum</w:t>
            </w:r>
            <w:commentRangeEnd w:id="40"/>
            <w:r w:rsidR="00090D05">
              <w:rPr>
                <w:rStyle w:val="CommentReference"/>
              </w:rPr>
              <w:commentReference w:id="40"/>
            </w:r>
            <w:r w:rsidR="005E330A">
              <w:rPr>
                <w:rFonts w:asciiTheme="majorHAnsi" w:hAnsiTheme="majorHAnsi" w:hint="eastAsia"/>
                <w:szCs w:val="21"/>
              </w:rPr>
              <w:t>=</w:t>
            </w:r>
            <w:r w:rsidR="005E330A">
              <w:rPr>
                <w:rFonts w:asciiTheme="majorHAnsi" w:hAnsiTheme="majorHAnsi"/>
                <w:szCs w:val="21"/>
              </w:rPr>
              <w:t>”</w:t>
            </w:r>
            <w:r w:rsidR="005E330A">
              <w:rPr>
                <w:rFonts w:asciiTheme="majorHAnsi" w:hAnsiTheme="majorHAnsi" w:hint="eastAsia"/>
                <w:szCs w:val="21"/>
              </w:rPr>
              <w:t>20</w:t>
            </w:r>
            <w:r w:rsidR="005E330A"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5937B630" w14:textId="77777777" w:rsidR="005E330A" w:rsidRDefault="005E330A" w:rsidP="0044220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&lt;category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分类名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categoryId=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41"/>
            <w:r>
              <w:rPr>
                <w:rFonts w:asciiTheme="majorHAnsi" w:hAnsiTheme="majorHAnsi" w:hint="eastAsia"/>
                <w:szCs w:val="21"/>
              </w:rPr>
              <w:t>fatherId</w:t>
            </w:r>
            <w:commentRangeEnd w:id="41"/>
            <w:r w:rsidR="00EB0B05">
              <w:rPr>
                <w:rStyle w:val="CommentReference"/>
              </w:rPr>
              <w:commentReference w:id="41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childNum=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49552621" w14:textId="77777777" w:rsidR="00E602F3" w:rsidRPr="0005170D" w:rsidRDefault="00E602F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&lt;/categorys&gt;</w:t>
            </w:r>
          </w:p>
          <w:p w14:paraId="62A49FE5" w14:textId="77777777" w:rsidR="00E602F3" w:rsidRPr="0005170D" w:rsidRDefault="008940A7" w:rsidP="00E602F3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60970136" w14:textId="77777777" w:rsidR="008940A7" w:rsidRPr="0005170D" w:rsidRDefault="008940A7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1C165979" w14:textId="77777777" w:rsidR="008940A7" w:rsidRPr="0005170D" w:rsidRDefault="008940A7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8940A7" w:rsidRPr="0005170D" w14:paraId="04CE897D" w14:textId="77777777" w:rsidTr="00091678">
        <w:trPr>
          <w:jc w:val="center"/>
        </w:trPr>
        <w:tc>
          <w:tcPr>
            <w:tcW w:w="2109" w:type="dxa"/>
          </w:tcPr>
          <w:p w14:paraId="7FFE55A9" w14:textId="77777777" w:rsidR="008940A7" w:rsidRPr="0005170D" w:rsidRDefault="008940A7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5B2939B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57971A8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5AE1CE7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3B9824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1EC753E8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FEA9FA8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6FBC899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444B63E2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1B43A7D3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0D8A1183" w14:textId="77777777" w:rsidR="008940A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027D2B0C" w14:textId="77777777" w:rsidR="008940A7" w:rsidRDefault="008940A7" w:rsidP="00D85F99">
      <w:pPr>
        <w:rPr>
          <w:rFonts w:asciiTheme="majorHAnsi" w:hAnsiTheme="majorHAnsi"/>
        </w:rPr>
      </w:pPr>
    </w:p>
    <w:p w14:paraId="16E92C66" w14:textId="77777777" w:rsidR="00F42675" w:rsidRPr="0005170D" w:rsidRDefault="00D53230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品牌列表</w:t>
      </w:r>
      <w:r w:rsidR="002C07A2">
        <w:rPr>
          <w:rFonts w:asciiTheme="majorHAnsi" w:hAnsiTheme="majorHAnsi" w:hint="eastAsia"/>
        </w:rPr>
        <w:t>(getBrandList)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F42675" w:rsidRPr="0005170D" w14:paraId="339B32C7" w14:textId="77777777" w:rsidTr="00091678">
        <w:trPr>
          <w:jc w:val="center"/>
        </w:trPr>
        <w:tc>
          <w:tcPr>
            <w:tcW w:w="2109" w:type="dxa"/>
          </w:tcPr>
          <w:p w14:paraId="0A591203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1614B61D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F42675" w:rsidRPr="0005170D" w14:paraId="57610D62" w14:textId="77777777" w:rsidTr="00091678">
        <w:trPr>
          <w:jc w:val="center"/>
        </w:trPr>
        <w:tc>
          <w:tcPr>
            <w:tcW w:w="2109" w:type="dxa"/>
          </w:tcPr>
          <w:p w14:paraId="63F7D7A1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36182570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F42675" w:rsidRPr="0005170D" w14:paraId="4027649C" w14:textId="77777777" w:rsidTr="00091678">
        <w:trPr>
          <w:jc w:val="center"/>
        </w:trPr>
        <w:tc>
          <w:tcPr>
            <w:tcW w:w="2109" w:type="dxa"/>
          </w:tcPr>
          <w:p w14:paraId="414B3E52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7EA2A1D5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</w:p>
        </w:tc>
      </w:tr>
      <w:tr w:rsidR="00F42675" w:rsidRPr="0005170D" w14:paraId="2D0107A5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424B94CE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68987E65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3D35E78C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5800AD31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F42675" w:rsidRPr="0005170D" w14:paraId="5AA0CAA6" w14:textId="77777777" w:rsidTr="00091678">
        <w:trPr>
          <w:jc w:val="center"/>
        </w:trPr>
        <w:tc>
          <w:tcPr>
            <w:tcW w:w="2109" w:type="dxa"/>
          </w:tcPr>
          <w:p w14:paraId="1B8F0C6D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59DC7003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8C208B1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6D453D4" w14:textId="77777777" w:rsidR="00F42675" w:rsidRPr="0005170D" w:rsidRDefault="00BA07EA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getBrandList</w:t>
            </w:r>
          </w:p>
        </w:tc>
      </w:tr>
      <w:tr w:rsidR="00F42675" w:rsidRPr="0005170D" w14:paraId="04EAAEC4" w14:textId="77777777" w:rsidTr="00091678">
        <w:trPr>
          <w:jc w:val="center"/>
        </w:trPr>
        <w:tc>
          <w:tcPr>
            <w:tcW w:w="2109" w:type="dxa"/>
          </w:tcPr>
          <w:p w14:paraId="658B2BF4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27220DD4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0793DDA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646CB1C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F42675" w:rsidRPr="0005170D" w14:paraId="78419333" w14:textId="77777777" w:rsidTr="00091678">
        <w:trPr>
          <w:jc w:val="center"/>
        </w:trPr>
        <w:tc>
          <w:tcPr>
            <w:tcW w:w="2109" w:type="dxa"/>
          </w:tcPr>
          <w:p w14:paraId="3A3F5485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2A9A3873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9746E36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2B5170A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F42675" w:rsidRPr="0005170D" w14:paraId="3C6B5904" w14:textId="77777777" w:rsidTr="00091678">
        <w:trPr>
          <w:jc w:val="center"/>
        </w:trPr>
        <w:tc>
          <w:tcPr>
            <w:tcW w:w="2109" w:type="dxa"/>
          </w:tcPr>
          <w:p w14:paraId="06B9110E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04D00481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49881A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EF732FA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F42675" w:rsidRPr="0005170D" w14:paraId="07734679" w14:textId="77777777" w:rsidTr="00091678">
        <w:trPr>
          <w:jc w:val="center"/>
        </w:trPr>
        <w:tc>
          <w:tcPr>
            <w:tcW w:w="2109" w:type="dxa"/>
          </w:tcPr>
          <w:p w14:paraId="7D42D121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ac</w:t>
            </w:r>
          </w:p>
        </w:tc>
        <w:tc>
          <w:tcPr>
            <w:tcW w:w="1801" w:type="dxa"/>
          </w:tcPr>
          <w:p w14:paraId="075DE7A9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88CFDDC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3F3B4FF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F42675" w:rsidRPr="0005170D" w14:paraId="389D19CC" w14:textId="77777777" w:rsidTr="00091678">
        <w:trPr>
          <w:jc w:val="center"/>
        </w:trPr>
        <w:tc>
          <w:tcPr>
            <w:tcW w:w="9322" w:type="dxa"/>
            <w:gridSpan w:val="4"/>
          </w:tcPr>
          <w:p w14:paraId="6C634D65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</w:p>
        </w:tc>
      </w:tr>
      <w:tr w:rsidR="00F42675" w:rsidRPr="0005170D" w14:paraId="39F22DBA" w14:textId="77777777" w:rsidTr="00091678">
        <w:trPr>
          <w:jc w:val="center"/>
        </w:trPr>
        <w:tc>
          <w:tcPr>
            <w:tcW w:w="2109" w:type="dxa"/>
          </w:tcPr>
          <w:p w14:paraId="7DF3758E" w14:textId="77777777" w:rsidR="00F42675" w:rsidRPr="0005170D" w:rsidRDefault="00F42675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7FF1CF9A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AB6536F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FABB958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</w:p>
        </w:tc>
      </w:tr>
      <w:tr w:rsidR="00F42675" w:rsidRPr="0005170D" w14:paraId="419FBF6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AD0FA5C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E216154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F42675" w:rsidRPr="0005170D" w14:paraId="3FB37330" w14:textId="77777777" w:rsidTr="00091678">
        <w:trPr>
          <w:jc w:val="center"/>
        </w:trPr>
        <w:tc>
          <w:tcPr>
            <w:tcW w:w="2109" w:type="dxa"/>
          </w:tcPr>
          <w:p w14:paraId="287F0E91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2D5E87F9" w14:textId="77777777" w:rsidR="00F42675" w:rsidRPr="0005170D" w:rsidRDefault="00F42675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1E93373F" w14:textId="77777777" w:rsidR="00F42675" w:rsidRPr="0005170D" w:rsidRDefault="00F42675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0BB32EC" w14:textId="77777777" w:rsidR="00AD299F" w:rsidRPr="0005170D" w:rsidRDefault="00AD299F" w:rsidP="00AD299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89D42B3" w14:textId="77777777" w:rsidR="00AD299F" w:rsidRPr="0005170D" w:rsidRDefault="00AD299F" w:rsidP="00AD299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4414CB5B" w14:textId="77777777" w:rsidR="00AD299F" w:rsidRPr="0005170D" w:rsidRDefault="00AD299F" w:rsidP="00AD299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CCA457C" w14:textId="77777777" w:rsidR="00AD299F" w:rsidRDefault="00AD299F" w:rsidP="00AD299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26D8A7AD" w14:textId="77777777" w:rsidR="00AD299F" w:rsidRPr="0005170D" w:rsidRDefault="00AD299F" w:rsidP="00AD299F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60A5549D" w14:textId="77777777" w:rsidR="00AD299F" w:rsidRDefault="00AD299F" w:rsidP="00AD299F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1ABF0CA" w14:textId="77777777" w:rsidR="00AD299F" w:rsidRDefault="00AD299F" w:rsidP="00AD299F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7C41427B" w14:textId="77777777" w:rsidR="00AD299F" w:rsidRPr="0005170D" w:rsidRDefault="00AD299F" w:rsidP="00AD299F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6EA0655D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1A5D8438" w14:textId="77777777" w:rsidR="00B87CFE" w:rsidRDefault="00B87CFE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&lt;brands&gt;</w:t>
            </w:r>
          </w:p>
          <w:p w14:paraId="10A60D52" w14:textId="77777777" w:rsidR="008120FB" w:rsidRDefault="008120FB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&lt;tag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A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4D59C660" w14:textId="77777777" w:rsidR="001219E4" w:rsidRDefault="001219E4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&lt;brand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DD1F54">
              <w:rPr>
                <w:rFonts w:asciiTheme="majorHAnsi" w:hAnsiTheme="majorHAnsi" w:hint="eastAsia"/>
                <w:szCs w:val="21"/>
              </w:rPr>
              <w:t xml:space="preserve"> name=</w:t>
            </w:r>
            <w:r w:rsidR="00DD1F54">
              <w:rPr>
                <w:rFonts w:asciiTheme="majorHAnsi" w:hAnsiTheme="majorHAnsi"/>
                <w:szCs w:val="21"/>
              </w:rPr>
              <w:t>”</w:t>
            </w:r>
            <w:r w:rsidR="00DD1F54">
              <w:rPr>
                <w:rFonts w:asciiTheme="majorHAnsi" w:hAnsiTheme="majorHAnsi" w:hint="eastAsia"/>
                <w:szCs w:val="21"/>
              </w:rPr>
              <w:t>品牌名</w:t>
            </w:r>
            <w:r w:rsidR="00DD1F54">
              <w:rPr>
                <w:rFonts w:asciiTheme="majorHAnsi" w:hAnsiTheme="majorHAnsi"/>
                <w:szCs w:val="21"/>
              </w:rPr>
              <w:t>”</w:t>
            </w:r>
            <w:r w:rsidR="0048712C"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42"/>
            <w:r w:rsidR="0048712C">
              <w:rPr>
                <w:rFonts w:asciiTheme="majorHAnsi" w:hAnsiTheme="majorHAnsi" w:hint="eastAsia"/>
                <w:szCs w:val="21"/>
              </w:rPr>
              <w:t>brandId</w:t>
            </w:r>
            <w:commentRangeEnd w:id="42"/>
            <w:r w:rsidR="00B9648C">
              <w:rPr>
                <w:rStyle w:val="CommentReference"/>
              </w:rPr>
              <w:commentReference w:id="42"/>
            </w:r>
            <w:r w:rsidR="0048712C">
              <w:rPr>
                <w:rFonts w:asciiTheme="majorHAnsi" w:hAnsiTheme="majorHAnsi" w:hint="eastAsia"/>
                <w:szCs w:val="21"/>
              </w:rPr>
              <w:t>=</w:t>
            </w:r>
            <w:r w:rsidR="0048712C">
              <w:rPr>
                <w:rFonts w:asciiTheme="majorHAnsi" w:hAnsiTheme="majorHAnsi"/>
                <w:szCs w:val="21"/>
              </w:rPr>
              <w:t>”</w:t>
            </w:r>
            <w:r w:rsidR="0048712C">
              <w:rPr>
                <w:rFonts w:asciiTheme="majorHAnsi" w:hAnsiTheme="majorHAnsi" w:hint="eastAsia"/>
                <w:szCs w:val="21"/>
              </w:rPr>
              <w:t>12</w:t>
            </w:r>
            <w:r w:rsidR="0048712C">
              <w:rPr>
                <w:rFonts w:asciiTheme="majorHAnsi" w:hAnsiTheme="majorHAnsi"/>
                <w:szCs w:val="21"/>
              </w:rPr>
              <w:t>”</w:t>
            </w:r>
            <w:r w:rsidR="00C72E67">
              <w:rPr>
                <w:rFonts w:asciiTheme="majorHAnsi" w:hAnsiTheme="majorHAnsi" w:hint="eastAsia"/>
                <w:szCs w:val="21"/>
              </w:rPr>
              <w:t xml:space="preserve"> /</w:t>
            </w:r>
            <w:r w:rsidR="0048712C">
              <w:rPr>
                <w:rFonts w:asciiTheme="majorHAnsi" w:hAnsiTheme="majorHAnsi" w:hint="eastAsia"/>
                <w:szCs w:val="21"/>
              </w:rPr>
              <w:t>&gt;</w:t>
            </w:r>
          </w:p>
          <w:p w14:paraId="081C2493" w14:textId="77777777" w:rsidR="003D6A55" w:rsidRDefault="003D6A55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&lt;brand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43"/>
            <w:r>
              <w:rPr>
                <w:rFonts w:asciiTheme="majorHAnsi" w:hAnsiTheme="majorHAnsi" w:hint="eastAsia"/>
                <w:szCs w:val="21"/>
              </w:rPr>
              <w:t>name</w:t>
            </w:r>
            <w:commentRangeEnd w:id="43"/>
            <w:r w:rsidR="00B9648C">
              <w:rPr>
                <w:rStyle w:val="CommentReference"/>
              </w:rPr>
              <w:commentReference w:id="43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品牌名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brandId=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3AB3CAC2" w14:textId="77777777" w:rsidR="008120FB" w:rsidRDefault="008120FB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&lt;/tag&gt;</w:t>
            </w:r>
          </w:p>
          <w:p w14:paraId="1E764687" w14:textId="77777777" w:rsidR="00EE178B" w:rsidRDefault="00EE178B" w:rsidP="00EE178B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&lt;tag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B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3A7C588C" w14:textId="77777777" w:rsidR="00EE178B" w:rsidRDefault="00EE178B" w:rsidP="00EE178B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&lt;brand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品牌名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brandId=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4F5DD2D8" w14:textId="77777777" w:rsidR="00EE178B" w:rsidRDefault="00EE178B" w:rsidP="00EE178B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&lt;brand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品牌名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brandId=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5D6E7618" w14:textId="77777777" w:rsidR="00EE178B" w:rsidRDefault="00EE178B" w:rsidP="008C274D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&lt;/tag&gt;</w:t>
            </w:r>
          </w:p>
          <w:p w14:paraId="71B55773" w14:textId="77777777" w:rsidR="00B87CFE" w:rsidRDefault="00B87CFE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&lt;brands&gt;</w:t>
            </w:r>
          </w:p>
          <w:p w14:paraId="54E8C3B9" w14:textId="77777777" w:rsidR="00555E93" w:rsidRDefault="00555E93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&lt;brandIcons&gt;</w:t>
            </w:r>
          </w:p>
          <w:p w14:paraId="00A96E3F" w14:textId="77777777" w:rsidR="00FA335D" w:rsidRDefault="00FA335D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</w:t>
            </w:r>
            <w:commentRangeStart w:id="44"/>
            <w:r>
              <w:rPr>
                <w:rFonts w:asciiTheme="majorHAnsi" w:hAnsiTheme="majorHAnsi" w:hint="eastAsia"/>
                <w:szCs w:val="21"/>
              </w:rPr>
              <w:t>&lt;tag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户外运动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id=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911681">
              <w:rPr>
                <w:rFonts w:asciiTheme="majorHAnsi" w:hAnsiTheme="majorHAnsi" w:hint="eastAsia"/>
                <w:szCs w:val="21"/>
              </w:rPr>
              <w:t>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commentRangeEnd w:id="44"/>
            <w:r w:rsidR="005D2442">
              <w:rPr>
                <w:rStyle w:val="CommentReference"/>
              </w:rPr>
              <w:commentReference w:id="44"/>
            </w:r>
          </w:p>
          <w:p w14:paraId="7EF718C9" w14:textId="77777777" w:rsidR="006807BC" w:rsidRDefault="006807BC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&lt;brand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品牌名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brandId=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type=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hot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/&gt;</w:t>
            </w:r>
          </w:p>
          <w:p w14:paraId="687ED62C" w14:textId="77777777" w:rsidR="002E7926" w:rsidRDefault="002E7926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&lt;brand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品牌名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brandId=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64EB44CD" w14:textId="77777777" w:rsidR="00FA335D" w:rsidRDefault="00FA335D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&lt;/tag&gt;</w:t>
            </w:r>
          </w:p>
          <w:p w14:paraId="30BB5F1D" w14:textId="77777777" w:rsidR="0032463A" w:rsidRDefault="0032463A" w:rsidP="0032463A">
            <w:pPr>
              <w:ind w:firstLineChars="390" w:firstLine="819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&lt;tag name=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222C82">
              <w:rPr>
                <w:rFonts w:asciiTheme="majorHAnsi" w:hAnsiTheme="majorHAnsi" w:hint="eastAsia"/>
                <w:szCs w:val="21"/>
              </w:rPr>
              <w:t>男鞋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id=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911681">
              <w:rPr>
                <w:rFonts w:asciiTheme="majorHAnsi" w:hAnsiTheme="majorHAnsi" w:hint="eastAsia"/>
                <w:szCs w:val="21"/>
              </w:rPr>
              <w:t>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1F3CB1EE" w14:textId="77777777" w:rsidR="0032463A" w:rsidRDefault="0032463A" w:rsidP="0032463A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&lt;brand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品牌名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brandId=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type=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hot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/&gt;</w:t>
            </w:r>
          </w:p>
          <w:p w14:paraId="7682BB7E" w14:textId="77777777" w:rsidR="0032463A" w:rsidRDefault="0032463A" w:rsidP="0032463A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&lt;brand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品牌名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brandId=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105FCE48" w14:textId="77777777" w:rsidR="0032463A" w:rsidRDefault="0032463A" w:rsidP="00766B67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&lt;/tag&gt;</w:t>
            </w:r>
          </w:p>
          <w:p w14:paraId="46795D39" w14:textId="77777777" w:rsidR="00555E93" w:rsidRPr="0005170D" w:rsidRDefault="00555E9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&lt;/brandIcons&gt;</w:t>
            </w:r>
          </w:p>
          <w:p w14:paraId="38FA2EF8" w14:textId="77777777" w:rsidR="00F42675" w:rsidRPr="0005170D" w:rsidRDefault="00F42675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&lt;/data_info&gt;</w:t>
            </w:r>
          </w:p>
          <w:p w14:paraId="70E8C312" w14:textId="77777777" w:rsidR="00F42675" w:rsidRPr="0005170D" w:rsidRDefault="00F42675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2C9087B8" w14:textId="77777777" w:rsidR="00F42675" w:rsidRPr="0005170D" w:rsidRDefault="00F42675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F42675" w:rsidRPr="0005170D" w14:paraId="51B74C1D" w14:textId="77777777" w:rsidTr="00091678">
        <w:trPr>
          <w:jc w:val="center"/>
        </w:trPr>
        <w:tc>
          <w:tcPr>
            <w:tcW w:w="2109" w:type="dxa"/>
          </w:tcPr>
          <w:p w14:paraId="6256CE01" w14:textId="77777777" w:rsidR="00F42675" w:rsidRPr="0005170D" w:rsidRDefault="00F42675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729E6D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5D897DD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EADF36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26097A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7EA5DF3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C713831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E858957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43F2AAC4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4F8E0B14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174BCAFF" w14:textId="77777777" w:rsidR="00F42675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7FEFC634" w14:textId="77777777" w:rsidR="00F42675" w:rsidRDefault="00F42675" w:rsidP="00D85F99">
      <w:pPr>
        <w:rPr>
          <w:rFonts w:asciiTheme="majorHAnsi" w:hAnsiTheme="majorHAnsi"/>
        </w:rPr>
      </w:pPr>
    </w:p>
    <w:p w14:paraId="2C93B8A5" w14:textId="77777777" w:rsidR="0051182C" w:rsidRPr="0005170D" w:rsidRDefault="005D4D9D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加入收藏夹</w:t>
      </w:r>
      <w:r w:rsidR="008B022B">
        <w:rPr>
          <w:rFonts w:asciiTheme="majorHAnsi" w:hAnsiTheme="majorHAnsi" w:hint="eastAsia"/>
        </w:rPr>
        <w:t>(addFavorite)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51182C" w:rsidRPr="0005170D" w14:paraId="26EF21BF" w14:textId="77777777" w:rsidTr="00091678">
        <w:trPr>
          <w:jc w:val="center"/>
        </w:trPr>
        <w:tc>
          <w:tcPr>
            <w:tcW w:w="2109" w:type="dxa"/>
          </w:tcPr>
          <w:p w14:paraId="3A1F603E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60BBFD3E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51182C" w:rsidRPr="0005170D" w14:paraId="3C055D92" w14:textId="77777777" w:rsidTr="00091678">
        <w:trPr>
          <w:jc w:val="center"/>
        </w:trPr>
        <w:tc>
          <w:tcPr>
            <w:tcW w:w="2109" w:type="dxa"/>
          </w:tcPr>
          <w:p w14:paraId="3EEE5748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58973627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51182C" w:rsidRPr="0005170D" w14:paraId="07641058" w14:textId="77777777" w:rsidTr="00091678">
        <w:trPr>
          <w:jc w:val="center"/>
        </w:trPr>
        <w:tc>
          <w:tcPr>
            <w:tcW w:w="2109" w:type="dxa"/>
          </w:tcPr>
          <w:p w14:paraId="34E376FE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1558B6A8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</w:p>
        </w:tc>
      </w:tr>
      <w:tr w:rsidR="0051182C" w:rsidRPr="0005170D" w14:paraId="71443F16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24D3B41F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68B1CCEB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080F5467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4F259EA7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51182C" w:rsidRPr="0005170D" w14:paraId="4F7523D2" w14:textId="77777777" w:rsidTr="00091678">
        <w:trPr>
          <w:jc w:val="center"/>
        </w:trPr>
        <w:tc>
          <w:tcPr>
            <w:tcW w:w="2109" w:type="dxa"/>
          </w:tcPr>
          <w:p w14:paraId="623527B3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2C40EFD8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3E07EF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0C34D31" w14:textId="77777777" w:rsidR="0051182C" w:rsidRPr="0005170D" w:rsidRDefault="0000148D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addFavorite</w:t>
            </w:r>
          </w:p>
        </w:tc>
      </w:tr>
      <w:tr w:rsidR="0051182C" w:rsidRPr="0005170D" w14:paraId="5B431658" w14:textId="77777777" w:rsidTr="00091678">
        <w:trPr>
          <w:jc w:val="center"/>
        </w:trPr>
        <w:tc>
          <w:tcPr>
            <w:tcW w:w="2109" w:type="dxa"/>
          </w:tcPr>
          <w:p w14:paraId="5BEC1304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0AA27798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D2AE5B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E778C02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51182C" w:rsidRPr="0005170D" w14:paraId="494AD08B" w14:textId="77777777" w:rsidTr="00091678">
        <w:trPr>
          <w:jc w:val="center"/>
        </w:trPr>
        <w:tc>
          <w:tcPr>
            <w:tcW w:w="2109" w:type="dxa"/>
          </w:tcPr>
          <w:p w14:paraId="37BD2435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E22D0DB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8B345F6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08FD77E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51182C" w:rsidRPr="0005170D" w14:paraId="009DA4E1" w14:textId="77777777" w:rsidTr="00091678">
        <w:trPr>
          <w:jc w:val="center"/>
        </w:trPr>
        <w:tc>
          <w:tcPr>
            <w:tcW w:w="2109" w:type="dxa"/>
          </w:tcPr>
          <w:p w14:paraId="562F412E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6DE475FF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8FB43D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4028B0F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51182C" w:rsidRPr="0005170D" w14:paraId="62957B10" w14:textId="77777777" w:rsidTr="00091678">
        <w:trPr>
          <w:jc w:val="center"/>
        </w:trPr>
        <w:tc>
          <w:tcPr>
            <w:tcW w:w="2109" w:type="dxa"/>
          </w:tcPr>
          <w:p w14:paraId="3ACB0AD4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1A6B3E9C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F4DB294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2C88B52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51182C" w:rsidRPr="0005170D" w14:paraId="4046CB04" w14:textId="77777777" w:rsidTr="00091678">
        <w:trPr>
          <w:jc w:val="center"/>
        </w:trPr>
        <w:tc>
          <w:tcPr>
            <w:tcW w:w="9322" w:type="dxa"/>
            <w:gridSpan w:val="4"/>
          </w:tcPr>
          <w:p w14:paraId="1B9F1073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</w:p>
        </w:tc>
      </w:tr>
      <w:tr w:rsidR="0051182C" w:rsidRPr="0005170D" w14:paraId="15C09C47" w14:textId="77777777" w:rsidTr="00091678">
        <w:trPr>
          <w:jc w:val="center"/>
        </w:trPr>
        <w:tc>
          <w:tcPr>
            <w:tcW w:w="2109" w:type="dxa"/>
          </w:tcPr>
          <w:p w14:paraId="76E73DFA" w14:textId="77777777" w:rsidR="0051182C" w:rsidRPr="0005170D" w:rsidRDefault="008861E6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productCode</w:t>
            </w:r>
          </w:p>
        </w:tc>
        <w:tc>
          <w:tcPr>
            <w:tcW w:w="1801" w:type="dxa"/>
          </w:tcPr>
          <w:p w14:paraId="2041A4BF" w14:textId="77777777" w:rsidR="0051182C" w:rsidRPr="0005170D" w:rsidRDefault="0021107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159EFDB" w14:textId="77777777" w:rsidR="0051182C" w:rsidRPr="0005170D" w:rsidRDefault="00227B1E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2536E70" w14:textId="77777777" w:rsidR="0051182C" w:rsidRPr="0005170D" w:rsidRDefault="002C2CF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123321</w:t>
            </w:r>
          </w:p>
        </w:tc>
      </w:tr>
      <w:tr w:rsidR="0051182C" w:rsidRPr="0005170D" w14:paraId="6A46585F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937FE40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1421A868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51182C" w:rsidRPr="0005170D" w14:paraId="1D1996DB" w14:textId="77777777" w:rsidTr="00091678">
        <w:trPr>
          <w:jc w:val="center"/>
        </w:trPr>
        <w:tc>
          <w:tcPr>
            <w:tcW w:w="2109" w:type="dxa"/>
          </w:tcPr>
          <w:p w14:paraId="27B9365D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07675F50" w14:textId="77777777" w:rsidR="0051182C" w:rsidRPr="0005170D" w:rsidRDefault="0051182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23C02527" w14:textId="77777777" w:rsidR="0051182C" w:rsidRPr="0005170D" w:rsidRDefault="0051182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D5E1FA3" w14:textId="77777777" w:rsidR="002B7C91" w:rsidRPr="0005170D" w:rsidRDefault="002B7C91" w:rsidP="002B7C9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EF07B38" w14:textId="77777777" w:rsidR="002B7C91" w:rsidRPr="0005170D" w:rsidRDefault="002B7C91" w:rsidP="002B7C9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AB3E65E" w14:textId="77777777" w:rsidR="002B7C91" w:rsidRPr="0005170D" w:rsidRDefault="002B7C91" w:rsidP="002B7C9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2996184" w14:textId="77777777" w:rsidR="002B7C91" w:rsidRDefault="002B7C91" w:rsidP="002B7C9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13ED5B9" w14:textId="77777777" w:rsidR="002B7C91" w:rsidRPr="0005170D" w:rsidRDefault="002B7C91" w:rsidP="002B7C91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429A1311" w14:textId="77777777" w:rsidR="002B7C91" w:rsidRDefault="002B7C91" w:rsidP="002B7C91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2BDA4C7E" w14:textId="77777777" w:rsidR="002B7C91" w:rsidRDefault="002B7C91" w:rsidP="002B7C91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70B54507" w14:textId="77777777" w:rsidR="002B7C91" w:rsidRPr="0005170D" w:rsidRDefault="002B7C91" w:rsidP="002B7C91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752613C7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50D1AB68" w14:textId="77777777" w:rsidR="0051182C" w:rsidRPr="0005170D" w:rsidRDefault="0051182C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16A9A733" w14:textId="77777777" w:rsidR="0051182C" w:rsidRPr="0005170D" w:rsidRDefault="0051182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05801105" w14:textId="77777777" w:rsidR="0051182C" w:rsidRPr="0005170D" w:rsidRDefault="0051182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&lt;/shopex&gt;</w:t>
            </w:r>
          </w:p>
        </w:tc>
      </w:tr>
      <w:tr w:rsidR="0051182C" w:rsidRPr="0005170D" w14:paraId="2934FBD6" w14:textId="77777777" w:rsidTr="00091678">
        <w:trPr>
          <w:jc w:val="center"/>
        </w:trPr>
        <w:tc>
          <w:tcPr>
            <w:tcW w:w="2109" w:type="dxa"/>
          </w:tcPr>
          <w:p w14:paraId="79BCFF36" w14:textId="77777777" w:rsidR="0051182C" w:rsidRPr="0005170D" w:rsidRDefault="0051182C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6297A88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6F297B9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577384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9B7EA4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4FA31C0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F780766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AC0A460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4B6EEC4A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796B9EA2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30B19F32" w14:textId="77777777" w:rsidR="0051182C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70ADFCD5" w14:textId="77777777" w:rsidR="0051182C" w:rsidRDefault="0051182C" w:rsidP="00D85F99">
      <w:pPr>
        <w:rPr>
          <w:rFonts w:asciiTheme="majorHAnsi" w:hAnsiTheme="majorHAnsi"/>
        </w:rPr>
      </w:pPr>
    </w:p>
    <w:p w14:paraId="5DC96B24" w14:textId="77777777" w:rsidR="009A07CE" w:rsidRPr="0005170D" w:rsidRDefault="009A07CE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删除收藏夹</w:t>
      </w:r>
      <w:r>
        <w:rPr>
          <w:rFonts w:asciiTheme="majorHAnsi" w:hAnsiTheme="majorHAnsi" w:hint="eastAsia"/>
        </w:rPr>
        <w:t>(</w:t>
      </w:r>
      <w:r w:rsidR="00242DF8">
        <w:rPr>
          <w:rFonts w:asciiTheme="majorHAnsi" w:hAnsiTheme="majorHAnsi" w:hint="eastAsia"/>
        </w:rPr>
        <w:t>del</w:t>
      </w:r>
      <w:r>
        <w:rPr>
          <w:rFonts w:asciiTheme="majorHAnsi" w:hAnsiTheme="majorHAnsi" w:hint="eastAsia"/>
        </w:rPr>
        <w:t>Favorite)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9A07CE" w:rsidRPr="0005170D" w14:paraId="672261BD" w14:textId="77777777" w:rsidTr="00946DB6">
        <w:trPr>
          <w:jc w:val="center"/>
        </w:trPr>
        <w:tc>
          <w:tcPr>
            <w:tcW w:w="2109" w:type="dxa"/>
          </w:tcPr>
          <w:p w14:paraId="13203659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55D1A7E2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9A07CE" w:rsidRPr="0005170D" w14:paraId="5B036F10" w14:textId="77777777" w:rsidTr="00946DB6">
        <w:trPr>
          <w:jc w:val="center"/>
        </w:trPr>
        <w:tc>
          <w:tcPr>
            <w:tcW w:w="2109" w:type="dxa"/>
          </w:tcPr>
          <w:p w14:paraId="2D0C8B4B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55488AD8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9A07CE" w:rsidRPr="0005170D" w14:paraId="707B7F4F" w14:textId="77777777" w:rsidTr="00946DB6">
        <w:trPr>
          <w:jc w:val="center"/>
        </w:trPr>
        <w:tc>
          <w:tcPr>
            <w:tcW w:w="2109" w:type="dxa"/>
          </w:tcPr>
          <w:p w14:paraId="2DC8968D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03445B9E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</w:p>
        </w:tc>
      </w:tr>
      <w:tr w:rsidR="009A07CE" w:rsidRPr="0005170D" w14:paraId="4A255C8F" w14:textId="77777777" w:rsidTr="00946DB6">
        <w:trPr>
          <w:jc w:val="center"/>
        </w:trPr>
        <w:tc>
          <w:tcPr>
            <w:tcW w:w="2109" w:type="dxa"/>
            <w:shd w:val="clear" w:color="auto" w:fill="00B050"/>
          </w:tcPr>
          <w:p w14:paraId="4CCFDB68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5D21104D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587B4CE9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0D4278EA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9A07CE" w:rsidRPr="0005170D" w14:paraId="128EC695" w14:textId="77777777" w:rsidTr="00946DB6">
        <w:trPr>
          <w:jc w:val="center"/>
        </w:trPr>
        <w:tc>
          <w:tcPr>
            <w:tcW w:w="2109" w:type="dxa"/>
          </w:tcPr>
          <w:p w14:paraId="165CB298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7D3C201F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A93A3B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52B8B61" w14:textId="77777777" w:rsidR="009A07CE" w:rsidRPr="0005170D" w:rsidRDefault="003F5694" w:rsidP="00946D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del</w:t>
            </w:r>
            <w:r w:rsidR="009A07CE">
              <w:rPr>
                <w:rFonts w:asciiTheme="majorHAnsi" w:hAnsiTheme="majorHAnsi" w:hint="eastAsia"/>
              </w:rPr>
              <w:t>Favorite</w:t>
            </w:r>
          </w:p>
        </w:tc>
      </w:tr>
      <w:tr w:rsidR="009A07CE" w:rsidRPr="0005170D" w14:paraId="6CA806DB" w14:textId="77777777" w:rsidTr="00946DB6">
        <w:trPr>
          <w:jc w:val="center"/>
        </w:trPr>
        <w:tc>
          <w:tcPr>
            <w:tcW w:w="2109" w:type="dxa"/>
          </w:tcPr>
          <w:p w14:paraId="0A64FA67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5EE704B4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FAC4B93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FDC2C9A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9A07CE" w:rsidRPr="0005170D" w14:paraId="79078F5B" w14:textId="77777777" w:rsidTr="00946DB6">
        <w:trPr>
          <w:jc w:val="center"/>
        </w:trPr>
        <w:tc>
          <w:tcPr>
            <w:tcW w:w="2109" w:type="dxa"/>
          </w:tcPr>
          <w:p w14:paraId="051BE397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19F6DE37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EB7ACF6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773300F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9A07CE" w:rsidRPr="0005170D" w14:paraId="781BE222" w14:textId="77777777" w:rsidTr="00946DB6">
        <w:trPr>
          <w:jc w:val="center"/>
        </w:trPr>
        <w:tc>
          <w:tcPr>
            <w:tcW w:w="2109" w:type="dxa"/>
          </w:tcPr>
          <w:p w14:paraId="32138315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31987B32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1BAFA57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D22B8E4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9A07CE" w:rsidRPr="0005170D" w14:paraId="14E437B0" w14:textId="77777777" w:rsidTr="00946DB6">
        <w:trPr>
          <w:jc w:val="center"/>
        </w:trPr>
        <w:tc>
          <w:tcPr>
            <w:tcW w:w="2109" w:type="dxa"/>
          </w:tcPr>
          <w:p w14:paraId="60BF345A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2248403B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8D4E19D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9E01722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9A07CE" w:rsidRPr="0005170D" w14:paraId="35B09EBA" w14:textId="77777777" w:rsidTr="00946DB6">
        <w:trPr>
          <w:jc w:val="center"/>
        </w:trPr>
        <w:tc>
          <w:tcPr>
            <w:tcW w:w="9322" w:type="dxa"/>
            <w:gridSpan w:val="4"/>
          </w:tcPr>
          <w:p w14:paraId="12392798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</w:p>
        </w:tc>
      </w:tr>
      <w:tr w:rsidR="009A07CE" w:rsidRPr="0005170D" w14:paraId="4F6CA45D" w14:textId="77777777" w:rsidTr="00946DB6">
        <w:trPr>
          <w:jc w:val="center"/>
        </w:trPr>
        <w:tc>
          <w:tcPr>
            <w:tcW w:w="2109" w:type="dxa"/>
          </w:tcPr>
          <w:p w14:paraId="53C61B5D" w14:textId="77777777" w:rsidR="009A07CE" w:rsidRPr="0005170D" w:rsidRDefault="009A07CE" w:rsidP="00946DB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productCode</w:t>
            </w:r>
          </w:p>
        </w:tc>
        <w:tc>
          <w:tcPr>
            <w:tcW w:w="1801" w:type="dxa"/>
          </w:tcPr>
          <w:p w14:paraId="721497CC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B106539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F07F5C6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123321</w:t>
            </w:r>
          </w:p>
        </w:tc>
      </w:tr>
      <w:tr w:rsidR="009A07CE" w:rsidRPr="0005170D" w14:paraId="13B4858B" w14:textId="77777777" w:rsidTr="00946DB6">
        <w:trPr>
          <w:jc w:val="center"/>
        </w:trPr>
        <w:tc>
          <w:tcPr>
            <w:tcW w:w="2109" w:type="dxa"/>
            <w:shd w:val="clear" w:color="auto" w:fill="00B050"/>
          </w:tcPr>
          <w:p w14:paraId="15EA7228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E2A315C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9A07CE" w:rsidRPr="0005170D" w14:paraId="37ED9A2B" w14:textId="77777777" w:rsidTr="00946DB6">
        <w:trPr>
          <w:jc w:val="center"/>
        </w:trPr>
        <w:tc>
          <w:tcPr>
            <w:tcW w:w="2109" w:type="dxa"/>
          </w:tcPr>
          <w:p w14:paraId="0F73E749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6C7CA16D" w14:textId="77777777" w:rsidR="009A07CE" w:rsidRPr="0005170D" w:rsidRDefault="009A07CE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0449BE80" w14:textId="77777777" w:rsidR="009A07CE" w:rsidRPr="0005170D" w:rsidRDefault="009A07CE" w:rsidP="00946DB6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C1DD732" w14:textId="77777777" w:rsidR="00FC3C0D" w:rsidRPr="0005170D" w:rsidRDefault="00FC3C0D" w:rsidP="00FC3C0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FD55076" w14:textId="77777777" w:rsidR="00FC3C0D" w:rsidRPr="0005170D" w:rsidRDefault="00FC3C0D" w:rsidP="00FC3C0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757C9AA7" w14:textId="77777777" w:rsidR="00FC3C0D" w:rsidRPr="0005170D" w:rsidRDefault="00FC3C0D" w:rsidP="00FC3C0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845E610" w14:textId="77777777" w:rsidR="00FC3C0D" w:rsidRDefault="00FC3C0D" w:rsidP="00FC3C0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C97D525" w14:textId="77777777" w:rsidR="00FC3C0D" w:rsidRPr="0005170D" w:rsidRDefault="00FC3C0D" w:rsidP="00FC3C0D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27D8C469" w14:textId="77777777" w:rsidR="00FC3C0D" w:rsidRDefault="00FC3C0D" w:rsidP="00FC3C0D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1F3AD10" w14:textId="77777777" w:rsidR="00FC3C0D" w:rsidRDefault="00FC3C0D" w:rsidP="00FC3C0D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3C430C24" w14:textId="77777777" w:rsidR="00FC3C0D" w:rsidRPr="0005170D" w:rsidRDefault="00FC3C0D" w:rsidP="00FC3C0D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733585EF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67601F41" w14:textId="77777777" w:rsidR="009A07CE" w:rsidRPr="0005170D" w:rsidRDefault="009A07CE" w:rsidP="00946DB6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6D9BDD26" w14:textId="77777777" w:rsidR="009A07CE" w:rsidRPr="0005170D" w:rsidRDefault="009A07CE" w:rsidP="00946DB6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0F7FE129" w14:textId="77777777" w:rsidR="009A07CE" w:rsidRPr="0005170D" w:rsidRDefault="009A07CE" w:rsidP="00946DB6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9A07CE" w:rsidRPr="0005170D" w14:paraId="3913E7D5" w14:textId="77777777" w:rsidTr="00946DB6">
        <w:trPr>
          <w:jc w:val="center"/>
        </w:trPr>
        <w:tc>
          <w:tcPr>
            <w:tcW w:w="2109" w:type="dxa"/>
          </w:tcPr>
          <w:p w14:paraId="314026E8" w14:textId="77777777" w:rsidR="009A07CE" w:rsidRPr="0005170D" w:rsidRDefault="009A07CE" w:rsidP="00946DB6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05217078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6EE46B6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&lt;?xml version=”1.0” encoding=”utf-8”?&gt;</w:t>
            </w:r>
          </w:p>
          <w:p w14:paraId="4BFA51D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D23BC0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3EF1B84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A37642B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1A0AA070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24B9A1DC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00833F1B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6189B8A" w14:textId="77777777" w:rsidR="009A07CE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4BB1AE7F" w14:textId="77777777" w:rsidR="009A07CE" w:rsidRDefault="009A07CE" w:rsidP="00D85F99">
      <w:pPr>
        <w:rPr>
          <w:rFonts w:asciiTheme="majorHAnsi" w:hAnsiTheme="majorHAnsi"/>
        </w:rPr>
      </w:pPr>
    </w:p>
    <w:p w14:paraId="7A8008FD" w14:textId="77777777" w:rsidR="005936B2" w:rsidRPr="0005170D" w:rsidRDefault="002C0A14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收藏夹列表</w:t>
      </w:r>
      <w:r w:rsidR="00AB6B7B">
        <w:rPr>
          <w:rFonts w:asciiTheme="majorHAnsi" w:hAnsiTheme="majorHAnsi" w:hint="eastAsia"/>
        </w:rPr>
        <w:t>(getFavoriteList)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68"/>
        <w:gridCol w:w="1842"/>
        <w:gridCol w:w="1418"/>
        <w:gridCol w:w="3994"/>
      </w:tblGrid>
      <w:tr w:rsidR="005936B2" w:rsidRPr="0005170D" w14:paraId="34DE1AAC" w14:textId="77777777" w:rsidTr="003D5CEC">
        <w:trPr>
          <w:jc w:val="center"/>
        </w:trPr>
        <w:tc>
          <w:tcPr>
            <w:tcW w:w="2068" w:type="dxa"/>
          </w:tcPr>
          <w:p w14:paraId="1CE5BD5C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54" w:type="dxa"/>
            <w:gridSpan w:val="3"/>
          </w:tcPr>
          <w:p w14:paraId="349E382E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5936B2" w:rsidRPr="0005170D" w14:paraId="47BE0F82" w14:textId="77777777" w:rsidTr="003D5CEC">
        <w:trPr>
          <w:jc w:val="center"/>
        </w:trPr>
        <w:tc>
          <w:tcPr>
            <w:tcW w:w="2068" w:type="dxa"/>
          </w:tcPr>
          <w:p w14:paraId="47B209C8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54" w:type="dxa"/>
            <w:gridSpan w:val="3"/>
          </w:tcPr>
          <w:p w14:paraId="142E1A92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5936B2" w:rsidRPr="0005170D" w14:paraId="4C8C1483" w14:textId="77777777" w:rsidTr="003D5CEC">
        <w:trPr>
          <w:jc w:val="center"/>
        </w:trPr>
        <w:tc>
          <w:tcPr>
            <w:tcW w:w="2068" w:type="dxa"/>
          </w:tcPr>
          <w:p w14:paraId="6165B81B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54" w:type="dxa"/>
            <w:gridSpan w:val="3"/>
          </w:tcPr>
          <w:p w14:paraId="1654C166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</w:p>
        </w:tc>
      </w:tr>
      <w:tr w:rsidR="005936B2" w:rsidRPr="0005170D" w14:paraId="0D7BF52F" w14:textId="77777777" w:rsidTr="003D5CEC">
        <w:trPr>
          <w:jc w:val="center"/>
        </w:trPr>
        <w:tc>
          <w:tcPr>
            <w:tcW w:w="2068" w:type="dxa"/>
            <w:shd w:val="clear" w:color="auto" w:fill="00B050"/>
          </w:tcPr>
          <w:p w14:paraId="34FBB0BE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42" w:type="dxa"/>
            <w:shd w:val="clear" w:color="auto" w:fill="00B050"/>
          </w:tcPr>
          <w:p w14:paraId="36B849FB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56FAFDAC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75E28101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5936B2" w:rsidRPr="0005170D" w14:paraId="63466793" w14:textId="77777777" w:rsidTr="003D5CEC">
        <w:trPr>
          <w:jc w:val="center"/>
        </w:trPr>
        <w:tc>
          <w:tcPr>
            <w:tcW w:w="2068" w:type="dxa"/>
          </w:tcPr>
          <w:p w14:paraId="6779BC40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42" w:type="dxa"/>
          </w:tcPr>
          <w:p w14:paraId="4437DB96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DEFD865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54D586E" w14:textId="77777777" w:rsidR="005936B2" w:rsidRPr="0005170D" w:rsidRDefault="004440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getFavoriteList</w:t>
            </w:r>
          </w:p>
        </w:tc>
      </w:tr>
      <w:tr w:rsidR="005936B2" w:rsidRPr="0005170D" w14:paraId="1E546F9C" w14:textId="77777777" w:rsidTr="003D5CEC">
        <w:trPr>
          <w:jc w:val="center"/>
        </w:trPr>
        <w:tc>
          <w:tcPr>
            <w:tcW w:w="2068" w:type="dxa"/>
          </w:tcPr>
          <w:p w14:paraId="1F0056A9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42" w:type="dxa"/>
          </w:tcPr>
          <w:p w14:paraId="6B094637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DD7AE5B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648B4FF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5936B2" w:rsidRPr="0005170D" w14:paraId="3A0A6508" w14:textId="77777777" w:rsidTr="003D5CEC">
        <w:trPr>
          <w:jc w:val="center"/>
        </w:trPr>
        <w:tc>
          <w:tcPr>
            <w:tcW w:w="2068" w:type="dxa"/>
          </w:tcPr>
          <w:p w14:paraId="284A6666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42" w:type="dxa"/>
          </w:tcPr>
          <w:p w14:paraId="49472FC5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B0074CE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B8DCD50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5936B2" w:rsidRPr="0005170D" w14:paraId="68DE1CD8" w14:textId="77777777" w:rsidTr="003D5CEC">
        <w:trPr>
          <w:jc w:val="center"/>
        </w:trPr>
        <w:tc>
          <w:tcPr>
            <w:tcW w:w="2068" w:type="dxa"/>
          </w:tcPr>
          <w:p w14:paraId="3BD2BE32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42" w:type="dxa"/>
          </w:tcPr>
          <w:p w14:paraId="1ED75949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89062F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1BF098D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5936B2" w:rsidRPr="0005170D" w14:paraId="594A2DCA" w14:textId="77777777" w:rsidTr="003D5CEC">
        <w:trPr>
          <w:jc w:val="center"/>
        </w:trPr>
        <w:tc>
          <w:tcPr>
            <w:tcW w:w="2068" w:type="dxa"/>
          </w:tcPr>
          <w:p w14:paraId="2C057445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42" w:type="dxa"/>
          </w:tcPr>
          <w:p w14:paraId="684A40D3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3A5BC9E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841A456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5936B2" w:rsidRPr="0005170D" w14:paraId="5328E4DC" w14:textId="77777777" w:rsidTr="00091678">
        <w:trPr>
          <w:jc w:val="center"/>
        </w:trPr>
        <w:tc>
          <w:tcPr>
            <w:tcW w:w="9322" w:type="dxa"/>
            <w:gridSpan w:val="4"/>
          </w:tcPr>
          <w:p w14:paraId="0DCB8137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</w:p>
        </w:tc>
      </w:tr>
      <w:tr w:rsidR="004E34B3" w:rsidRPr="0005170D" w14:paraId="69B72858" w14:textId="77777777" w:rsidTr="003D5CEC">
        <w:trPr>
          <w:jc w:val="center"/>
        </w:trPr>
        <w:tc>
          <w:tcPr>
            <w:tcW w:w="2068" w:type="dxa"/>
          </w:tcPr>
          <w:p w14:paraId="62E0A981" w14:textId="77777777" w:rsidR="004E34B3" w:rsidRPr="0005170D" w:rsidRDefault="004E34B3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1842" w:type="dxa"/>
          </w:tcPr>
          <w:p w14:paraId="5FD3B50B" w14:textId="77777777" w:rsidR="004E34B3" w:rsidRPr="0005170D" w:rsidRDefault="004E34B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当前页码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7D55883" w14:textId="77777777" w:rsidR="004E34B3" w:rsidRPr="0005170D" w:rsidRDefault="004E34B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EB17A8C" w14:textId="77777777" w:rsidR="004E34B3" w:rsidRPr="0005170D" w:rsidRDefault="004E34B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4E34B3" w:rsidRPr="0005170D" w14:paraId="35C9FCAA" w14:textId="77777777" w:rsidTr="003D5CEC">
        <w:trPr>
          <w:jc w:val="center"/>
        </w:trPr>
        <w:tc>
          <w:tcPr>
            <w:tcW w:w="2068" w:type="dxa"/>
          </w:tcPr>
          <w:p w14:paraId="3293AFDB" w14:textId="77777777" w:rsidR="004E34B3" w:rsidRPr="0005170D" w:rsidRDefault="004E34B3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pagesize</w:t>
            </w:r>
          </w:p>
        </w:tc>
        <w:tc>
          <w:tcPr>
            <w:tcW w:w="1842" w:type="dxa"/>
          </w:tcPr>
          <w:p w14:paraId="66CE3002" w14:textId="77777777" w:rsidR="004E34B3" w:rsidRPr="0005170D" w:rsidRDefault="004E34B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每页显示数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F14B98F" w14:textId="77777777" w:rsidR="004E34B3" w:rsidRPr="0005170D" w:rsidRDefault="004E34B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91F6DF4" w14:textId="77777777" w:rsidR="004E34B3" w:rsidRPr="0005170D" w:rsidRDefault="004E34B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10</w:t>
            </w:r>
          </w:p>
        </w:tc>
      </w:tr>
      <w:tr w:rsidR="005936B2" w:rsidRPr="0005170D" w14:paraId="2C17E28D" w14:textId="77777777" w:rsidTr="003D5CEC">
        <w:trPr>
          <w:jc w:val="center"/>
        </w:trPr>
        <w:tc>
          <w:tcPr>
            <w:tcW w:w="2068" w:type="dxa"/>
            <w:shd w:val="clear" w:color="auto" w:fill="00B050"/>
          </w:tcPr>
          <w:p w14:paraId="20EEC320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54" w:type="dxa"/>
            <w:gridSpan w:val="3"/>
            <w:shd w:val="clear" w:color="auto" w:fill="00B050"/>
          </w:tcPr>
          <w:p w14:paraId="02C07367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5936B2" w:rsidRPr="0005170D" w14:paraId="2039F2FA" w14:textId="77777777" w:rsidTr="003D5CEC">
        <w:trPr>
          <w:jc w:val="center"/>
        </w:trPr>
        <w:tc>
          <w:tcPr>
            <w:tcW w:w="2068" w:type="dxa"/>
          </w:tcPr>
          <w:p w14:paraId="2B5B148B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54" w:type="dxa"/>
            <w:gridSpan w:val="3"/>
          </w:tcPr>
          <w:p w14:paraId="602FD064" w14:textId="77777777" w:rsidR="005936B2" w:rsidRPr="0005170D" w:rsidRDefault="005936B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255A7980" w14:textId="77777777" w:rsidR="005936B2" w:rsidRPr="0005170D" w:rsidRDefault="005936B2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AF3EFEE" w14:textId="77777777" w:rsidR="005B1BB1" w:rsidRPr="0005170D" w:rsidRDefault="005B1BB1" w:rsidP="005B1BB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1B483B6E" w14:textId="77777777" w:rsidR="005B1BB1" w:rsidRPr="0005170D" w:rsidRDefault="005B1BB1" w:rsidP="005B1BB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3D1CA6C1" w14:textId="77777777" w:rsidR="005B1BB1" w:rsidRPr="0005170D" w:rsidRDefault="005B1BB1" w:rsidP="005B1BB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F361202" w14:textId="77777777" w:rsidR="005B1BB1" w:rsidRDefault="005B1BB1" w:rsidP="005B1BB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285D8CAD" w14:textId="77777777" w:rsidR="005B1BB1" w:rsidRPr="0005170D" w:rsidRDefault="005B1BB1" w:rsidP="005B1BB1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27EA9A4C" w14:textId="77777777" w:rsidR="005B1BB1" w:rsidRDefault="005B1BB1" w:rsidP="005B1BB1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6E2E1A17" w14:textId="77777777" w:rsidR="005B1BB1" w:rsidRDefault="005B1BB1" w:rsidP="005B1BB1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79ABE54E" w14:textId="77777777" w:rsidR="005B1BB1" w:rsidRPr="0005170D" w:rsidRDefault="005B1BB1" w:rsidP="005B1BB1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5288D267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65FC9700" w14:textId="77777777" w:rsidR="009114F3" w:rsidRDefault="009114F3" w:rsidP="009114F3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&lt;pageinfo page=”1”</w:t>
            </w:r>
            <w:r>
              <w:rPr>
                <w:rFonts w:asciiTheme="majorHAnsi" w:hAnsiTheme="majorHAnsi" w:hint="eastAsia"/>
              </w:rPr>
              <w:t xml:space="preserve"> pageSize=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totalPage=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="004D50C0">
              <w:rPr>
                <w:rFonts w:asciiTheme="majorHAnsi" w:hAnsiTheme="majorHAnsi" w:hint="eastAsia"/>
              </w:rPr>
              <w:t>number=</w:t>
            </w:r>
            <w:r w:rsidR="004D50C0">
              <w:rPr>
                <w:rFonts w:asciiTheme="majorHAnsi" w:hAnsiTheme="majorHAnsi"/>
              </w:rPr>
              <w:t>”</w:t>
            </w:r>
            <w:r w:rsidR="004D50C0">
              <w:rPr>
                <w:rFonts w:asciiTheme="majorHAnsi" w:hAnsiTheme="majorHAnsi" w:hint="eastAsia"/>
              </w:rPr>
              <w:t>95</w:t>
            </w:r>
            <w:r w:rsidR="004D50C0">
              <w:rPr>
                <w:rFonts w:asciiTheme="majorHAnsi" w:hAnsiTheme="majorHAnsi"/>
              </w:rPr>
              <w:t>”</w:t>
            </w:r>
            <w:r w:rsidR="004D50C0"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&gt;</w:t>
            </w:r>
            <w:r>
              <w:rPr>
                <w:rFonts w:asciiTheme="majorHAnsi" w:hAnsiTheme="majorHAnsi" w:hint="eastAsia"/>
              </w:rPr>
              <w:t>&lt;/pageinfo&gt;</w:t>
            </w:r>
          </w:p>
          <w:p w14:paraId="2639D62F" w14:textId="77777777" w:rsidR="00C52186" w:rsidRDefault="00C52186" w:rsidP="009114F3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&lt;productList&gt;</w:t>
            </w:r>
          </w:p>
          <w:p w14:paraId="13DA943B" w14:textId="31D08556" w:rsidR="0014069E" w:rsidRDefault="0014069E" w:rsidP="009114F3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&lt;item image=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http://www.png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商品名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marketPrice=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sellPrice=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80</w:t>
            </w:r>
            <w:r w:rsidR="002F7CDC" w:rsidRPr="002F7CDC">
              <w:rPr>
                <w:rFonts w:ascii="Cambria" w:hAnsi="Cambria"/>
                <w:szCs w:val="21"/>
              </w:rPr>
              <w:t>” bn="</w:t>
            </w:r>
            <w:r w:rsidR="002F7CDC" w:rsidRPr="002F7CDC">
              <w:rPr>
                <w:rFonts w:ascii="Cambria" w:hAnsi="Cambria" w:hint="eastAsia"/>
                <w:szCs w:val="21"/>
              </w:rPr>
              <w:t>商品编号</w:t>
            </w:r>
            <w:r w:rsidR="002F7CDC" w:rsidRPr="002F7CDC">
              <w:rPr>
                <w:rFonts w:ascii="Cambria" w:hAnsi="Cambria"/>
                <w:szCs w:val="21"/>
              </w:rPr>
              <w:t>"</w:t>
            </w:r>
            <w:r w:rsidR="001171A0">
              <w:rPr>
                <w:rFonts w:asciiTheme="majorHAnsi" w:hAnsiTheme="majorHAnsi" w:hint="eastAsia"/>
              </w:rPr>
              <w:t xml:space="preserve"> </w:t>
            </w:r>
            <w:commentRangeStart w:id="45"/>
            <w:r w:rsidR="001171A0">
              <w:rPr>
                <w:rFonts w:asciiTheme="majorHAnsi" w:hAnsiTheme="majorHAnsi" w:hint="eastAsia"/>
              </w:rPr>
              <w:t>totalSells</w:t>
            </w:r>
            <w:commentRangeEnd w:id="45"/>
            <w:r w:rsidR="001171A0">
              <w:rPr>
                <w:rStyle w:val="CommentReference"/>
              </w:rPr>
              <w:commentReference w:id="45"/>
            </w:r>
            <w:r w:rsidR="001171A0">
              <w:rPr>
                <w:rFonts w:asciiTheme="majorHAnsi" w:hAnsiTheme="majorHAnsi" w:hint="eastAsia"/>
              </w:rPr>
              <w:t>=</w:t>
            </w:r>
            <w:r w:rsidR="001171A0">
              <w:rPr>
                <w:rFonts w:asciiTheme="majorHAnsi" w:hAnsiTheme="majorHAnsi"/>
              </w:rPr>
              <w:t>”</w:t>
            </w:r>
            <w:r w:rsidR="001171A0">
              <w:rPr>
                <w:rFonts w:asciiTheme="majorHAnsi" w:hAnsiTheme="majorHAnsi" w:hint="eastAsia"/>
              </w:rPr>
              <w:t>500</w:t>
            </w:r>
            <w:r w:rsidR="001171A0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productCode=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12321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 w:hint="eastAsia"/>
              </w:rPr>
              <w:lastRenderedPageBreak/>
              <w:t>pstatus=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43755607" w14:textId="66EE1AC6" w:rsidR="008B6D62" w:rsidRDefault="008B6D62" w:rsidP="009114F3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&lt;item image=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http://www.png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商品名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marketPrice=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sellPrice=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80</w:t>
            </w:r>
            <w:r>
              <w:rPr>
                <w:rFonts w:asciiTheme="majorHAnsi" w:hAnsiTheme="majorHAnsi"/>
              </w:rPr>
              <w:t>”</w:t>
            </w:r>
            <w:r w:rsidR="000B54AF">
              <w:rPr>
                <w:rFonts w:asciiTheme="majorHAnsi" w:hAnsiTheme="majorHAnsi"/>
              </w:rPr>
              <w:t xml:space="preserve"> </w:t>
            </w:r>
            <w:r w:rsidR="000B54AF" w:rsidRPr="002F7CDC">
              <w:rPr>
                <w:rFonts w:ascii="Cambria" w:hAnsi="Cambria"/>
                <w:szCs w:val="21"/>
              </w:rPr>
              <w:t>bn="</w:t>
            </w:r>
            <w:r w:rsidR="000B54AF" w:rsidRPr="002F7CDC">
              <w:rPr>
                <w:rFonts w:ascii="Cambria" w:hAnsi="Cambria" w:hint="eastAsia"/>
                <w:szCs w:val="21"/>
              </w:rPr>
              <w:t>商品编号</w:t>
            </w:r>
            <w:r w:rsidR="000B54AF" w:rsidRPr="002F7CDC">
              <w:rPr>
                <w:rFonts w:ascii="Cambria" w:hAnsi="Cambria"/>
                <w:szCs w:val="21"/>
              </w:rPr>
              <w:t>"</w:t>
            </w:r>
            <w:r>
              <w:rPr>
                <w:rFonts w:asciiTheme="majorHAnsi" w:hAnsiTheme="majorHAnsi" w:hint="eastAsia"/>
              </w:rPr>
              <w:t xml:space="preserve"> </w:t>
            </w:r>
            <w:r w:rsidR="00E25CE5">
              <w:rPr>
                <w:rFonts w:asciiTheme="majorHAnsi" w:hAnsiTheme="majorHAnsi" w:hint="eastAsia"/>
              </w:rPr>
              <w:t>totalSells=</w:t>
            </w:r>
            <w:r w:rsidR="00E25CE5">
              <w:rPr>
                <w:rFonts w:asciiTheme="majorHAnsi" w:hAnsiTheme="majorHAnsi"/>
              </w:rPr>
              <w:t>”</w:t>
            </w:r>
            <w:r w:rsidR="00E25CE5">
              <w:rPr>
                <w:rFonts w:asciiTheme="majorHAnsi" w:hAnsiTheme="majorHAnsi" w:hint="eastAsia"/>
              </w:rPr>
              <w:t>500</w:t>
            </w:r>
            <w:r w:rsidR="00E25CE5">
              <w:rPr>
                <w:rFonts w:asciiTheme="majorHAnsi" w:hAnsiTheme="majorHAnsi"/>
              </w:rPr>
              <w:t>”</w:t>
            </w:r>
            <w:r w:rsidR="00E25CE5"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 w:hint="eastAsia"/>
              </w:rPr>
              <w:t>productCode=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12321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46"/>
            <w:r>
              <w:rPr>
                <w:rFonts w:asciiTheme="majorHAnsi" w:hAnsiTheme="majorHAnsi" w:hint="eastAsia"/>
              </w:rPr>
              <w:t>pstatus</w:t>
            </w:r>
            <w:commentRangeEnd w:id="46"/>
            <w:r w:rsidR="006A30AF">
              <w:rPr>
                <w:rStyle w:val="CommentReference"/>
              </w:rPr>
              <w:commentReference w:id="46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07722609" w14:textId="77777777" w:rsidR="00C52186" w:rsidRPr="0005170D" w:rsidRDefault="00C52186" w:rsidP="009114F3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&lt;/productList&gt;</w:t>
            </w:r>
          </w:p>
          <w:p w14:paraId="4129D26E" w14:textId="77777777" w:rsidR="005936B2" w:rsidRPr="0005170D" w:rsidRDefault="005936B2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7C7A9169" w14:textId="77777777" w:rsidR="005936B2" w:rsidRPr="0005170D" w:rsidRDefault="005936B2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052965FB" w14:textId="77777777" w:rsidR="005936B2" w:rsidRPr="0005170D" w:rsidRDefault="005936B2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5936B2" w:rsidRPr="0005170D" w14:paraId="3402937A" w14:textId="77777777" w:rsidTr="003D5CEC">
        <w:trPr>
          <w:jc w:val="center"/>
        </w:trPr>
        <w:tc>
          <w:tcPr>
            <w:tcW w:w="2068" w:type="dxa"/>
          </w:tcPr>
          <w:p w14:paraId="6A2B1B69" w14:textId="77777777" w:rsidR="005936B2" w:rsidRPr="0005170D" w:rsidRDefault="005936B2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54" w:type="dxa"/>
            <w:gridSpan w:val="3"/>
          </w:tcPr>
          <w:p w14:paraId="12C78D0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0C78E42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4D5C45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7DA60C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3FC0637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2B51257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78D7757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927EF04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6C093EF2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39C0C998" w14:textId="77777777" w:rsidR="005936B2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61E07F31" w14:textId="77777777" w:rsidR="0004777B" w:rsidRDefault="0004777B" w:rsidP="00D85F99">
      <w:pPr>
        <w:rPr>
          <w:rFonts w:asciiTheme="majorHAnsi" w:hAnsiTheme="majorHAnsi"/>
        </w:rPr>
      </w:pPr>
    </w:p>
    <w:p w14:paraId="7C7C6CC3" w14:textId="77777777" w:rsidR="0004777B" w:rsidRPr="0005170D" w:rsidRDefault="000E7252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评论列表</w:t>
      </w:r>
      <w:r w:rsidR="003F3CD2">
        <w:rPr>
          <w:rFonts w:asciiTheme="majorHAnsi" w:hAnsiTheme="majorHAnsi" w:hint="eastAsia"/>
        </w:rPr>
        <w:t>(getCommentList)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68"/>
        <w:gridCol w:w="1842"/>
        <w:gridCol w:w="1418"/>
        <w:gridCol w:w="3994"/>
      </w:tblGrid>
      <w:tr w:rsidR="0004777B" w:rsidRPr="0005170D" w14:paraId="7FE3E417" w14:textId="77777777" w:rsidTr="002F2FD0">
        <w:trPr>
          <w:jc w:val="center"/>
        </w:trPr>
        <w:tc>
          <w:tcPr>
            <w:tcW w:w="2068" w:type="dxa"/>
          </w:tcPr>
          <w:p w14:paraId="4C657F9B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54" w:type="dxa"/>
            <w:gridSpan w:val="3"/>
          </w:tcPr>
          <w:p w14:paraId="6CDD466E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04777B" w:rsidRPr="0005170D" w14:paraId="2E99F1A6" w14:textId="77777777" w:rsidTr="002F2FD0">
        <w:trPr>
          <w:jc w:val="center"/>
        </w:trPr>
        <w:tc>
          <w:tcPr>
            <w:tcW w:w="2068" w:type="dxa"/>
          </w:tcPr>
          <w:p w14:paraId="64B2498E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54" w:type="dxa"/>
            <w:gridSpan w:val="3"/>
          </w:tcPr>
          <w:p w14:paraId="26BCA886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04777B" w:rsidRPr="0005170D" w14:paraId="1D059705" w14:textId="77777777" w:rsidTr="002F2FD0">
        <w:trPr>
          <w:jc w:val="center"/>
        </w:trPr>
        <w:tc>
          <w:tcPr>
            <w:tcW w:w="2068" w:type="dxa"/>
          </w:tcPr>
          <w:p w14:paraId="62D84665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54" w:type="dxa"/>
            <w:gridSpan w:val="3"/>
          </w:tcPr>
          <w:p w14:paraId="1E116969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</w:p>
        </w:tc>
      </w:tr>
      <w:tr w:rsidR="0004777B" w:rsidRPr="0005170D" w14:paraId="32CC171A" w14:textId="77777777" w:rsidTr="002F2FD0">
        <w:trPr>
          <w:jc w:val="center"/>
        </w:trPr>
        <w:tc>
          <w:tcPr>
            <w:tcW w:w="2068" w:type="dxa"/>
            <w:shd w:val="clear" w:color="auto" w:fill="00B050"/>
          </w:tcPr>
          <w:p w14:paraId="7A7F654B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42" w:type="dxa"/>
            <w:shd w:val="clear" w:color="auto" w:fill="00B050"/>
          </w:tcPr>
          <w:p w14:paraId="045DDD38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1FFC6145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302C6930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04777B" w:rsidRPr="0005170D" w14:paraId="28E2FA2C" w14:textId="77777777" w:rsidTr="002F2FD0">
        <w:trPr>
          <w:jc w:val="center"/>
        </w:trPr>
        <w:tc>
          <w:tcPr>
            <w:tcW w:w="2068" w:type="dxa"/>
          </w:tcPr>
          <w:p w14:paraId="5A9F10EB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42" w:type="dxa"/>
          </w:tcPr>
          <w:p w14:paraId="2358E45C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43D60DC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1B99DAE" w14:textId="77777777" w:rsidR="0004777B" w:rsidRPr="0005170D" w:rsidRDefault="0015237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getCommentList</w:t>
            </w:r>
          </w:p>
        </w:tc>
      </w:tr>
      <w:tr w:rsidR="0004777B" w:rsidRPr="0005170D" w14:paraId="7BF9AAE4" w14:textId="77777777" w:rsidTr="002F2FD0">
        <w:trPr>
          <w:jc w:val="center"/>
        </w:trPr>
        <w:tc>
          <w:tcPr>
            <w:tcW w:w="2068" w:type="dxa"/>
          </w:tcPr>
          <w:p w14:paraId="26A43B49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42" w:type="dxa"/>
          </w:tcPr>
          <w:p w14:paraId="05831612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0F26D02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F4CAF9B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04777B" w:rsidRPr="0005170D" w14:paraId="600E6C52" w14:textId="77777777" w:rsidTr="002F2FD0">
        <w:trPr>
          <w:jc w:val="center"/>
        </w:trPr>
        <w:tc>
          <w:tcPr>
            <w:tcW w:w="2068" w:type="dxa"/>
          </w:tcPr>
          <w:p w14:paraId="341DE803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42" w:type="dxa"/>
          </w:tcPr>
          <w:p w14:paraId="7A5A863D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DDCD97A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C901F53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04777B" w:rsidRPr="0005170D" w14:paraId="7ED910F1" w14:textId="77777777" w:rsidTr="002F2FD0">
        <w:trPr>
          <w:jc w:val="center"/>
        </w:trPr>
        <w:tc>
          <w:tcPr>
            <w:tcW w:w="2068" w:type="dxa"/>
          </w:tcPr>
          <w:p w14:paraId="245E7655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42" w:type="dxa"/>
          </w:tcPr>
          <w:p w14:paraId="56EE6DF9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3FDD428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BC0CF30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04777B" w:rsidRPr="0005170D" w14:paraId="1B18F28B" w14:textId="77777777" w:rsidTr="002F2FD0">
        <w:trPr>
          <w:jc w:val="center"/>
        </w:trPr>
        <w:tc>
          <w:tcPr>
            <w:tcW w:w="2068" w:type="dxa"/>
          </w:tcPr>
          <w:p w14:paraId="686BE9B4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42" w:type="dxa"/>
          </w:tcPr>
          <w:p w14:paraId="0EF19DD9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641402F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048274F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04777B" w:rsidRPr="0005170D" w14:paraId="32DA8A67" w14:textId="77777777" w:rsidTr="00091678">
        <w:trPr>
          <w:jc w:val="center"/>
        </w:trPr>
        <w:tc>
          <w:tcPr>
            <w:tcW w:w="9322" w:type="dxa"/>
            <w:gridSpan w:val="4"/>
          </w:tcPr>
          <w:p w14:paraId="271D8741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</w:p>
        </w:tc>
      </w:tr>
      <w:tr w:rsidR="00C20634" w:rsidRPr="0005170D" w14:paraId="17AFA56E" w14:textId="77777777" w:rsidTr="00091678">
        <w:trPr>
          <w:jc w:val="center"/>
        </w:trPr>
        <w:tc>
          <w:tcPr>
            <w:tcW w:w="2068" w:type="dxa"/>
          </w:tcPr>
          <w:p w14:paraId="04FC5754" w14:textId="77777777" w:rsidR="00C20634" w:rsidRPr="0005170D" w:rsidRDefault="00C2063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1842" w:type="dxa"/>
          </w:tcPr>
          <w:p w14:paraId="5FAEF70C" w14:textId="77777777" w:rsidR="00C20634" w:rsidRPr="0005170D" w:rsidRDefault="00C2063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当前页码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4876C7" w14:textId="77777777" w:rsidR="00C20634" w:rsidRPr="0005170D" w:rsidRDefault="00C2063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5018DF4" w14:textId="77777777" w:rsidR="00C20634" w:rsidRPr="0005170D" w:rsidRDefault="00C2063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C20634" w:rsidRPr="0005170D" w14:paraId="7A016D71" w14:textId="77777777" w:rsidTr="00091678">
        <w:trPr>
          <w:jc w:val="center"/>
        </w:trPr>
        <w:tc>
          <w:tcPr>
            <w:tcW w:w="2068" w:type="dxa"/>
          </w:tcPr>
          <w:p w14:paraId="486A33FE" w14:textId="77777777" w:rsidR="00C20634" w:rsidRPr="0005170D" w:rsidRDefault="00C20634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pagesize</w:t>
            </w:r>
          </w:p>
        </w:tc>
        <w:tc>
          <w:tcPr>
            <w:tcW w:w="1842" w:type="dxa"/>
          </w:tcPr>
          <w:p w14:paraId="2D59789B" w14:textId="77777777" w:rsidR="00C20634" w:rsidRPr="0005170D" w:rsidRDefault="00C2063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每页显示数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C74AA46" w14:textId="77777777" w:rsidR="00C20634" w:rsidRPr="0005170D" w:rsidRDefault="00C2063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2B522B7" w14:textId="77777777" w:rsidR="00C20634" w:rsidRPr="0005170D" w:rsidRDefault="00C20634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10</w:t>
            </w:r>
          </w:p>
        </w:tc>
      </w:tr>
      <w:tr w:rsidR="0004777B" w:rsidRPr="0005170D" w14:paraId="399E51B2" w14:textId="77777777" w:rsidTr="002F2FD0">
        <w:trPr>
          <w:jc w:val="center"/>
        </w:trPr>
        <w:tc>
          <w:tcPr>
            <w:tcW w:w="2068" w:type="dxa"/>
          </w:tcPr>
          <w:p w14:paraId="23D07347" w14:textId="77777777" w:rsidR="0004777B" w:rsidRPr="0005170D" w:rsidRDefault="00B941C4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productCode</w:t>
            </w:r>
          </w:p>
        </w:tc>
        <w:tc>
          <w:tcPr>
            <w:tcW w:w="1842" w:type="dxa"/>
          </w:tcPr>
          <w:p w14:paraId="0EE33281" w14:textId="77777777" w:rsidR="0004777B" w:rsidRPr="0005170D" w:rsidRDefault="002F2FD0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152BD2" w14:textId="77777777" w:rsidR="0004777B" w:rsidRPr="0005170D" w:rsidRDefault="007058D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03EF087" w14:textId="77777777" w:rsidR="0004777B" w:rsidRPr="0005170D" w:rsidRDefault="00A674C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123465</w:t>
            </w:r>
          </w:p>
        </w:tc>
      </w:tr>
      <w:tr w:rsidR="0004777B" w:rsidRPr="0005170D" w14:paraId="0AE18A79" w14:textId="77777777" w:rsidTr="002F2FD0">
        <w:trPr>
          <w:jc w:val="center"/>
        </w:trPr>
        <w:tc>
          <w:tcPr>
            <w:tcW w:w="2068" w:type="dxa"/>
            <w:shd w:val="clear" w:color="auto" w:fill="00B050"/>
          </w:tcPr>
          <w:p w14:paraId="09B0EDD0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54" w:type="dxa"/>
            <w:gridSpan w:val="3"/>
            <w:shd w:val="clear" w:color="auto" w:fill="00B050"/>
          </w:tcPr>
          <w:p w14:paraId="639FF75D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04777B" w:rsidRPr="0005170D" w14:paraId="5C6208A2" w14:textId="77777777" w:rsidTr="002F2FD0">
        <w:trPr>
          <w:jc w:val="center"/>
        </w:trPr>
        <w:tc>
          <w:tcPr>
            <w:tcW w:w="2068" w:type="dxa"/>
          </w:tcPr>
          <w:p w14:paraId="0989F5B7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54" w:type="dxa"/>
            <w:gridSpan w:val="3"/>
          </w:tcPr>
          <w:p w14:paraId="0CA411F9" w14:textId="77777777" w:rsidR="0004777B" w:rsidRPr="0005170D" w:rsidRDefault="0004777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0D52428B" w14:textId="77777777" w:rsidR="0004777B" w:rsidRPr="0005170D" w:rsidRDefault="0004777B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7CF941B" w14:textId="77777777" w:rsidR="0039536D" w:rsidRPr="0005170D" w:rsidRDefault="0039536D" w:rsidP="0039536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1719FD5" w14:textId="77777777" w:rsidR="0039536D" w:rsidRPr="0005170D" w:rsidRDefault="0039536D" w:rsidP="0039536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5F0D87EB" w14:textId="77777777" w:rsidR="0039536D" w:rsidRPr="0005170D" w:rsidRDefault="0039536D" w:rsidP="0039536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25241E89" w14:textId="77777777" w:rsidR="0039536D" w:rsidRDefault="0039536D" w:rsidP="0039536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5B43147" w14:textId="77777777" w:rsidR="0039536D" w:rsidRPr="0005170D" w:rsidRDefault="0039536D" w:rsidP="0039536D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&lt;weblogid&gt;123123&lt;/weblogid&gt;</w:t>
            </w:r>
          </w:p>
          <w:p w14:paraId="1CD363E3" w14:textId="77777777" w:rsidR="0039536D" w:rsidRDefault="0039536D" w:rsidP="0039536D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74ABAEF0" w14:textId="77777777" w:rsidR="0039536D" w:rsidRDefault="0039536D" w:rsidP="0039536D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79632538" w14:textId="77777777" w:rsidR="0039536D" w:rsidRPr="0005170D" w:rsidRDefault="0039536D" w:rsidP="0039536D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6B97D53E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3ADCAE20" w14:textId="77777777" w:rsidR="00C53631" w:rsidRDefault="00C53631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&lt;pageinfo page=”1”</w:t>
            </w:r>
            <w:r>
              <w:rPr>
                <w:rFonts w:asciiTheme="majorHAnsi" w:hAnsiTheme="majorHAnsi" w:hint="eastAsia"/>
              </w:rPr>
              <w:t xml:space="preserve"> pageSize=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totalPage=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number=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95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&gt;</w:t>
            </w:r>
            <w:r>
              <w:rPr>
                <w:rFonts w:asciiTheme="majorHAnsi" w:hAnsiTheme="majorHAnsi" w:hint="eastAsia"/>
              </w:rPr>
              <w:t>&lt;/pageinfo&gt;</w:t>
            </w:r>
          </w:p>
          <w:p w14:paraId="3F10CC2E" w14:textId="77777777" w:rsidR="00D74C28" w:rsidRDefault="00B357B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&lt;comments </w:t>
            </w:r>
            <w:commentRangeStart w:id="47"/>
            <w:r>
              <w:rPr>
                <w:rFonts w:asciiTheme="majorHAnsi" w:hAnsiTheme="majorHAnsi" w:hint="eastAsia"/>
              </w:rPr>
              <w:t>canComment</w:t>
            </w:r>
            <w:commentRangeEnd w:id="47"/>
            <w:r w:rsidR="00B756F2">
              <w:rPr>
                <w:rStyle w:val="CommentReference"/>
              </w:rPr>
              <w:commentReference w:id="47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0275D04A" w14:textId="77777777" w:rsidR="00E77FDD" w:rsidRDefault="00E77FDD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&lt;comment</w:t>
            </w:r>
            <w:r w:rsidR="00EA2B33">
              <w:rPr>
                <w:rFonts w:asciiTheme="majorHAnsi" w:hAnsiTheme="majorHAnsi" w:hint="eastAsia"/>
              </w:rPr>
              <w:t xml:space="preserve"> commentId=</w:t>
            </w:r>
            <w:r w:rsidR="00EA2B33">
              <w:rPr>
                <w:rFonts w:asciiTheme="majorHAnsi" w:hAnsiTheme="majorHAnsi"/>
              </w:rPr>
              <w:t>”</w:t>
            </w:r>
            <w:r w:rsidR="00EA2B33">
              <w:rPr>
                <w:rFonts w:asciiTheme="majorHAnsi" w:hAnsiTheme="majorHAnsi" w:hint="eastAsia"/>
              </w:rPr>
              <w:t>10</w:t>
            </w:r>
            <w:r w:rsidR="00EA2B33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7CC4569C" w14:textId="77777777" w:rsidR="001A141F" w:rsidRDefault="001A141F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&lt;ask</w:t>
            </w:r>
            <w:r w:rsidR="003255D7">
              <w:rPr>
                <w:rFonts w:asciiTheme="majorHAnsi" w:hAnsiTheme="majorHAnsi" w:hint="eastAsia"/>
              </w:rPr>
              <w:t xml:space="preserve"> </w:t>
            </w:r>
            <w:commentRangeStart w:id="48"/>
            <w:r w:rsidR="003255D7">
              <w:rPr>
                <w:rFonts w:asciiTheme="majorHAnsi" w:hAnsiTheme="majorHAnsi" w:hint="eastAsia"/>
              </w:rPr>
              <w:t>commentStar=</w:t>
            </w:r>
            <w:r w:rsidR="003255D7">
              <w:rPr>
                <w:rFonts w:asciiTheme="majorHAnsi" w:hAnsiTheme="majorHAnsi"/>
              </w:rPr>
              <w:t>”</w:t>
            </w:r>
            <w:r w:rsidR="003255D7">
              <w:rPr>
                <w:rFonts w:asciiTheme="majorHAnsi" w:hAnsiTheme="majorHAnsi" w:hint="eastAsia"/>
              </w:rPr>
              <w:t>好评</w:t>
            </w:r>
            <w:r w:rsidR="003255D7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End w:id="48"/>
            <w:r w:rsidR="005F2954">
              <w:rPr>
                <w:rStyle w:val="CommentReference"/>
              </w:rPr>
              <w:commentReference w:id="48"/>
            </w:r>
            <w:r>
              <w:rPr>
                <w:rFonts w:asciiTheme="majorHAnsi" w:hAnsiTheme="majorHAnsi" w:hint="eastAsia"/>
              </w:rPr>
              <w:t>username=</w:t>
            </w:r>
            <w:r>
              <w:rPr>
                <w:rFonts w:asciiTheme="majorHAnsi" w:hAnsiTheme="majorHAnsi"/>
              </w:rPr>
              <w:t>”</w:t>
            </w:r>
            <w:r w:rsidR="00417F7A">
              <w:rPr>
                <w:rFonts w:asciiTheme="majorHAnsi" w:hAnsiTheme="majorHAnsi" w:hint="eastAsia"/>
              </w:rPr>
              <w:t xml:space="preserve"> xx@xx.xx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14:00:00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评论内容</w:t>
            </w:r>
            <w:r>
              <w:rPr>
                <w:rFonts w:asciiTheme="majorHAnsi" w:hAnsiTheme="majorHAnsi" w:hint="eastAsia"/>
              </w:rPr>
              <w:t>&lt;/ask&gt;</w:t>
            </w:r>
          </w:p>
          <w:p w14:paraId="133B9391" w14:textId="77777777" w:rsidR="00BE3E5B" w:rsidRDefault="00BE3E5B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&lt;reply username=</w:t>
            </w:r>
            <w:r>
              <w:rPr>
                <w:rFonts w:asciiTheme="majorHAnsi" w:hAnsiTheme="majorHAnsi"/>
              </w:rPr>
              <w:t>”</w:t>
            </w:r>
            <w:r w:rsidR="00674816">
              <w:rPr>
                <w:rFonts w:asciiTheme="majorHAnsi" w:hAnsiTheme="majorHAnsi" w:hint="eastAsia"/>
              </w:rPr>
              <w:t xml:space="preserve"> xx@xx.xx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14:00:00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回复内容</w:t>
            </w:r>
            <w:r>
              <w:rPr>
                <w:rFonts w:asciiTheme="majorHAnsi" w:hAnsiTheme="majorHAnsi" w:hint="eastAsia"/>
              </w:rPr>
              <w:t>&lt;/reply&gt;</w:t>
            </w:r>
          </w:p>
          <w:p w14:paraId="6F98D3A6" w14:textId="77777777" w:rsidR="00AC3235" w:rsidRDefault="00AC3235" w:rsidP="00187187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&lt;reply username=</w:t>
            </w:r>
            <w:r>
              <w:rPr>
                <w:rFonts w:asciiTheme="majorHAnsi" w:hAnsiTheme="majorHAnsi"/>
              </w:rPr>
              <w:t>”</w:t>
            </w:r>
            <w:r w:rsidR="00674816">
              <w:rPr>
                <w:rFonts w:asciiTheme="majorHAnsi" w:hAnsiTheme="majorHAnsi" w:hint="eastAsia"/>
              </w:rPr>
              <w:t xml:space="preserve"> xx@xx.xx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14:00:00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回复内容</w:t>
            </w:r>
            <w:r>
              <w:rPr>
                <w:rFonts w:asciiTheme="majorHAnsi" w:hAnsiTheme="majorHAnsi" w:hint="eastAsia"/>
              </w:rPr>
              <w:t>&lt;/reply&gt;</w:t>
            </w:r>
          </w:p>
          <w:p w14:paraId="54FC8D6D" w14:textId="77777777" w:rsidR="00E77FDD" w:rsidRDefault="00E77FDD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&lt;/comment&gt;</w:t>
            </w:r>
          </w:p>
          <w:p w14:paraId="77CA6DD4" w14:textId="77777777" w:rsidR="00B357B3" w:rsidRPr="0005170D" w:rsidRDefault="00B357B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&lt;/comments&gt;</w:t>
            </w:r>
          </w:p>
          <w:p w14:paraId="2BE4590D" w14:textId="77777777" w:rsidR="0004777B" w:rsidRPr="0005170D" w:rsidRDefault="0004777B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72390516" w14:textId="77777777" w:rsidR="0004777B" w:rsidRPr="0005170D" w:rsidRDefault="0004777B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10851422" w14:textId="77777777" w:rsidR="0004777B" w:rsidRPr="0005170D" w:rsidRDefault="0004777B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04777B" w:rsidRPr="0005170D" w14:paraId="369E70A6" w14:textId="77777777" w:rsidTr="002F2FD0">
        <w:trPr>
          <w:jc w:val="center"/>
        </w:trPr>
        <w:tc>
          <w:tcPr>
            <w:tcW w:w="2068" w:type="dxa"/>
          </w:tcPr>
          <w:p w14:paraId="37F2161B" w14:textId="77777777" w:rsidR="0004777B" w:rsidRPr="0005170D" w:rsidRDefault="0004777B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54" w:type="dxa"/>
            <w:gridSpan w:val="3"/>
          </w:tcPr>
          <w:p w14:paraId="5D46C8D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7F93174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8F0C35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7833553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5FA1A4F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7437711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23BBC5D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8B618EB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5CE6E71B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213CDAB1" w14:textId="77777777" w:rsidR="0004777B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77545A8E" w14:textId="77777777" w:rsidR="0004777B" w:rsidRDefault="0004777B" w:rsidP="00D85F99">
      <w:pPr>
        <w:rPr>
          <w:rFonts w:asciiTheme="majorHAnsi" w:hAnsiTheme="majorHAnsi"/>
        </w:rPr>
      </w:pPr>
    </w:p>
    <w:p w14:paraId="7A22FA03" w14:textId="77777777" w:rsidR="00C368C3" w:rsidRPr="0005170D" w:rsidRDefault="00C368C3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我的评论列表</w:t>
      </w:r>
      <w:r>
        <w:rPr>
          <w:rFonts w:asciiTheme="majorHAnsi" w:hAnsiTheme="majorHAnsi" w:hint="eastAsia"/>
        </w:rPr>
        <w:t>(getMyCommentList)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68"/>
        <w:gridCol w:w="41"/>
        <w:gridCol w:w="1801"/>
        <w:gridCol w:w="1418"/>
        <w:gridCol w:w="3994"/>
      </w:tblGrid>
      <w:tr w:rsidR="00C368C3" w:rsidRPr="0005170D" w14:paraId="4BF490CE" w14:textId="77777777" w:rsidTr="00091678">
        <w:trPr>
          <w:jc w:val="center"/>
        </w:trPr>
        <w:tc>
          <w:tcPr>
            <w:tcW w:w="2109" w:type="dxa"/>
            <w:gridSpan w:val="2"/>
          </w:tcPr>
          <w:p w14:paraId="2ADE2BD1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843CBF7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C368C3" w:rsidRPr="0005170D" w14:paraId="4ACF2A9E" w14:textId="77777777" w:rsidTr="00091678">
        <w:trPr>
          <w:jc w:val="center"/>
        </w:trPr>
        <w:tc>
          <w:tcPr>
            <w:tcW w:w="2109" w:type="dxa"/>
            <w:gridSpan w:val="2"/>
          </w:tcPr>
          <w:p w14:paraId="00641305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1A3A54AD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C368C3" w:rsidRPr="0005170D" w14:paraId="234BA2C2" w14:textId="77777777" w:rsidTr="00091678">
        <w:trPr>
          <w:jc w:val="center"/>
        </w:trPr>
        <w:tc>
          <w:tcPr>
            <w:tcW w:w="2109" w:type="dxa"/>
            <w:gridSpan w:val="2"/>
          </w:tcPr>
          <w:p w14:paraId="08A2D955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6A784713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</w:p>
        </w:tc>
      </w:tr>
      <w:tr w:rsidR="00C368C3" w:rsidRPr="0005170D" w14:paraId="651001AF" w14:textId="77777777" w:rsidTr="00091678">
        <w:trPr>
          <w:jc w:val="center"/>
        </w:trPr>
        <w:tc>
          <w:tcPr>
            <w:tcW w:w="2109" w:type="dxa"/>
            <w:gridSpan w:val="2"/>
            <w:shd w:val="clear" w:color="auto" w:fill="00B050"/>
          </w:tcPr>
          <w:p w14:paraId="27AFB3CF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1A91E30B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69BFE47A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01AD011A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C368C3" w:rsidRPr="0005170D" w14:paraId="135F270D" w14:textId="77777777" w:rsidTr="00091678">
        <w:trPr>
          <w:jc w:val="center"/>
        </w:trPr>
        <w:tc>
          <w:tcPr>
            <w:tcW w:w="2109" w:type="dxa"/>
            <w:gridSpan w:val="2"/>
          </w:tcPr>
          <w:p w14:paraId="321D7C1B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302EE702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2611158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0E319BD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getMyCommentList</w:t>
            </w:r>
          </w:p>
        </w:tc>
      </w:tr>
      <w:tr w:rsidR="00C368C3" w:rsidRPr="0005170D" w14:paraId="70A35687" w14:textId="77777777" w:rsidTr="00091678">
        <w:trPr>
          <w:jc w:val="center"/>
        </w:trPr>
        <w:tc>
          <w:tcPr>
            <w:tcW w:w="2109" w:type="dxa"/>
            <w:gridSpan w:val="2"/>
          </w:tcPr>
          <w:p w14:paraId="4469EAD3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2E6276F9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27AEB87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0AA4EF2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C368C3" w:rsidRPr="0005170D" w14:paraId="1013ED2C" w14:textId="77777777" w:rsidTr="00091678">
        <w:trPr>
          <w:jc w:val="center"/>
        </w:trPr>
        <w:tc>
          <w:tcPr>
            <w:tcW w:w="2109" w:type="dxa"/>
            <w:gridSpan w:val="2"/>
          </w:tcPr>
          <w:p w14:paraId="453B7739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15599B0E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99E174B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0F05C5B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C368C3" w:rsidRPr="0005170D" w14:paraId="2FEF3F79" w14:textId="77777777" w:rsidTr="00091678">
        <w:trPr>
          <w:jc w:val="center"/>
        </w:trPr>
        <w:tc>
          <w:tcPr>
            <w:tcW w:w="2109" w:type="dxa"/>
            <w:gridSpan w:val="2"/>
          </w:tcPr>
          <w:p w14:paraId="677E69DA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77AFCB39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E1453A7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CD9F094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C368C3" w:rsidRPr="0005170D" w14:paraId="42F3B4AD" w14:textId="77777777" w:rsidTr="00091678">
        <w:trPr>
          <w:jc w:val="center"/>
        </w:trPr>
        <w:tc>
          <w:tcPr>
            <w:tcW w:w="2109" w:type="dxa"/>
            <w:gridSpan w:val="2"/>
          </w:tcPr>
          <w:p w14:paraId="0862D968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533B1318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C584EEC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2D866FD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lastRenderedPageBreak/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C368C3" w:rsidRPr="0005170D" w14:paraId="04A6960E" w14:textId="77777777" w:rsidTr="00091678">
        <w:trPr>
          <w:jc w:val="center"/>
        </w:trPr>
        <w:tc>
          <w:tcPr>
            <w:tcW w:w="9322" w:type="dxa"/>
            <w:gridSpan w:val="5"/>
          </w:tcPr>
          <w:p w14:paraId="1A67369B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</w:p>
        </w:tc>
      </w:tr>
      <w:tr w:rsidR="00C368C3" w:rsidRPr="0005170D" w14:paraId="448AC845" w14:textId="77777777" w:rsidTr="00091678">
        <w:trPr>
          <w:jc w:val="center"/>
        </w:trPr>
        <w:tc>
          <w:tcPr>
            <w:tcW w:w="2068" w:type="dxa"/>
          </w:tcPr>
          <w:p w14:paraId="05D73DFA" w14:textId="77777777" w:rsidR="00C368C3" w:rsidRPr="0005170D" w:rsidRDefault="00C368C3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1842" w:type="dxa"/>
            <w:gridSpan w:val="2"/>
          </w:tcPr>
          <w:p w14:paraId="2D715DB6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当前页码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124EA4D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03D8E59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C368C3" w:rsidRPr="0005170D" w14:paraId="04750D20" w14:textId="77777777" w:rsidTr="00091678">
        <w:trPr>
          <w:jc w:val="center"/>
        </w:trPr>
        <w:tc>
          <w:tcPr>
            <w:tcW w:w="2068" w:type="dxa"/>
          </w:tcPr>
          <w:p w14:paraId="1B31D40A" w14:textId="77777777" w:rsidR="00C368C3" w:rsidRPr="0005170D" w:rsidRDefault="00C368C3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pagesize</w:t>
            </w:r>
          </w:p>
        </w:tc>
        <w:tc>
          <w:tcPr>
            <w:tcW w:w="1842" w:type="dxa"/>
            <w:gridSpan w:val="2"/>
          </w:tcPr>
          <w:p w14:paraId="61A0365C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每页显示数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524023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0735AF4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10</w:t>
            </w:r>
          </w:p>
        </w:tc>
      </w:tr>
      <w:tr w:rsidR="00C368C3" w:rsidRPr="0005170D" w14:paraId="03FBA870" w14:textId="77777777" w:rsidTr="00091678">
        <w:trPr>
          <w:jc w:val="center"/>
        </w:trPr>
        <w:tc>
          <w:tcPr>
            <w:tcW w:w="2109" w:type="dxa"/>
            <w:gridSpan w:val="2"/>
            <w:shd w:val="clear" w:color="auto" w:fill="00B050"/>
          </w:tcPr>
          <w:p w14:paraId="198526DF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2430ECDD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C368C3" w:rsidRPr="0005170D" w14:paraId="2006493F" w14:textId="77777777" w:rsidTr="00091678">
        <w:trPr>
          <w:jc w:val="center"/>
        </w:trPr>
        <w:tc>
          <w:tcPr>
            <w:tcW w:w="2109" w:type="dxa"/>
            <w:gridSpan w:val="2"/>
          </w:tcPr>
          <w:p w14:paraId="68799578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1B68130F" w14:textId="77777777" w:rsidR="00C368C3" w:rsidRPr="0005170D" w:rsidRDefault="00C368C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02AFE099" w14:textId="77777777" w:rsidR="00C368C3" w:rsidRPr="0005170D" w:rsidRDefault="00C368C3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047FF43" w14:textId="77777777" w:rsidR="0035734A" w:rsidRPr="0005170D" w:rsidRDefault="0035734A" w:rsidP="0035734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518713A" w14:textId="77777777" w:rsidR="0035734A" w:rsidRPr="0005170D" w:rsidRDefault="0035734A" w:rsidP="0035734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5BC9E48" w14:textId="77777777" w:rsidR="0035734A" w:rsidRPr="0005170D" w:rsidRDefault="0035734A" w:rsidP="0035734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010EC53" w14:textId="77777777" w:rsidR="0035734A" w:rsidRDefault="0035734A" w:rsidP="0035734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4470086" w14:textId="77777777" w:rsidR="0035734A" w:rsidRPr="0005170D" w:rsidRDefault="0035734A" w:rsidP="0035734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22EBDC63" w14:textId="77777777" w:rsidR="0035734A" w:rsidRDefault="0035734A" w:rsidP="0035734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D729549" w14:textId="77777777" w:rsidR="0035734A" w:rsidRDefault="0035734A" w:rsidP="0035734A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3FD5EAC2" w14:textId="77777777" w:rsidR="0035734A" w:rsidRPr="0005170D" w:rsidRDefault="0035734A" w:rsidP="0035734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0C9BFB22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56FDF4FB" w14:textId="77777777" w:rsidR="00C368C3" w:rsidRDefault="00C368C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&lt;pageinfo page=”1”</w:t>
            </w:r>
            <w:r>
              <w:rPr>
                <w:rFonts w:asciiTheme="majorHAnsi" w:hAnsiTheme="majorHAnsi" w:hint="eastAsia"/>
              </w:rPr>
              <w:t xml:space="preserve"> pageSize=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totalPage=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number=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95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&gt;</w:t>
            </w:r>
            <w:r>
              <w:rPr>
                <w:rFonts w:asciiTheme="majorHAnsi" w:hAnsiTheme="majorHAnsi" w:hint="eastAsia"/>
              </w:rPr>
              <w:t>&lt;/pageinfo&gt;</w:t>
            </w:r>
          </w:p>
          <w:p w14:paraId="67AC32C6" w14:textId="77777777" w:rsidR="00C368C3" w:rsidRDefault="00C368C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&lt;comments&gt;</w:t>
            </w:r>
          </w:p>
          <w:p w14:paraId="5424BDDB" w14:textId="77777777" w:rsidR="00C368C3" w:rsidRDefault="00C368C3" w:rsidP="00091678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  &lt;product  productCode=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123321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49"/>
            <w:r>
              <w:rPr>
                <w:rFonts w:asciiTheme="majorHAnsi" w:hAnsiTheme="majorHAnsi" w:hint="eastAsia"/>
              </w:rPr>
              <w:t>orderId</w:t>
            </w:r>
            <w:commentRangeEnd w:id="49"/>
            <w:r>
              <w:rPr>
                <w:rStyle w:val="CommentReference"/>
              </w:rPr>
              <w:commentReference w:id="49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s12313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休闲皮鞋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image=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http://www.png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50"/>
            <w:r>
              <w:rPr>
                <w:rFonts w:asciiTheme="majorHAnsi" w:hAnsiTheme="majorHAnsi" w:hint="eastAsia"/>
              </w:rPr>
              <w:t>canComment</w:t>
            </w:r>
            <w:commentRangeEnd w:id="50"/>
            <w:r>
              <w:rPr>
                <w:rStyle w:val="CommentReference"/>
              </w:rPr>
              <w:commentReference w:id="50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209451ED" w14:textId="77777777" w:rsidR="00C368C3" w:rsidRPr="00B8205C" w:rsidRDefault="00C368C3" w:rsidP="00091678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    &lt;desc&gt;</w:t>
            </w:r>
            <w:r>
              <w:rPr>
                <w:rFonts w:asciiTheme="majorHAnsi" w:hAnsiTheme="majorHAnsi" w:hint="eastAsia"/>
              </w:rPr>
              <w:t>商品简介</w:t>
            </w:r>
            <w:r>
              <w:rPr>
                <w:rFonts w:asciiTheme="majorHAnsi" w:hAnsiTheme="majorHAnsi" w:hint="eastAsia"/>
              </w:rPr>
              <w:t>&lt;/desc&gt;</w:t>
            </w:r>
          </w:p>
          <w:p w14:paraId="7517C2FE" w14:textId="77777777" w:rsidR="00C368C3" w:rsidRDefault="00C368C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&lt;comment commentId=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51"/>
            <w:r>
              <w:rPr>
                <w:rFonts w:asciiTheme="majorHAnsi" w:hAnsiTheme="majorHAnsi" w:hint="eastAsia"/>
              </w:rPr>
              <w:t>commentStar=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好评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End w:id="51"/>
            <w:r>
              <w:rPr>
                <w:rStyle w:val="CommentReference"/>
              </w:rPr>
              <w:commentReference w:id="51"/>
            </w:r>
            <w:r>
              <w:rPr>
                <w:rFonts w:asciiTheme="majorHAnsi" w:hAnsiTheme="majorHAnsi" w:hint="eastAsia"/>
              </w:rPr>
              <w:t>username=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xx@xx.xx</w:t>
            </w:r>
            <w:r>
              <w:rPr>
                <w:rFonts w:asciiTheme="majorHAnsi" w:hAnsiTheme="majorHAnsi"/>
              </w:rPr>
              <w:t>”</w:t>
            </w:r>
            <w:r w:rsidR="00C84140">
              <w:rPr>
                <w:rFonts w:asciiTheme="majorHAnsi" w:hAnsiTheme="majorHAnsi" w:hint="eastAsia"/>
              </w:rPr>
              <w:t xml:space="preserve"> starImage=</w:t>
            </w:r>
            <w:r w:rsidR="00C84140">
              <w:rPr>
                <w:rFonts w:asciiTheme="majorHAnsi" w:hAnsiTheme="majorHAnsi"/>
              </w:rPr>
              <w:t>”</w:t>
            </w:r>
            <w:r w:rsidR="00C84140">
              <w:rPr>
                <w:rFonts w:asciiTheme="majorHAnsi" w:hAnsiTheme="majorHAnsi" w:hint="eastAsia"/>
              </w:rPr>
              <w:t>http://www.png</w:t>
            </w:r>
            <w:r w:rsidR="00C84140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14:00:00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评论内容</w:t>
            </w:r>
            <w:r>
              <w:rPr>
                <w:rFonts w:asciiTheme="majorHAnsi" w:hAnsiTheme="majorHAnsi" w:hint="eastAsia"/>
              </w:rPr>
              <w:t>&lt;/</w:t>
            </w:r>
            <w:r w:rsidR="002B1FE2">
              <w:rPr>
                <w:rFonts w:asciiTheme="majorHAnsi" w:hAnsiTheme="majorHAnsi" w:hint="eastAsia"/>
              </w:rPr>
              <w:t>comment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2BA07892" w14:textId="77777777" w:rsidR="00C368C3" w:rsidRDefault="00C368C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&lt;comment commentId=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52"/>
            <w:r>
              <w:rPr>
                <w:rFonts w:asciiTheme="majorHAnsi" w:hAnsiTheme="majorHAnsi" w:hint="eastAsia"/>
              </w:rPr>
              <w:t>commentStar=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好评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End w:id="52"/>
            <w:r>
              <w:rPr>
                <w:rStyle w:val="CommentReference"/>
              </w:rPr>
              <w:commentReference w:id="52"/>
            </w:r>
            <w:r>
              <w:rPr>
                <w:rFonts w:asciiTheme="majorHAnsi" w:hAnsiTheme="majorHAnsi" w:hint="eastAsia"/>
              </w:rPr>
              <w:t>username=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xx@xx.xx</w:t>
            </w:r>
            <w:r>
              <w:rPr>
                <w:rFonts w:asciiTheme="majorHAnsi" w:hAnsiTheme="majorHAnsi"/>
              </w:rPr>
              <w:t>”</w:t>
            </w:r>
            <w:r w:rsidR="00783614">
              <w:rPr>
                <w:rFonts w:asciiTheme="majorHAnsi" w:hAnsiTheme="majorHAnsi" w:hint="eastAsia"/>
              </w:rPr>
              <w:t xml:space="preserve"> </w:t>
            </w:r>
            <w:commentRangeStart w:id="53"/>
            <w:r w:rsidR="00B06E84">
              <w:rPr>
                <w:rFonts w:asciiTheme="majorHAnsi" w:hAnsiTheme="majorHAnsi" w:hint="eastAsia"/>
              </w:rPr>
              <w:t>startImage</w:t>
            </w:r>
            <w:commentRangeEnd w:id="53"/>
            <w:r w:rsidR="00B06E84">
              <w:rPr>
                <w:rStyle w:val="CommentReference"/>
              </w:rPr>
              <w:commentReference w:id="53"/>
            </w:r>
            <w:r w:rsidR="00B06E84">
              <w:rPr>
                <w:rFonts w:asciiTheme="majorHAnsi" w:hAnsiTheme="majorHAnsi" w:hint="eastAsia"/>
              </w:rPr>
              <w:t>=</w:t>
            </w:r>
            <w:r w:rsidR="00B06E84">
              <w:rPr>
                <w:rFonts w:asciiTheme="majorHAnsi" w:hAnsiTheme="majorHAnsi"/>
              </w:rPr>
              <w:t>”</w:t>
            </w:r>
            <w:r w:rsidR="00B06E84">
              <w:rPr>
                <w:rFonts w:asciiTheme="majorHAnsi" w:hAnsiTheme="majorHAnsi" w:hint="eastAsia"/>
              </w:rPr>
              <w:t>http://www.png</w:t>
            </w:r>
            <w:r w:rsidR="00B06E84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14:00:00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评论内容</w:t>
            </w:r>
            <w:r>
              <w:rPr>
                <w:rFonts w:asciiTheme="majorHAnsi" w:hAnsiTheme="majorHAnsi" w:hint="eastAsia"/>
              </w:rPr>
              <w:t>&lt;/</w:t>
            </w:r>
            <w:r w:rsidR="00747F48">
              <w:rPr>
                <w:rFonts w:asciiTheme="majorHAnsi" w:hAnsiTheme="majorHAnsi" w:hint="eastAsia"/>
              </w:rPr>
              <w:t>comment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463E3AE7" w14:textId="77777777" w:rsidR="00C368C3" w:rsidRDefault="00C368C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&lt;/product&gt;</w:t>
            </w:r>
          </w:p>
          <w:p w14:paraId="5C667CCB" w14:textId="77777777" w:rsidR="00C368C3" w:rsidRPr="0005170D" w:rsidRDefault="00C368C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&lt;/comments&gt;</w:t>
            </w:r>
          </w:p>
          <w:p w14:paraId="62CE5F85" w14:textId="77777777" w:rsidR="00C368C3" w:rsidRPr="0005170D" w:rsidRDefault="00C368C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2233611D" w14:textId="77777777" w:rsidR="00C368C3" w:rsidRPr="0005170D" w:rsidRDefault="00C368C3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28214950" w14:textId="77777777" w:rsidR="00C368C3" w:rsidRPr="0005170D" w:rsidRDefault="00C368C3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C368C3" w:rsidRPr="0005170D" w14:paraId="186812AA" w14:textId="77777777" w:rsidTr="00091678">
        <w:trPr>
          <w:jc w:val="center"/>
        </w:trPr>
        <w:tc>
          <w:tcPr>
            <w:tcW w:w="2109" w:type="dxa"/>
            <w:gridSpan w:val="2"/>
          </w:tcPr>
          <w:p w14:paraId="2C34BECB" w14:textId="77777777" w:rsidR="00C368C3" w:rsidRPr="0005170D" w:rsidRDefault="00C368C3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7E88417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4C447C9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A6DCC7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14A7A0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0138356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464DE72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CB6A032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52C68DE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23BFEA29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1486F4BF" w14:textId="77777777" w:rsidR="00C368C3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6BA0BDFA" w14:textId="77777777" w:rsidR="00C368C3" w:rsidRDefault="00C368C3" w:rsidP="00D85F99">
      <w:pPr>
        <w:rPr>
          <w:rFonts w:asciiTheme="majorHAnsi" w:hAnsiTheme="majorHAnsi"/>
        </w:rPr>
      </w:pPr>
    </w:p>
    <w:p w14:paraId="10A4FED5" w14:textId="77777777" w:rsidR="006479FC" w:rsidRPr="0005170D" w:rsidRDefault="00223FCB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发表评论</w:t>
      </w:r>
      <w:r>
        <w:rPr>
          <w:rFonts w:asciiTheme="majorHAnsi" w:hAnsiTheme="majorHAnsi" w:hint="eastAsia"/>
        </w:rPr>
        <w:t>(comment)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6479FC" w:rsidRPr="0005170D" w14:paraId="224EC1E5" w14:textId="77777777" w:rsidTr="00091678">
        <w:trPr>
          <w:jc w:val="center"/>
        </w:trPr>
        <w:tc>
          <w:tcPr>
            <w:tcW w:w="2109" w:type="dxa"/>
          </w:tcPr>
          <w:p w14:paraId="24D0F125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7EBFE204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6479FC" w:rsidRPr="0005170D" w14:paraId="5273EE4C" w14:textId="77777777" w:rsidTr="00091678">
        <w:trPr>
          <w:jc w:val="center"/>
        </w:trPr>
        <w:tc>
          <w:tcPr>
            <w:tcW w:w="2109" w:type="dxa"/>
          </w:tcPr>
          <w:p w14:paraId="42712D35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0AE01AE1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6479FC" w:rsidRPr="0005170D" w14:paraId="4F8FF3E8" w14:textId="77777777" w:rsidTr="00091678">
        <w:trPr>
          <w:jc w:val="center"/>
        </w:trPr>
        <w:tc>
          <w:tcPr>
            <w:tcW w:w="2109" w:type="dxa"/>
          </w:tcPr>
          <w:p w14:paraId="4489BB2B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72DE2720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</w:p>
        </w:tc>
      </w:tr>
      <w:tr w:rsidR="006479FC" w:rsidRPr="0005170D" w14:paraId="4F6AF5EB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608CD9BB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1689BB98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3CEE75D5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232B4E63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6479FC" w:rsidRPr="0005170D" w14:paraId="4708348D" w14:textId="77777777" w:rsidTr="00091678">
        <w:trPr>
          <w:jc w:val="center"/>
        </w:trPr>
        <w:tc>
          <w:tcPr>
            <w:tcW w:w="2109" w:type="dxa"/>
          </w:tcPr>
          <w:p w14:paraId="55691CED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3C8780CC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564DDA3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99793A6" w14:textId="77777777" w:rsidR="006479FC" w:rsidRPr="0005170D" w:rsidRDefault="00223FCB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comment</w:t>
            </w:r>
          </w:p>
        </w:tc>
      </w:tr>
      <w:tr w:rsidR="006479FC" w:rsidRPr="0005170D" w14:paraId="51172FC4" w14:textId="77777777" w:rsidTr="00091678">
        <w:trPr>
          <w:jc w:val="center"/>
        </w:trPr>
        <w:tc>
          <w:tcPr>
            <w:tcW w:w="2109" w:type="dxa"/>
          </w:tcPr>
          <w:p w14:paraId="20D4D8C5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208CC55A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37BC19F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DBFC5E1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6479FC" w:rsidRPr="0005170D" w14:paraId="49CAE3B4" w14:textId="77777777" w:rsidTr="00091678">
        <w:trPr>
          <w:jc w:val="center"/>
        </w:trPr>
        <w:tc>
          <w:tcPr>
            <w:tcW w:w="2109" w:type="dxa"/>
          </w:tcPr>
          <w:p w14:paraId="019042AE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165AC3D6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17AC2E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E3531F9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6479FC" w:rsidRPr="0005170D" w14:paraId="6ABA664D" w14:textId="77777777" w:rsidTr="00091678">
        <w:trPr>
          <w:jc w:val="center"/>
        </w:trPr>
        <w:tc>
          <w:tcPr>
            <w:tcW w:w="2109" w:type="dxa"/>
          </w:tcPr>
          <w:p w14:paraId="078E421B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778AA92C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D88F300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9DEFDC6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6479FC" w:rsidRPr="0005170D" w14:paraId="6F0FA4F4" w14:textId="77777777" w:rsidTr="00091678">
        <w:trPr>
          <w:jc w:val="center"/>
        </w:trPr>
        <w:tc>
          <w:tcPr>
            <w:tcW w:w="2109" w:type="dxa"/>
          </w:tcPr>
          <w:p w14:paraId="0BF37BDB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16E338E8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60AE689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B3AEFD6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6479FC" w:rsidRPr="0005170D" w14:paraId="70FEBA41" w14:textId="77777777" w:rsidTr="00091678">
        <w:trPr>
          <w:jc w:val="center"/>
        </w:trPr>
        <w:tc>
          <w:tcPr>
            <w:tcW w:w="9322" w:type="dxa"/>
            <w:gridSpan w:val="4"/>
          </w:tcPr>
          <w:p w14:paraId="46381808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</w:p>
        </w:tc>
      </w:tr>
      <w:tr w:rsidR="006479FC" w:rsidRPr="0005170D" w14:paraId="55B529F4" w14:textId="77777777" w:rsidTr="00091678">
        <w:trPr>
          <w:jc w:val="center"/>
        </w:trPr>
        <w:tc>
          <w:tcPr>
            <w:tcW w:w="2109" w:type="dxa"/>
          </w:tcPr>
          <w:p w14:paraId="773C3729" w14:textId="77777777" w:rsidR="006479FC" w:rsidRPr="0005170D" w:rsidRDefault="009E4E93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commentstar</w:t>
            </w:r>
          </w:p>
        </w:tc>
        <w:tc>
          <w:tcPr>
            <w:tcW w:w="1801" w:type="dxa"/>
          </w:tcPr>
          <w:p w14:paraId="5C1D214B" w14:textId="77777777" w:rsidR="006479FC" w:rsidRDefault="009E4E9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评价</w:t>
            </w:r>
            <w:r w:rsidR="004206B8">
              <w:rPr>
                <w:rFonts w:asciiTheme="majorHAnsi" w:hAnsiTheme="majorHAnsi" w:hint="eastAsia"/>
              </w:rPr>
              <w:t>等级</w:t>
            </w:r>
          </w:p>
          <w:p w14:paraId="64932EC2" w14:textId="77777777" w:rsidR="004206B8" w:rsidRDefault="004206B8" w:rsidP="004206B8">
            <w:pPr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好评</w:t>
            </w:r>
          </w:p>
          <w:p w14:paraId="7D75B39F" w14:textId="77777777" w:rsidR="004206B8" w:rsidRDefault="004206B8" w:rsidP="004206B8">
            <w:pPr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中评</w:t>
            </w:r>
          </w:p>
          <w:p w14:paraId="2778D13A" w14:textId="77777777" w:rsidR="004206B8" w:rsidRPr="0005170D" w:rsidRDefault="004206B8" w:rsidP="004206B8">
            <w:pPr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差评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0FF584A" w14:textId="77777777" w:rsidR="006479FC" w:rsidRPr="0005170D" w:rsidRDefault="0013126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EEAEDE4" w14:textId="77777777" w:rsidR="006479FC" w:rsidRPr="0005170D" w:rsidRDefault="0013126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</w:t>
            </w:r>
          </w:p>
        </w:tc>
      </w:tr>
      <w:tr w:rsidR="003A6383" w:rsidRPr="0005170D" w14:paraId="2E8EDCF9" w14:textId="77777777" w:rsidTr="00091678">
        <w:trPr>
          <w:jc w:val="center"/>
        </w:trPr>
        <w:tc>
          <w:tcPr>
            <w:tcW w:w="2109" w:type="dxa"/>
          </w:tcPr>
          <w:p w14:paraId="22176596" w14:textId="77777777" w:rsidR="003A6383" w:rsidRDefault="00661548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content</w:t>
            </w:r>
          </w:p>
        </w:tc>
        <w:tc>
          <w:tcPr>
            <w:tcW w:w="1801" w:type="dxa"/>
          </w:tcPr>
          <w:p w14:paraId="76A0ED34" w14:textId="77777777" w:rsidR="003A6383" w:rsidRDefault="0066154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评论内容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6B8C932" w14:textId="77777777" w:rsidR="003A6383" w:rsidRDefault="0066154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A0B4CD1" w14:textId="77777777" w:rsidR="003A6383" w:rsidRDefault="0066154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这个很赞哦</w:t>
            </w:r>
          </w:p>
        </w:tc>
      </w:tr>
      <w:tr w:rsidR="00720684" w:rsidRPr="0005170D" w14:paraId="6682CBFA" w14:textId="77777777" w:rsidTr="00091678">
        <w:trPr>
          <w:jc w:val="center"/>
        </w:trPr>
        <w:tc>
          <w:tcPr>
            <w:tcW w:w="2109" w:type="dxa"/>
          </w:tcPr>
          <w:p w14:paraId="39BFF747" w14:textId="77777777" w:rsidR="00720684" w:rsidRDefault="00720684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orderId</w:t>
            </w:r>
          </w:p>
        </w:tc>
        <w:tc>
          <w:tcPr>
            <w:tcW w:w="1801" w:type="dxa"/>
          </w:tcPr>
          <w:p w14:paraId="147E28D3" w14:textId="77777777" w:rsidR="00720684" w:rsidRDefault="00720684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订单</w:t>
            </w:r>
            <w:r w:rsidR="001539D0">
              <w:rPr>
                <w:rFonts w:asciiTheme="majorHAnsi" w:hAnsiTheme="majorHAnsi" w:hint="eastAsia"/>
              </w:rPr>
              <w:t>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F0EBD0" w14:textId="77777777" w:rsidR="00720684" w:rsidRDefault="00720684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3935724" w14:textId="77777777" w:rsidR="00720684" w:rsidRDefault="00720684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12345</w:t>
            </w:r>
          </w:p>
        </w:tc>
      </w:tr>
      <w:tr w:rsidR="00720684" w:rsidRPr="0005170D" w14:paraId="0AFB6AB6" w14:textId="77777777" w:rsidTr="00091678">
        <w:trPr>
          <w:jc w:val="center"/>
        </w:trPr>
        <w:tc>
          <w:tcPr>
            <w:tcW w:w="2109" w:type="dxa"/>
          </w:tcPr>
          <w:p w14:paraId="42D83619" w14:textId="77777777" w:rsidR="00720684" w:rsidRDefault="00720684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productCode</w:t>
            </w:r>
          </w:p>
        </w:tc>
        <w:tc>
          <w:tcPr>
            <w:tcW w:w="1801" w:type="dxa"/>
          </w:tcPr>
          <w:p w14:paraId="7BA035B8" w14:textId="77777777" w:rsidR="00720684" w:rsidRDefault="00720684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C39CF7A" w14:textId="77777777" w:rsidR="00720684" w:rsidRDefault="00720684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0D94A11" w14:textId="77777777" w:rsidR="00720684" w:rsidRDefault="00720684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</w:t>
            </w:r>
            <w:r w:rsidR="00481E58">
              <w:rPr>
                <w:rFonts w:asciiTheme="majorHAnsi" w:hAnsiTheme="majorHAnsi" w:hint="eastAsia"/>
              </w:rPr>
              <w:t>321</w:t>
            </w:r>
          </w:p>
        </w:tc>
      </w:tr>
      <w:tr w:rsidR="006479FC" w:rsidRPr="0005170D" w14:paraId="5FA9D18F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6A39773F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39A08F64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6479FC" w:rsidRPr="0005170D" w14:paraId="2B6B0793" w14:textId="77777777" w:rsidTr="00091678">
        <w:trPr>
          <w:jc w:val="center"/>
        </w:trPr>
        <w:tc>
          <w:tcPr>
            <w:tcW w:w="2109" w:type="dxa"/>
          </w:tcPr>
          <w:p w14:paraId="10D939D0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788B9263" w14:textId="77777777" w:rsidR="006479FC" w:rsidRPr="0005170D" w:rsidRDefault="006479F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1D7BD827" w14:textId="77777777" w:rsidR="006479FC" w:rsidRPr="0005170D" w:rsidRDefault="006479F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3201122" w14:textId="77777777" w:rsidR="00982F04" w:rsidRPr="0005170D" w:rsidRDefault="00982F04" w:rsidP="00982F04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03E0B55" w14:textId="77777777" w:rsidR="00982F04" w:rsidRPr="0005170D" w:rsidRDefault="00982F04" w:rsidP="00982F04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1745AEBF" w14:textId="77777777" w:rsidR="00982F04" w:rsidRPr="0005170D" w:rsidRDefault="00982F04" w:rsidP="00982F04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74D9A65" w14:textId="77777777" w:rsidR="00982F04" w:rsidRDefault="00982F04" w:rsidP="00982F04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2728F9B2" w14:textId="77777777" w:rsidR="00982F04" w:rsidRPr="0005170D" w:rsidRDefault="00982F04" w:rsidP="00982F04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69FFF5CE" w14:textId="77777777" w:rsidR="00982F04" w:rsidRDefault="00982F04" w:rsidP="00982F04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1B85DF5E" w14:textId="77777777" w:rsidR="00982F04" w:rsidRDefault="00982F04" w:rsidP="00982F04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79D6D277" w14:textId="77777777" w:rsidR="00982F04" w:rsidRPr="0005170D" w:rsidRDefault="00982F04" w:rsidP="00982F04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41551DB6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796199F8" w14:textId="77777777" w:rsidR="006479FC" w:rsidRPr="0005170D" w:rsidRDefault="006479FC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305CAA8B" w14:textId="77777777" w:rsidR="006479FC" w:rsidRPr="0005170D" w:rsidRDefault="006479F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6E075C40" w14:textId="77777777" w:rsidR="006479FC" w:rsidRPr="0005170D" w:rsidRDefault="006479F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6479FC" w:rsidRPr="0005170D" w14:paraId="6F5E8493" w14:textId="77777777" w:rsidTr="00091678">
        <w:trPr>
          <w:jc w:val="center"/>
        </w:trPr>
        <w:tc>
          <w:tcPr>
            <w:tcW w:w="2109" w:type="dxa"/>
          </w:tcPr>
          <w:p w14:paraId="440E63D9" w14:textId="77777777" w:rsidR="006479FC" w:rsidRPr="0005170D" w:rsidRDefault="006479FC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771966A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2484FBC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CBCB22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E0C45D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07E0D6C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79C3934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1F4B607A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29C0E0F8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678349DB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&lt;/info&gt;</w:t>
            </w:r>
          </w:p>
          <w:p w14:paraId="32B54681" w14:textId="77777777" w:rsidR="006479FC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1810E0B5" w14:textId="77777777" w:rsidR="00541AB2" w:rsidRDefault="00541AB2" w:rsidP="00D85F99">
      <w:pPr>
        <w:rPr>
          <w:rFonts w:asciiTheme="majorHAnsi" w:hAnsiTheme="majorHAnsi"/>
        </w:rPr>
      </w:pPr>
    </w:p>
    <w:p w14:paraId="5A894968" w14:textId="77777777" w:rsidR="00223FCB" w:rsidRPr="0005170D" w:rsidRDefault="00252C60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商品</w:t>
      </w:r>
      <w:r w:rsidR="00872410">
        <w:rPr>
          <w:rFonts w:asciiTheme="majorHAnsi" w:hAnsiTheme="majorHAnsi" w:hint="eastAsia"/>
        </w:rPr>
        <w:t>售前</w:t>
      </w:r>
      <w:r w:rsidR="003F1912">
        <w:rPr>
          <w:rFonts w:asciiTheme="majorHAnsi" w:hAnsiTheme="majorHAnsi" w:hint="eastAsia"/>
        </w:rPr>
        <w:t>咨询</w:t>
      </w:r>
      <w:r w:rsidR="00830DFB">
        <w:rPr>
          <w:rFonts w:asciiTheme="majorHAnsi" w:hAnsiTheme="majorHAnsi" w:hint="eastAsia"/>
        </w:rPr>
        <w:t>列表</w:t>
      </w:r>
      <w:r w:rsidR="005B6552">
        <w:rPr>
          <w:rFonts w:asciiTheme="majorHAnsi" w:hAnsiTheme="majorHAnsi" w:hint="eastAsia"/>
        </w:rPr>
        <w:t>(</w:t>
      </w:r>
      <w:r w:rsidR="006C75CA">
        <w:rPr>
          <w:rFonts w:asciiTheme="majorHAnsi" w:hAnsiTheme="majorHAnsi" w:hint="eastAsia"/>
        </w:rPr>
        <w:t>getConsultLi</w:t>
      </w:r>
      <w:r w:rsidR="005B6552">
        <w:rPr>
          <w:rFonts w:asciiTheme="majorHAnsi" w:hAnsiTheme="majorHAnsi" w:hint="eastAsia"/>
        </w:rPr>
        <w:t>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68"/>
        <w:gridCol w:w="41"/>
        <w:gridCol w:w="1801"/>
        <w:gridCol w:w="1418"/>
        <w:gridCol w:w="3994"/>
      </w:tblGrid>
      <w:tr w:rsidR="00223FCB" w:rsidRPr="0005170D" w14:paraId="18BF0FC6" w14:textId="77777777" w:rsidTr="00091678">
        <w:trPr>
          <w:jc w:val="center"/>
        </w:trPr>
        <w:tc>
          <w:tcPr>
            <w:tcW w:w="2109" w:type="dxa"/>
            <w:gridSpan w:val="2"/>
          </w:tcPr>
          <w:p w14:paraId="5FD209D3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17CFC4D6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223FCB" w:rsidRPr="0005170D" w14:paraId="6E7E26E0" w14:textId="77777777" w:rsidTr="00091678">
        <w:trPr>
          <w:jc w:val="center"/>
        </w:trPr>
        <w:tc>
          <w:tcPr>
            <w:tcW w:w="2109" w:type="dxa"/>
            <w:gridSpan w:val="2"/>
          </w:tcPr>
          <w:p w14:paraId="74CCE416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735712EE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223FCB" w:rsidRPr="0005170D" w14:paraId="0756B774" w14:textId="77777777" w:rsidTr="00091678">
        <w:trPr>
          <w:jc w:val="center"/>
        </w:trPr>
        <w:tc>
          <w:tcPr>
            <w:tcW w:w="2109" w:type="dxa"/>
            <w:gridSpan w:val="2"/>
          </w:tcPr>
          <w:p w14:paraId="78A6474C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1E0A2C6B" w14:textId="77777777" w:rsidR="00223FCB" w:rsidRPr="0005170D" w:rsidRDefault="00A345EB" w:rsidP="00973B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此接</w:t>
            </w:r>
            <w:r w:rsidR="00973BAE">
              <w:rPr>
                <w:rFonts w:asciiTheme="majorHAnsi" w:hAnsiTheme="majorHAnsi" w:hint="eastAsia"/>
              </w:rPr>
              <w:t>口</w:t>
            </w:r>
            <w:r w:rsidR="003F779C">
              <w:rPr>
                <w:rFonts w:asciiTheme="majorHAnsi" w:hAnsiTheme="majorHAnsi" w:hint="eastAsia"/>
              </w:rPr>
              <w:t>主要用</w:t>
            </w:r>
            <w:r w:rsidR="00DC7017">
              <w:rPr>
                <w:rFonts w:asciiTheme="majorHAnsi" w:hAnsiTheme="majorHAnsi" w:hint="eastAsia"/>
              </w:rPr>
              <w:t>于</w:t>
            </w:r>
            <w:r>
              <w:rPr>
                <w:rFonts w:asciiTheme="majorHAnsi" w:hAnsiTheme="majorHAnsi" w:hint="eastAsia"/>
              </w:rPr>
              <w:t>对某个商品获取咨询列表</w:t>
            </w:r>
          </w:p>
        </w:tc>
      </w:tr>
      <w:tr w:rsidR="00223FCB" w:rsidRPr="0005170D" w14:paraId="58B8D885" w14:textId="77777777" w:rsidTr="00091678">
        <w:trPr>
          <w:jc w:val="center"/>
        </w:trPr>
        <w:tc>
          <w:tcPr>
            <w:tcW w:w="2109" w:type="dxa"/>
            <w:gridSpan w:val="2"/>
            <w:shd w:val="clear" w:color="auto" w:fill="00B050"/>
          </w:tcPr>
          <w:p w14:paraId="24C8818F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3B1F0911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30AB9AE8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426285EE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223FCB" w:rsidRPr="0005170D" w14:paraId="6DA1366A" w14:textId="77777777" w:rsidTr="00091678">
        <w:trPr>
          <w:jc w:val="center"/>
        </w:trPr>
        <w:tc>
          <w:tcPr>
            <w:tcW w:w="2109" w:type="dxa"/>
            <w:gridSpan w:val="2"/>
          </w:tcPr>
          <w:p w14:paraId="46575715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1FB4A8A2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B606D2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2309A6E" w14:textId="77777777" w:rsidR="00223FCB" w:rsidRPr="0005170D" w:rsidRDefault="007C3251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</w:t>
            </w:r>
            <w:r w:rsidR="006C75CA">
              <w:rPr>
                <w:rFonts w:asciiTheme="majorHAnsi" w:hAnsiTheme="majorHAnsi" w:hint="eastAsia"/>
              </w:rPr>
              <w:t>etConsultLi</w:t>
            </w:r>
            <w:r>
              <w:rPr>
                <w:rFonts w:asciiTheme="majorHAnsi" w:hAnsiTheme="majorHAnsi" w:hint="eastAsia"/>
              </w:rPr>
              <w:t>st</w:t>
            </w:r>
          </w:p>
        </w:tc>
      </w:tr>
      <w:tr w:rsidR="00223FCB" w:rsidRPr="0005170D" w14:paraId="10A7F7E7" w14:textId="77777777" w:rsidTr="00091678">
        <w:trPr>
          <w:jc w:val="center"/>
        </w:trPr>
        <w:tc>
          <w:tcPr>
            <w:tcW w:w="2109" w:type="dxa"/>
            <w:gridSpan w:val="2"/>
          </w:tcPr>
          <w:p w14:paraId="5CB17326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1E9B4F59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73FDB4E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7CD0E3B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223FCB" w:rsidRPr="0005170D" w14:paraId="41DA7717" w14:textId="77777777" w:rsidTr="00091678">
        <w:trPr>
          <w:jc w:val="center"/>
        </w:trPr>
        <w:tc>
          <w:tcPr>
            <w:tcW w:w="2109" w:type="dxa"/>
            <w:gridSpan w:val="2"/>
          </w:tcPr>
          <w:p w14:paraId="16DE262C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36B23E0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04C2391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3FD2754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223FCB" w:rsidRPr="0005170D" w14:paraId="1E9E876D" w14:textId="77777777" w:rsidTr="00091678">
        <w:trPr>
          <w:jc w:val="center"/>
        </w:trPr>
        <w:tc>
          <w:tcPr>
            <w:tcW w:w="2109" w:type="dxa"/>
            <w:gridSpan w:val="2"/>
          </w:tcPr>
          <w:p w14:paraId="75178252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21EF833F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C8ABA4F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11A7244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223FCB" w:rsidRPr="0005170D" w14:paraId="6068A17B" w14:textId="77777777" w:rsidTr="00091678">
        <w:trPr>
          <w:jc w:val="center"/>
        </w:trPr>
        <w:tc>
          <w:tcPr>
            <w:tcW w:w="2109" w:type="dxa"/>
            <w:gridSpan w:val="2"/>
          </w:tcPr>
          <w:p w14:paraId="42BE29A7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1450C955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A48774D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915B25E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223FCB" w:rsidRPr="0005170D" w14:paraId="29E99A96" w14:textId="77777777" w:rsidTr="00091678">
        <w:trPr>
          <w:jc w:val="center"/>
        </w:trPr>
        <w:tc>
          <w:tcPr>
            <w:tcW w:w="9322" w:type="dxa"/>
            <w:gridSpan w:val="5"/>
          </w:tcPr>
          <w:p w14:paraId="2907C3A7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</w:p>
        </w:tc>
      </w:tr>
      <w:tr w:rsidR="0015270A" w:rsidRPr="0005170D" w14:paraId="631EC6A3" w14:textId="77777777" w:rsidTr="00091678">
        <w:trPr>
          <w:jc w:val="center"/>
        </w:trPr>
        <w:tc>
          <w:tcPr>
            <w:tcW w:w="2068" w:type="dxa"/>
          </w:tcPr>
          <w:p w14:paraId="01DC39D3" w14:textId="77777777" w:rsidR="0015270A" w:rsidRPr="0005170D" w:rsidRDefault="0015270A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1842" w:type="dxa"/>
            <w:gridSpan w:val="2"/>
          </w:tcPr>
          <w:p w14:paraId="78A2F225" w14:textId="77777777" w:rsidR="0015270A" w:rsidRPr="0005170D" w:rsidRDefault="0015270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当前页码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3072E0" w14:textId="77777777" w:rsidR="0015270A" w:rsidRPr="0005170D" w:rsidRDefault="0015270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3B3C87A" w14:textId="77777777" w:rsidR="0015270A" w:rsidRPr="0005170D" w:rsidRDefault="0015270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15270A" w:rsidRPr="0005170D" w14:paraId="436AF05C" w14:textId="77777777" w:rsidTr="00091678">
        <w:trPr>
          <w:jc w:val="center"/>
        </w:trPr>
        <w:tc>
          <w:tcPr>
            <w:tcW w:w="2068" w:type="dxa"/>
          </w:tcPr>
          <w:p w14:paraId="2EB73EA5" w14:textId="77777777" w:rsidR="0015270A" w:rsidRPr="0005170D" w:rsidRDefault="0015270A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pagesize</w:t>
            </w:r>
          </w:p>
        </w:tc>
        <w:tc>
          <w:tcPr>
            <w:tcW w:w="1842" w:type="dxa"/>
            <w:gridSpan w:val="2"/>
          </w:tcPr>
          <w:p w14:paraId="46EB1B34" w14:textId="77777777" w:rsidR="0015270A" w:rsidRPr="0005170D" w:rsidRDefault="0015270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每页显示数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7F7CDF" w14:textId="77777777" w:rsidR="0015270A" w:rsidRPr="0005170D" w:rsidRDefault="0015270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9E64ED3" w14:textId="77777777" w:rsidR="0015270A" w:rsidRPr="0005170D" w:rsidRDefault="0015270A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10</w:t>
            </w:r>
          </w:p>
        </w:tc>
      </w:tr>
      <w:tr w:rsidR="0015270A" w:rsidRPr="0005170D" w14:paraId="515A3341" w14:textId="77777777" w:rsidTr="00091678">
        <w:trPr>
          <w:jc w:val="center"/>
        </w:trPr>
        <w:tc>
          <w:tcPr>
            <w:tcW w:w="2068" w:type="dxa"/>
          </w:tcPr>
          <w:p w14:paraId="7893CEFD" w14:textId="77777777" w:rsidR="0015270A" w:rsidRPr="0005170D" w:rsidRDefault="0015270A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productCode</w:t>
            </w:r>
          </w:p>
        </w:tc>
        <w:tc>
          <w:tcPr>
            <w:tcW w:w="1842" w:type="dxa"/>
            <w:gridSpan w:val="2"/>
          </w:tcPr>
          <w:p w14:paraId="5978AA62" w14:textId="77777777" w:rsidR="0015270A" w:rsidRPr="0005170D" w:rsidRDefault="0015270A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52D4FCA" w14:textId="77777777" w:rsidR="0015270A" w:rsidRPr="0005170D" w:rsidRDefault="0015270A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65AB839" w14:textId="77777777" w:rsidR="0015270A" w:rsidRPr="0005170D" w:rsidRDefault="0015270A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123465</w:t>
            </w:r>
          </w:p>
        </w:tc>
      </w:tr>
      <w:tr w:rsidR="00223FCB" w:rsidRPr="0005170D" w14:paraId="4AAAF131" w14:textId="77777777" w:rsidTr="00091678">
        <w:trPr>
          <w:jc w:val="center"/>
        </w:trPr>
        <w:tc>
          <w:tcPr>
            <w:tcW w:w="2109" w:type="dxa"/>
            <w:gridSpan w:val="2"/>
            <w:shd w:val="clear" w:color="auto" w:fill="00B050"/>
          </w:tcPr>
          <w:p w14:paraId="0C6D2892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2BA285A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223FCB" w:rsidRPr="0005170D" w14:paraId="21DA56B8" w14:textId="77777777" w:rsidTr="00091678">
        <w:trPr>
          <w:jc w:val="center"/>
        </w:trPr>
        <w:tc>
          <w:tcPr>
            <w:tcW w:w="2109" w:type="dxa"/>
            <w:gridSpan w:val="2"/>
          </w:tcPr>
          <w:p w14:paraId="1AF3BF3E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13FC6A38" w14:textId="77777777" w:rsidR="00223FCB" w:rsidRPr="0005170D" w:rsidRDefault="00223FCB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55839EC4" w14:textId="77777777" w:rsidR="00223FCB" w:rsidRPr="0005170D" w:rsidRDefault="00223FCB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56E966D" w14:textId="77777777" w:rsidR="00203FA2" w:rsidRPr="0005170D" w:rsidRDefault="00203FA2" w:rsidP="00203FA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E8DA98A" w14:textId="77777777" w:rsidR="00203FA2" w:rsidRPr="0005170D" w:rsidRDefault="00203FA2" w:rsidP="00203FA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4BADFA15" w14:textId="77777777" w:rsidR="00203FA2" w:rsidRPr="0005170D" w:rsidRDefault="00203FA2" w:rsidP="00203FA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C5FE7A5" w14:textId="77777777" w:rsidR="00203FA2" w:rsidRDefault="00203FA2" w:rsidP="00203FA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64693FC" w14:textId="77777777" w:rsidR="00203FA2" w:rsidRPr="0005170D" w:rsidRDefault="00203FA2" w:rsidP="00203FA2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4CA80BE1" w14:textId="77777777" w:rsidR="00203FA2" w:rsidRDefault="00203FA2" w:rsidP="00203FA2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65DC8EB4" w14:textId="77777777" w:rsidR="00203FA2" w:rsidRDefault="00203FA2" w:rsidP="00203FA2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95B72AB" w14:textId="77777777" w:rsidR="00203FA2" w:rsidRPr="0005170D" w:rsidRDefault="00203FA2" w:rsidP="00203FA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244AFDD0" w14:textId="77777777" w:rsidR="005A701A" w:rsidRPr="0005170D" w:rsidRDefault="005A701A" w:rsidP="005A701A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6BF7D96B" w14:textId="77777777" w:rsidR="00A370D2" w:rsidRDefault="00A370D2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&lt;pageinfo page=”1”</w:t>
            </w:r>
            <w:r>
              <w:rPr>
                <w:rFonts w:asciiTheme="majorHAnsi" w:hAnsiTheme="majorHAnsi" w:hint="eastAsia"/>
              </w:rPr>
              <w:t xml:space="preserve"> pageSize=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totalPage=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number=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95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&gt;</w:t>
            </w:r>
            <w:r>
              <w:rPr>
                <w:rFonts w:asciiTheme="majorHAnsi" w:hAnsiTheme="majorHAnsi" w:hint="eastAsia"/>
              </w:rPr>
              <w:t>&lt;/pageinfo&gt;</w:t>
            </w:r>
          </w:p>
          <w:p w14:paraId="1E5CDB4E" w14:textId="77777777" w:rsidR="00CA4120" w:rsidRDefault="008349BC" w:rsidP="008349BC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&lt;comments&gt;</w:t>
            </w:r>
          </w:p>
          <w:p w14:paraId="6B55F582" w14:textId="77777777" w:rsidR="000536B5" w:rsidRDefault="000536B5" w:rsidP="008349BC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&lt;comment</w:t>
            </w:r>
            <w:r w:rsidR="00DF17BF">
              <w:rPr>
                <w:rFonts w:asciiTheme="majorHAnsi" w:hAnsiTheme="majorHAnsi" w:hint="eastAsia"/>
              </w:rPr>
              <w:t xml:space="preserve"> commentId=</w:t>
            </w:r>
            <w:r w:rsidR="00DF17BF">
              <w:rPr>
                <w:rFonts w:asciiTheme="majorHAnsi" w:hAnsiTheme="majorHAnsi"/>
              </w:rPr>
              <w:t>”</w:t>
            </w:r>
            <w:r w:rsidR="00DF17BF">
              <w:rPr>
                <w:rFonts w:asciiTheme="majorHAnsi" w:hAnsiTheme="majorHAnsi" w:hint="eastAsia"/>
              </w:rPr>
              <w:t>10</w:t>
            </w:r>
            <w:r w:rsidR="00DF17BF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5BB86294" w14:textId="77777777" w:rsidR="00724F8F" w:rsidRDefault="00C63E12" w:rsidP="008349BC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&lt;ask username=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xx@xx.xx</w:t>
            </w:r>
            <w:r>
              <w:rPr>
                <w:rFonts w:asciiTheme="majorHAnsi" w:hAnsiTheme="majorHAnsi"/>
              </w:rPr>
              <w:t>”</w:t>
            </w:r>
            <w:r w:rsidR="00724F8F">
              <w:rPr>
                <w:rFonts w:asciiTheme="majorHAnsi" w:hAnsiTheme="majorHAnsi" w:hint="eastAsia"/>
              </w:rPr>
              <w:t xml:space="preserve"> createTime=</w:t>
            </w:r>
            <w:r w:rsidR="00724F8F">
              <w:rPr>
                <w:rFonts w:asciiTheme="majorHAnsi" w:hAnsiTheme="majorHAnsi"/>
              </w:rPr>
              <w:t>”2011-10-20</w:t>
            </w:r>
            <w:r w:rsidR="00724F8F">
              <w:rPr>
                <w:rFonts w:asciiTheme="majorHAnsi" w:hAnsiTheme="majorHAnsi" w:hint="eastAsia"/>
              </w:rPr>
              <w:t xml:space="preserve"> 15:00:01</w:t>
            </w:r>
            <w:r w:rsidR="00724F8F">
              <w:rPr>
                <w:rFonts w:asciiTheme="majorHAnsi" w:hAnsiTheme="majorHAnsi"/>
              </w:rPr>
              <w:t>”</w:t>
            </w:r>
            <w:r w:rsidR="00724F8F">
              <w:rPr>
                <w:rFonts w:asciiTheme="majorHAnsi" w:hAnsiTheme="majorHAnsi" w:hint="eastAsia"/>
              </w:rPr>
              <w:t>&gt;</w:t>
            </w:r>
            <w:r w:rsidR="00724F8F">
              <w:rPr>
                <w:rFonts w:asciiTheme="majorHAnsi" w:hAnsiTheme="majorHAnsi" w:hint="eastAsia"/>
              </w:rPr>
              <w:t>咨询内容</w:t>
            </w:r>
            <w:r w:rsidR="00724F8F">
              <w:rPr>
                <w:rFonts w:asciiTheme="majorHAnsi" w:hAnsiTheme="majorHAnsi" w:hint="eastAsia"/>
              </w:rPr>
              <w:t>&lt;/ask&gt;</w:t>
            </w:r>
          </w:p>
          <w:p w14:paraId="4BAAA666" w14:textId="77777777" w:rsidR="003127D4" w:rsidRDefault="003127D4" w:rsidP="008349BC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&lt;reply username=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xx@xx.xx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15:00:01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回复内容</w:t>
            </w:r>
            <w:r>
              <w:rPr>
                <w:rFonts w:asciiTheme="majorHAnsi" w:hAnsiTheme="majorHAnsi" w:hint="eastAsia"/>
              </w:rPr>
              <w:t>&lt;/reply&gt;</w:t>
            </w:r>
          </w:p>
          <w:p w14:paraId="6CBE80B4" w14:textId="77777777" w:rsidR="006A26A9" w:rsidRDefault="006A26A9" w:rsidP="008349BC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&lt;reply username=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xx@xx.xx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15:00:01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回复内容</w:t>
            </w:r>
            <w:r>
              <w:rPr>
                <w:rFonts w:asciiTheme="majorHAnsi" w:hAnsiTheme="majorHAnsi" w:hint="eastAsia"/>
              </w:rPr>
              <w:t>&lt;/reply&gt;</w:t>
            </w:r>
          </w:p>
          <w:p w14:paraId="635C5793" w14:textId="77777777" w:rsidR="000536B5" w:rsidRDefault="000536B5" w:rsidP="008349BC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&lt;/comment&gt;</w:t>
            </w:r>
          </w:p>
          <w:p w14:paraId="689888AD" w14:textId="77777777" w:rsidR="008349BC" w:rsidRPr="0005170D" w:rsidRDefault="008349BC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lastRenderedPageBreak/>
              <w:t xml:space="preserve">  &lt;comments&gt;</w:t>
            </w:r>
          </w:p>
          <w:p w14:paraId="3EC052BA" w14:textId="77777777" w:rsidR="00223FCB" w:rsidRPr="0005170D" w:rsidRDefault="00223FCB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73328967" w14:textId="77777777" w:rsidR="00223FCB" w:rsidRPr="0005170D" w:rsidRDefault="00223FCB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74CE1A78" w14:textId="77777777" w:rsidR="00223FCB" w:rsidRPr="0005170D" w:rsidRDefault="00223FCB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223FCB" w:rsidRPr="0005170D" w14:paraId="77502552" w14:textId="77777777" w:rsidTr="00091678">
        <w:trPr>
          <w:jc w:val="center"/>
        </w:trPr>
        <w:tc>
          <w:tcPr>
            <w:tcW w:w="2109" w:type="dxa"/>
            <w:gridSpan w:val="2"/>
          </w:tcPr>
          <w:p w14:paraId="503DA4B0" w14:textId="77777777" w:rsidR="00223FCB" w:rsidRPr="0005170D" w:rsidRDefault="00223FCB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67E3D79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2AD2AC0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6F1E38C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575C30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41C8949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6F8B6ED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E8E6EAC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4938AEC0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1E94D5AB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ED5B366" w14:textId="77777777" w:rsidR="00223FCB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58B4AFC0" w14:textId="77777777" w:rsidR="00223FCB" w:rsidRDefault="00223FCB" w:rsidP="00D85F99">
      <w:pPr>
        <w:rPr>
          <w:rFonts w:asciiTheme="majorHAnsi" w:hAnsiTheme="majorHAnsi"/>
        </w:rPr>
      </w:pPr>
    </w:p>
    <w:p w14:paraId="26C7476C" w14:textId="77777777" w:rsidR="00600E51" w:rsidRPr="0005170D" w:rsidRDefault="005E4EC5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发表商品售前咨询</w:t>
      </w:r>
      <w:r w:rsidR="00826297">
        <w:rPr>
          <w:rFonts w:asciiTheme="majorHAnsi" w:hAnsiTheme="majorHAnsi" w:hint="eastAsia"/>
        </w:rPr>
        <w:t>(productConsult)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600E51" w:rsidRPr="0005170D" w14:paraId="12EB48EC" w14:textId="77777777" w:rsidTr="00091678">
        <w:trPr>
          <w:jc w:val="center"/>
        </w:trPr>
        <w:tc>
          <w:tcPr>
            <w:tcW w:w="2109" w:type="dxa"/>
          </w:tcPr>
          <w:p w14:paraId="460BB89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4AB4BE0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600E51" w:rsidRPr="0005170D" w14:paraId="135D53EF" w14:textId="77777777" w:rsidTr="00091678">
        <w:trPr>
          <w:jc w:val="center"/>
        </w:trPr>
        <w:tc>
          <w:tcPr>
            <w:tcW w:w="2109" w:type="dxa"/>
          </w:tcPr>
          <w:p w14:paraId="67593D8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659B56C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600E51" w:rsidRPr="0005170D" w14:paraId="10D8BCA6" w14:textId="77777777" w:rsidTr="00091678">
        <w:trPr>
          <w:jc w:val="center"/>
        </w:trPr>
        <w:tc>
          <w:tcPr>
            <w:tcW w:w="2109" w:type="dxa"/>
          </w:tcPr>
          <w:p w14:paraId="7E69B56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38618930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2DA27140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65C9E75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0DBD204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2B8BAFDD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28E67EFD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600E51" w:rsidRPr="0005170D" w14:paraId="5FDF0559" w14:textId="77777777" w:rsidTr="00091678">
        <w:trPr>
          <w:jc w:val="center"/>
        </w:trPr>
        <w:tc>
          <w:tcPr>
            <w:tcW w:w="2109" w:type="dxa"/>
          </w:tcPr>
          <w:p w14:paraId="4BDF66B6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54743260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8BD7A0D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7FFEAC9" w14:textId="77777777" w:rsidR="00600E51" w:rsidRPr="0005170D" w:rsidRDefault="00F06227" w:rsidP="00F062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productConsult</w:t>
            </w:r>
          </w:p>
        </w:tc>
      </w:tr>
      <w:tr w:rsidR="00600E51" w:rsidRPr="0005170D" w14:paraId="54785994" w14:textId="77777777" w:rsidTr="00091678">
        <w:trPr>
          <w:jc w:val="center"/>
        </w:trPr>
        <w:tc>
          <w:tcPr>
            <w:tcW w:w="2109" w:type="dxa"/>
          </w:tcPr>
          <w:p w14:paraId="09DD097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7FC1D84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93DE4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5C367F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600E51" w:rsidRPr="0005170D" w14:paraId="7DEBAFED" w14:textId="77777777" w:rsidTr="00091678">
        <w:trPr>
          <w:jc w:val="center"/>
        </w:trPr>
        <w:tc>
          <w:tcPr>
            <w:tcW w:w="2109" w:type="dxa"/>
          </w:tcPr>
          <w:p w14:paraId="28115D5B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3D3736B0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39D47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79944A7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600E51" w:rsidRPr="0005170D" w14:paraId="6613911D" w14:textId="77777777" w:rsidTr="00091678">
        <w:trPr>
          <w:jc w:val="center"/>
        </w:trPr>
        <w:tc>
          <w:tcPr>
            <w:tcW w:w="2109" w:type="dxa"/>
          </w:tcPr>
          <w:p w14:paraId="55C92190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201984E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E0D5C5B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19CC3E2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600E51" w:rsidRPr="0005170D" w14:paraId="46D3DA68" w14:textId="77777777" w:rsidTr="00091678">
        <w:trPr>
          <w:jc w:val="center"/>
        </w:trPr>
        <w:tc>
          <w:tcPr>
            <w:tcW w:w="2109" w:type="dxa"/>
          </w:tcPr>
          <w:p w14:paraId="17B2E17A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4480B3ED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8836431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3A75E2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600E51" w:rsidRPr="0005170D" w14:paraId="54EDDCF2" w14:textId="77777777" w:rsidTr="00091678">
        <w:trPr>
          <w:jc w:val="center"/>
        </w:trPr>
        <w:tc>
          <w:tcPr>
            <w:tcW w:w="9322" w:type="dxa"/>
            <w:gridSpan w:val="4"/>
          </w:tcPr>
          <w:p w14:paraId="486E924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3DEF211C" w14:textId="77777777" w:rsidTr="00091678">
        <w:trPr>
          <w:jc w:val="center"/>
        </w:trPr>
        <w:tc>
          <w:tcPr>
            <w:tcW w:w="2109" w:type="dxa"/>
          </w:tcPr>
          <w:p w14:paraId="44420A21" w14:textId="77777777" w:rsidR="00600E51" w:rsidRPr="0005170D" w:rsidRDefault="00D82632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content</w:t>
            </w:r>
          </w:p>
        </w:tc>
        <w:tc>
          <w:tcPr>
            <w:tcW w:w="1801" w:type="dxa"/>
          </w:tcPr>
          <w:p w14:paraId="348B6224" w14:textId="77777777" w:rsidR="00600E51" w:rsidRPr="0005170D" w:rsidRDefault="00D8263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评论内容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240C3DC" w14:textId="77777777" w:rsidR="00600E51" w:rsidRPr="0005170D" w:rsidRDefault="00D8263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9A6C562" w14:textId="77777777" w:rsidR="00600E51" w:rsidRPr="0005170D" w:rsidRDefault="00D8263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这个商品如何</w:t>
            </w:r>
          </w:p>
        </w:tc>
      </w:tr>
      <w:tr w:rsidR="00D82632" w:rsidRPr="0005170D" w14:paraId="207DAE4B" w14:textId="77777777" w:rsidTr="00091678">
        <w:trPr>
          <w:jc w:val="center"/>
        </w:trPr>
        <w:tc>
          <w:tcPr>
            <w:tcW w:w="2109" w:type="dxa"/>
          </w:tcPr>
          <w:p w14:paraId="19D60737" w14:textId="77777777" w:rsidR="00D82632" w:rsidRDefault="00D82632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productCode</w:t>
            </w:r>
          </w:p>
        </w:tc>
        <w:tc>
          <w:tcPr>
            <w:tcW w:w="1801" w:type="dxa"/>
          </w:tcPr>
          <w:p w14:paraId="42DF8CDE" w14:textId="77777777" w:rsidR="00D82632" w:rsidRDefault="00D8263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2BE9DB" w14:textId="77777777" w:rsidR="00D82632" w:rsidRDefault="00D8263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0B73BCB" w14:textId="77777777" w:rsidR="00D82632" w:rsidRDefault="00D8263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123321</w:t>
            </w:r>
          </w:p>
        </w:tc>
      </w:tr>
      <w:tr w:rsidR="00600E51" w:rsidRPr="0005170D" w14:paraId="784EA17F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0943B0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21A955D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600E51" w:rsidRPr="0005170D" w14:paraId="075B1A32" w14:textId="77777777" w:rsidTr="00091678">
        <w:trPr>
          <w:jc w:val="center"/>
        </w:trPr>
        <w:tc>
          <w:tcPr>
            <w:tcW w:w="2109" w:type="dxa"/>
          </w:tcPr>
          <w:p w14:paraId="7B966C2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54C057C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71F55DDD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6D1ED3EE" w14:textId="77777777" w:rsidR="00673D10" w:rsidRPr="0005170D" w:rsidRDefault="00673D10" w:rsidP="00673D1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2B539FC" w14:textId="77777777" w:rsidR="00673D10" w:rsidRPr="0005170D" w:rsidRDefault="00673D10" w:rsidP="00673D1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0D7E6160" w14:textId="77777777" w:rsidR="00673D10" w:rsidRPr="0005170D" w:rsidRDefault="00673D10" w:rsidP="00673D1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46A57C6" w14:textId="77777777" w:rsidR="00673D10" w:rsidRDefault="00673D10" w:rsidP="00673D1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EB60DBD" w14:textId="77777777" w:rsidR="00673D10" w:rsidRPr="0005170D" w:rsidRDefault="00673D10" w:rsidP="00673D10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6939D816" w14:textId="77777777" w:rsidR="00673D10" w:rsidRDefault="00673D10" w:rsidP="00673D10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6B23A852" w14:textId="77777777" w:rsidR="00673D10" w:rsidRDefault="00673D10" w:rsidP="00673D10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1FD33F2" w14:textId="77777777" w:rsidR="00673D10" w:rsidRPr="0005170D" w:rsidRDefault="00673D10" w:rsidP="00673D10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79BEA2F4" w14:textId="77777777" w:rsidR="00600E51" w:rsidRPr="0005170D" w:rsidRDefault="00600E51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217E54E4" w14:textId="77777777" w:rsidR="00600E51" w:rsidRPr="0005170D" w:rsidRDefault="00600E51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&lt;/data_info&gt;</w:t>
            </w:r>
          </w:p>
          <w:p w14:paraId="068B7830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2F8E763F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600E51" w:rsidRPr="0005170D" w14:paraId="5ACEF2B0" w14:textId="77777777" w:rsidTr="00091678">
        <w:trPr>
          <w:jc w:val="center"/>
        </w:trPr>
        <w:tc>
          <w:tcPr>
            <w:tcW w:w="2109" w:type="dxa"/>
          </w:tcPr>
          <w:p w14:paraId="4D089255" w14:textId="77777777" w:rsidR="00600E51" w:rsidRPr="0005170D" w:rsidRDefault="00600E51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5CE29A1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7C3F8FE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D802EF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9968D6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0FBC645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9614979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44C7CD3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55D8AA2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209C5CD8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29A284D7" w14:textId="77777777" w:rsidR="00600E51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504127D2" w14:textId="77777777" w:rsidR="00600E51" w:rsidRDefault="00600E51" w:rsidP="00D85F99">
      <w:pPr>
        <w:rPr>
          <w:rFonts w:asciiTheme="majorHAnsi" w:hAnsiTheme="majorHAnsi"/>
        </w:rPr>
      </w:pPr>
    </w:p>
    <w:p w14:paraId="6EA193FB" w14:textId="77777777" w:rsidR="00C328C6" w:rsidRPr="0005170D" w:rsidRDefault="00C328C6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我的咨询列表</w:t>
      </w:r>
      <w:r>
        <w:rPr>
          <w:rFonts w:asciiTheme="majorHAnsi" w:hAnsiTheme="majorHAnsi" w:hint="eastAsia"/>
        </w:rPr>
        <w:t>(getMyConsultList)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68"/>
        <w:gridCol w:w="41"/>
        <w:gridCol w:w="1801"/>
        <w:gridCol w:w="1418"/>
        <w:gridCol w:w="3994"/>
      </w:tblGrid>
      <w:tr w:rsidR="00C328C6" w:rsidRPr="0005170D" w14:paraId="4537E2F6" w14:textId="77777777" w:rsidTr="00091678">
        <w:trPr>
          <w:jc w:val="center"/>
        </w:trPr>
        <w:tc>
          <w:tcPr>
            <w:tcW w:w="2109" w:type="dxa"/>
            <w:gridSpan w:val="2"/>
          </w:tcPr>
          <w:p w14:paraId="47B6E537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4E845183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C328C6" w:rsidRPr="0005170D" w14:paraId="27C1D6F3" w14:textId="77777777" w:rsidTr="00091678">
        <w:trPr>
          <w:jc w:val="center"/>
        </w:trPr>
        <w:tc>
          <w:tcPr>
            <w:tcW w:w="2109" w:type="dxa"/>
            <w:gridSpan w:val="2"/>
          </w:tcPr>
          <w:p w14:paraId="0C0ABF14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13510F3A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C328C6" w:rsidRPr="0005170D" w14:paraId="2B5D4FB7" w14:textId="77777777" w:rsidTr="00091678">
        <w:trPr>
          <w:jc w:val="center"/>
        </w:trPr>
        <w:tc>
          <w:tcPr>
            <w:tcW w:w="2109" w:type="dxa"/>
            <w:gridSpan w:val="2"/>
          </w:tcPr>
          <w:p w14:paraId="525FE891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4469D6AC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此接口主要用于对自己所发表的咨询列表</w:t>
            </w:r>
          </w:p>
        </w:tc>
      </w:tr>
      <w:tr w:rsidR="00C328C6" w:rsidRPr="0005170D" w14:paraId="1D964517" w14:textId="77777777" w:rsidTr="00091678">
        <w:trPr>
          <w:jc w:val="center"/>
        </w:trPr>
        <w:tc>
          <w:tcPr>
            <w:tcW w:w="2109" w:type="dxa"/>
            <w:gridSpan w:val="2"/>
            <w:shd w:val="clear" w:color="auto" w:fill="00B050"/>
          </w:tcPr>
          <w:p w14:paraId="35C7E10B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50113A5D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3FF8D3AF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47DDA881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C328C6" w:rsidRPr="0005170D" w14:paraId="40A30612" w14:textId="77777777" w:rsidTr="00091678">
        <w:trPr>
          <w:jc w:val="center"/>
        </w:trPr>
        <w:tc>
          <w:tcPr>
            <w:tcW w:w="2109" w:type="dxa"/>
            <w:gridSpan w:val="2"/>
          </w:tcPr>
          <w:p w14:paraId="28E5503C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0043CF37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71140C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11AEA80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getMyConsultList</w:t>
            </w:r>
          </w:p>
        </w:tc>
      </w:tr>
      <w:tr w:rsidR="00C328C6" w:rsidRPr="0005170D" w14:paraId="6F4185E1" w14:textId="77777777" w:rsidTr="00091678">
        <w:trPr>
          <w:jc w:val="center"/>
        </w:trPr>
        <w:tc>
          <w:tcPr>
            <w:tcW w:w="2109" w:type="dxa"/>
            <w:gridSpan w:val="2"/>
          </w:tcPr>
          <w:p w14:paraId="492CA4A6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50B5526A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7278BBE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328CCB2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C328C6" w:rsidRPr="0005170D" w14:paraId="3C8C4C2C" w14:textId="77777777" w:rsidTr="00091678">
        <w:trPr>
          <w:jc w:val="center"/>
        </w:trPr>
        <w:tc>
          <w:tcPr>
            <w:tcW w:w="2109" w:type="dxa"/>
            <w:gridSpan w:val="2"/>
          </w:tcPr>
          <w:p w14:paraId="3FB9F1F0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5B835EED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9DD82A9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1EA820F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C328C6" w:rsidRPr="0005170D" w14:paraId="5D55682E" w14:textId="77777777" w:rsidTr="00091678">
        <w:trPr>
          <w:jc w:val="center"/>
        </w:trPr>
        <w:tc>
          <w:tcPr>
            <w:tcW w:w="2109" w:type="dxa"/>
            <w:gridSpan w:val="2"/>
          </w:tcPr>
          <w:p w14:paraId="6D52FBD7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2394485D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A8E8F0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CFCE7CD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C328C6" w:rsidRPr="0005170D" w14:paraId="49420473" w14:textId="77777777" w:rsidTr="00091678">
        <w:trPr>
          <w:jc w:val="center"/>
        </w:trPr>
        <w:tc>
          <w:tcPr>
            <w:tcW w:w="2109" w:type="dxa"/>
            <w:gridSpan w:val="2"/>
          </w:tcPr>
          <w:p w14:paraId="308A9C35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50975B85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99ED4FB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D5D8EF4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C328C6" w:rsidRPr="0005170D" w14:paraId="2C5AA8A8" w14:textId="77777777" w:rsidTr="00091678">
        <w:trPr>
          <w:jc w:val="center"/>
        </w:trPr>
        <w:tc>
          <w:tcPr>
            <w:tcW w:w="9322" w:type="dxa"/>
            <w:gridSpan w:val="5"/>
          </w:tcPr>
          <w:p w14:paraId="04B19981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</w:p>
        </w:tc>
      </w:tr>
      <w:tr w:rsidR="00C328C6" w:rsidRPr="0005170D" w14:paraId="353EF96C" w14:textId="77777777" w:rsidTr="00091678">
        <w:trPr>
          <w:jc w:val="center"/>
        </w:trPr>
        <w:tc>
          <w:tcPr>
            <w:tcW w:w="2068" w:type="dxa"/>
          </w:tcPr>
          <w:p w14:paraId="2D04F0C0" w14:textId="77777777" w:rsidR="00C328C6" w:rsidRPr="0005170D" w:rsidRDefault="00C328C6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1842" w:type="dxa"/>
            <w:gridSpan w:val="2"/>
          </w:tcPr>
          <w:p w14:paraId="3194C6AC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当前页码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9694EB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2DBCC72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C328C6" w:rsidRPr="0005170D" w14:paraId="4D18E872" w14:textId="77777777" w:rsidTr="00091678">
        <w:trPr>
          <w:jc w:val="center"/>
        </w:trPr>
        <w:tc>
          <w:tcPr>
            <w:tcW w:w="2068" w:type="dxa"/>
          </w:tcPr>
          <w:p w14:paraId="4BF36D10" w14:textId="77777777" w:rsidR="00C328C6" w:rsidRPr="0005170D" w:rsidRDefault="00C328C6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pagesize</w:t>
            </w:r>
          </w:p>
        </w:tc>
        <w:tc>
          <w:tcPr>
            <w:tcW w:w="1842" w:type="dxa"/>
            <w:gridSpan w:val="2"/>
          </w:tcPr>
          <w:p w14:paraId="54ABEDEE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每页显示数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2D3AB9C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D6B6BF1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10</w:t>
            </w:r>
          </w:p>
        </w:tc>
      </w:tr>
      <w:tr w:rsidR="00C328C6" w:rsidRPr="0005170D" w14:paraId="3E6B0C6C" w14:textId="77777777" w:rsidTr="00091678">
        <w:trPr>
          <w:jc w:val="center"/>
        </w:trPr>
        <w:tc>
          <w:tcPr>
            <w:tcW w:w="2109" w:type="dxa"/>
            <w:gridSpan w:val="2"/>
            <w:shd w:val="clear" w:color="auto" w:fill="00B050"/>
          </w:tcPr>
          <w:p w14:paraId="4F9A4CD5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6D826509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C328C6" w:rsidRPr="0005170D" w14:paraId="3114F51D" w14:textId="77777777" w:rsidTr="00091678">
        <w:trPr>
          <w:jc w:val="center"/>
        </w:trPr>
        <w:tc>
          <w:tcPr>
            <w:tcW w:w="2109" w:type="dxa"/>
            <w:gridSpan w:val="2"/>
          </w:tcPr>
          <w:p w14:paraId="2BC85258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3F0BBBE8" w14:textId="77777777" w:rsidR="00C328C6" w:rsidRPr="0005170D" w:rsidRDefault="00C328C6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40348720" w14:textId="77777777" w:rsidR="00C328C6" w:rsidRPr="0005170D" w:rsidRDefault="00C328C6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A30BA48" w14:textId="77777777" w:rsidR="000E3423" w:rsidRPr="0005170D" w:rsidRDefault="000E3423" w:rsidP="000E342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A6725F5" w14:textId="77777777" w:rsidR="000E3423" w:rsidRPr="0005170D" w:rsidRDefault="000E3423" w:rsidP="000E342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622824FC" w14:textId="77777777" w:rsidR="000E3423" w:rsidRPr="0005170D" w:rsidRDefault="000E3423" w:rsidP="000E342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91FB07D" w14:textId="77777777" w:rsidR="000E3423" w:rsidRDefault="000E3423" w:rsidP="000E342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FC27631" w14:textId="77777777" w:rsidR="000E3423" w:rsidRPr="0005170D" w:rsidRDefault="000E3423" w:rsidP="000E3423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323CF3EB" w14:textId="77777777" w:rsidR="000E3423" w:rsidRDefault="000E3423" w:rsidP="000E3423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67664819" w14:textId="77777777" w:rsidR="000E3423" w:rsidRDefault="000E3423" w:rsidP="000E3423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9E8DD18" w14:textId="77777777" w:rsidR="000E3423" w:rsidRPr="0005170D" w:rsidRDefault="000E3423" w:rsidP="000E3423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5576BEC7" w14:textId="77777777" w:rsidR="000E3423" w:rsidRPr="0005170D" w:rsidRDefault="000E3423" w:rsidP="000E3423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4781C90F" w14:textId="77777777" w:rsidR="00C328C6" w:rsidRDefault="00C328C6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&lt;pageinfo page=”1”</w:t>
            </w:r>
            <w:r>
              <w:rPr>
                <w:rFonts w:asciiTheme="majorHAnsi" w:hAnsiTheme="majorHAnsi" w:hint="eastAsia"/>
              </w:rPr>
              <w:t xml:space="preserve"> pageSize=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totalPage=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 w:hint="eastAsia"/>
              </w:rPr>
              <w:lastRenderedPageBreak/>
              <w:t>number=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95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&gt;</w:t>
            </w:r>
            <w:r>
              <w:rPr>
                <w:rFonts w:asciiTheme="majorHAnsi" w:hAnsiTheme="majorHAnsi" w:hint="eastAsia"/>
              </w:rPr>
              <w:t>&lt;/pageinfo&gt;</w:t>
            </w:r>
          </w:p>
          <w:p w14:paraId="590B2C73" w14:textId="77777777" w:rsidR="00C328C6" w:rsidRDefault="00C328C6" w:rsidP="00091678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&lt;comments&gt;</w:t>
            </w:r>
          </w:p>
          <w:p w14:paraId="1CB5161D" w14:textId="77777777" w:rsidR="00C328C6" w:rsidRDefault="00C328C6" w:rsidP="00091678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&lt;comment commentId=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</w:p>
          <w:p w14:paraId="6A1E244F" w14:textId="77777777" w:rsidR="00C328C6" w:rsidRDefault="00C328C6" w:rsidP="00091678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&lt;ask username=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xx@xx.xx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15:00:01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咨询内容</w:t>
            </w:r>
            <w:r>
              <w:rPr>
                <w:rFonts w:asciiTheme="majorHAnsi" w:hAnsiTheme="majorHAnsi" w:hint="eastAsia"/>
              </w:rPr>
              <w:t>&lt;/ask&gt;</w:t>
            </w:r>
          </w:p>
          <w:p w14:paraId="2163D95F" w14:textId="77777777" w:rsidR="00C328C6" w:rsidRDefault="00C328C6" w:rsidP="00091678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&lt;reply username=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xx@xx.xx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15:00:01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回复内容</w:t>
            </w:r>
            <w:r>
              <w:rPr>
                <w:rFonts w:asciiTheme="majorHAnsi" w:hAnsiTheme="majorHAnsi" w:hint="eastAsia"/>
              </w:rPr>
              <w:t>&lt;/reply&gt;</w:t>
            </w:r>
          </w:p>
          <w:p w14:paraId="0E96CFDB" w14:textId="77777777" w:rsidR="00C328C6" w:rsidRDefault="00C328C6" w:rsidP="00091678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&lt;reply username=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xx@xx.xx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createTime=</w:t>
            </w:r>
            <w:r>
              <w:rPr>
                <w:rFonts w:asciiTheme="majorHAnsi" w:hAnsiTheme="majorHAnsi"/>
              </w:rPr>
              <w:t>”2011-10-20</w:t>
            </w:r>
            <w:r>
              <w:rPr>
                <w:rFonts w:asciiTheme="majorHAnsi" w:hAnsiTheme="majorHAnsi" w:hint="eastAsia"/>
              </w:rPr>
              <w:t xml:space="preserve"> 15:00:01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回复内容</w:t>
            </w:r>
            <w:r>
              <w:rPr>
                <w:rFonts w:asciiTheme="majorHAnsi" w:hAnsiTheme="majorHAnsi" w:hint="eastAsia"/>
              </w:rPr>
              <w:t>&lt;/reply&gt;</w:t>
            </w:r>
          </w:p>
          <w:p w14:paraId="4AB0BCD4" w14:textId="77777777" w:rsidR="00C328C6" w:rsidRDefault="00C328C6" w:rsidP="00091678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&lt;/comment&gt;</w:t>
            </w:r>
          </w:p>
          <w:p w14:paraId="7948FAA9" w14:textId="77777777" w:rsidR="00C328C6" w:rsidRPr="0005170D" w:rsidRDefault="00C328C6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&lt;comments&gt;</w:t>
            </w:r>
          </w:p>
          <w:p w14:paraId="7FC529F0" w14:textId="77777777" w:rsidR="00C328C6" w:rsidRPr="0005170D" w:rsidRDefault="00C328C6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49E6E8D4" w14:textId="77777777" w:rsidR="00C328C6" w:rsidRPr="0005170D" w:rsidRDefault="00C328C6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3A7EE49C" w14:textId="77777777" w:rsidR="00C328C6" w:rsidRPr="0005170D" w:rsidRDefault="00C328C6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C328C6" w:rsidRPr="0005170D" w14:paraId="4CEF0C0C" w14:textId="77777777" w:rsidTr="00091678">
        <w:trPr>
          <w:jc w:val="center"/>
        </w:trPr>
        <w:tc>
          <w:tcPr>
            <w:tcW w:w="2109" w:type="dxa"/>
            <w:gridSpan w:val="2"/>
          </w:tcPr>
          <w:p w14:paraId="0C0C151B" w14:textId="77777777" w:rsidR="00C328C6" w:rsidRPr="0005170D" w:rsidRDefault="00C328C6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46926FC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7AD7A76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E3EAA8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521FF0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04406EA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6E2CE39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60E1F59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6D56D7A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54D5BA7C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266006BB" w14:textId="77777777" w:rsidR="00C328C6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09AE1994" w14:textId="77777777" w:rsidR="00C328C6" w:rsidRDefault="00C328C6" w:rsidP="00D85F99">
      <w:pPr>
        <w:rPr>
          <w:rFonts w:asciiTheme="majorHAnsi" w:hAnsiTheme="majorHAnsi"/>
        </w:rPr>
      </w:pPr>
    </w:p>
    <w:p w14:paraId="771807D9" w14:textId="77777777" w:rsidR="00600E51" w:rsidRPr="0005170D" w:rsidRDefault="002400B7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热门关键字</w:t>
      </w:r>
      <w:r>
        <w:rPr>
          <w:rFonts w:asciiTheme="majorHAnsi" w:hAnsiTheme="majorHAnsi" w:hint="eastAsia"/>
        </w:rPr>
        <w:t>(getHotKey</w:t>
      </w:r>
      <w:r w:rsidR="005B3596">
        <w:rPr>
          <w:rFonts w:asciiTheme="majorHAnsi" w:hAnsiTheme="majorHAnsi" w:hint="eastAsia"/>
        </w:rPr>
        <w:t>word</w:t>
      </w:r>
      <w:r>
        <w:rPr>
          <w:rFonts w:asciiTheme="majorHAnsi" w:hAnsiTheme="majorHAnsi" w:hint="eastAsia"/>
        </w:rPr>
        <w:t>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600E51" w:rsidRPr="0005170D" w14:paraId="462FFA68" w14:textId="77777777" w:rsidTr="00091678">
        <w:trPr>
          <w:jc w:val="center"/>
        </w:trPr>
        <w:tc>
          <w:tcPr>
            <w:tcW w:w="2109" w:type="dxa"/>
          </w:tcPr>
          <w:p w14:paraId="6FF1FBCD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3155DDE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600E51" w:rsidRPr="0005170D" w14:paraId="216C002C" w14:textId="77777777" w:rsidTr="00091678">
        <w:trPr>
          <w:jc w:val="center"/>
        </w:trPr>
        <w:tc>
          <w:tcPr>
            <w:tcW w:w="2109" w:type="dxa"/>
          </w:tcPr>
          <w:p w14:paraId="39A646CB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3AF6998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600E51" w:rsidRPr="0005170D" w14:paraId="511981BF" w14:textId="77777777" w:rsidTr="00091678">
        <w:trPr>
          <w:jc w:val="center"/>
        </w:trPr>
        <w:tc>
          <w:tcPr>
            <w:tcW w:w="2109" w:type="dxa"/>
          </w:tcPr>
          <w:p w14:paraId="474F59B2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4A30E6F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025D1F7B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5A936B6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648D3C24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1949217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2595E41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600E51" w:rsidRPr="0005170D" w14:paraId="0FABE5F9" w14:textId="77777777" w:rsidTr="00091678">
        <w:trPr>
          <w:jc w:val="center"/>
        </w:trPr>
        <w:tc>
          <w:tcPr>
            <w:tcW w:w="2109" w:type="dxa"/>
          </w:tcPr>
          <w:p w14:paraId="498D573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4E57FF9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0F6666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7C36FFC" w14:textId="77777777" w:rsidR="00600E51" w:rsidRPr="0005170D" w:rsidRDefault="002400B7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getHotKey</w:t>
            </w:r>
            <w:r w:rsidR="005B3596">
              <w:rPr>
                <w:rFonts w:asciiTheme="majorHAnsi" w:hAnsiTheme="majorHAnsi" w:hint="eastAsia"/>
              </w:rPr>
              <w:t>word</w:t>
            </w:r>
          </w:p>
        </w:tc>
      </w:tr>
      <w:tr w:rsidR="00600E51" w:rsidRPr="0005170D" w14:paraId="5AD8C09B" w14:textId="77777777" w:rsidTr="00091678">
        <w:trPr>
          <w:jc w:val="center"/>
        </w:trPr>
        <w:tc>
          <w:tcPr>
            <w:tcW w:w="2109" w:type="dxa"/>
          </w:tcPr>
          <w:p w14:paraId="50A2499D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7CEEE2C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7FB95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5F6744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600E51" w:rsidRPr="0005170D" w14:paraId="79BE4B63" w14:textId="77777777" w:rsidTr="00091678">
        <w:trPr>
          <w:jc w:val="center"/>
        </w:trPr>
        <w:tc>
          <w:tcPr>
            <w:tcW w:w="2109" w:type="dxa"/>
          </w:tcPr>
          <w:p w14:paraId="4861E63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EC9484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AE7DC5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BFD915B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600E51" w:rsidRPr="0005170D" w14:paraId="149E790F" w14:textId="77777777" w:rsidTr="00091678">
        <w:trPr>
          <w:jc w:val="center"/>
        </w:trPr>
        <w:tc>
          <w:tcPr>
            <w:tcW w:w="2109" w:type="dxa"/>
          </w:tcPr>
          <w:p w14:paraId="145F1492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1EA4E56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7017B62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EE725B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600E51" w:rsidRPr="0005170D" w14:paraId="6AB4B4AA" w14:textId="77777777" w:rsidTr="00091678">
        <w:trPr>
          <w:jc w:val="center"/>
        </w:trPr>
        <w:tc>
          <w:tcPr>
            <w:tcW w:w="2109" w:type="dxa"/>
          </w:tcPr>
          <w:p w14:paraId="1E96E1E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1D664B1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85C87B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0CEDB0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600E51" w:rsidRPr="0005170D" w14:paraId="28A53209" w14:textId="77777777" w:rsidTr="00091678">
        <w:trPr>
          <w:jc w:val="center"/>
        </w:trPr>
        <w:tc>
          <w:tcPr>
            <w:tcW w:w="9322" w:type="dxa"/>
            <w:gridSpan w:val="4"/>
          </w:tcPr>
          <w:p w14:paraId="3183CEE7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5B8EB639" w14:textId="77777777" w:rsidTr="00091678">
        <w:trPr>
          <w:jc w:val="center"/>
        </w:trPr>
        <w:tc>
          <w:tcPr>
            <w:tcW w:w="2109" w:type="dxa"/>
          </w:tcPr>
          <w:p w14:paraId="647D4CFF" w14:textId="77777777" w:rsidR="00600E51" w:rsidRPr="0005170D" w:rsidRDefault="00600E51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35FFC8A6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0C1655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65A918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47CA3A3C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0CF1870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28D67EC6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600E51" w:rsidRPr="0005170D" w14:paraId="3BA2ADED" w14:textId="77777777" w:rsidTr="00091678">
        <w:trPr>
          <w:jc w:val="center"/>
        </w:trPr>
        <w:tc>
          <w:tcPr>
            <w:tcW w:w="2109" w:type="dxa"/>
          </w:tcPr>
          <w:p w14:paraId="3428F480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2238B12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73F04EFF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6513912F" w14:textId="77777777" w:rsidR="00CF6F4B" w:rsidRPr="0005170D" w:rsidRDefault="00CF6F4B" w:rsidP="00CF6F4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&lt;shopex&gt;</w:t>
            </w:r>
          </w:p>
          <w:p w14:paraId="3AB59E5A" w14:textId="77777777" w:rsidR="00CF6F4B" w:rsidRPr="0005170D" w:rsidRDefault="00CF6F4B" w:rsidP="00CF6F4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6488BA36" w14:textId="77777777" w:rsidR="00CF6F4B" w:rsidRPr="0005170D" w:rsidRDefault="00CF6F4B" w:rsidP="00CF6F4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C5C8973" w14:textId="77777777" w:rsidR="00CF6F4B" w:rsidRDefault="00CF6F4B" w:rsidP="00CF6F4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511E6D5" w14:textId="77777777" w:rsidR="00CF6F4B" w:rsidRPr="0005170D" w:rsidRDefault="00CF6F4B" w:rsidP="00CF6F4B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0AD13C25" w14:textId="77777777" w:rsidR="00CF6F4B" w:rsidRDefault="00CF6F4B" w:rsidP="00CF6F4B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17FD04DA" w14:textId="77777777" w:rsidR="00CF6F4B" w:rsidRDefault="00CF6F4B" w:rsidP="00CF6F4B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60AFD584" w14:textId="77777777" w:rsidR="00CF6F4B" w:rsidRPr="0005170D" w:rsidRDefault="00CF6F4B" w:rsidP="00CF6F4B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549F1D3E" w14:textId="77777777" w:rsidR="00CF6F4B" w:rsidRPr="0005170D" w:rsidRDefault="00CF6F4B" w:rsidP="00CF6F4B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7731A9C3" w14:textId="77777777" w:rsidR="00AA6B89" w:rsidRDefault="00AA6B89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&lt;keywords&gt;</w:t>
            </w:r>
          </w:p>
          <w:p w14:paraId="474AA0AA" w14:textId="77777777" w:rsidR="00AA6B89" w:rsidRDefault="00AA6B89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&lt;keyword&gt;</w:t>
            </w:r>
            <w:r>
              <w:rPr>
                <w:rFonts w:asciiTheme="majorHAnsi" w:hAnsiTheme="majorHAnsi" w:hint="eastAsia"/>
              </w:rPr>
              <w:t>关键字</w:t>
            </w:r>
            <w:r>
              <w:rPr>
                <w:rFonts w:asciiTheme="majorHAnsi" w:hAnsiTheme="majorHAnsi" w:hint="eastAsia"/>
              </w:rPr>
              <w:t>&lt;/keyword&gt;</w:t>
            </w:r>
          </w:p>
          <w:p w14:paraId="1502794B" w14:textId="77777777" w:rsidR="00AA6B89" w:rsidRDefault="00AA6B89" w:rsidP="00AA6B89">
            <w:pPr>
              <w:ind w:firstLineChars="390" w:firstLine="819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&lt;keyword&gt;</w:t>
            </w:r>
            <w:r>
              <w:rPr>
                <w:rFonts w:asciiTheme="majorHAnsi" w:hAnsiTheme="majorHAnsi" w:hint="eastAsia"/>
              </w:rPr>
              <w:t>关键字</w:t>
            </w:r>
            <w:r>
              <w:rPr>
                <w:rFonts w:asciiTheme="majorHAnsi" w:hAnsiTheme="majorHAnsi" w:hint="eastAsia"/>
              </w:rPr>
              <w:t>&lt;/keyword&gt;</w:t>
            </w:r>
          </w:p>
          <w:p w14:paraId="1AF3FC6D" w14:textId="77777777" w:rsidR="00AA6B89" w:rsidRDefault="00AA6B89" w:rsidP="00AA6B89">
            <w:pPr>
              <w:ind w:firstLineChars="390" w:firstLine="819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&lt;keyword&gt;</w:t>
            </w:r>
            <w:r>
              <w:rPr>
                <w:rFonts w:asciiTheme="majorHAnsi" w:hAnsiTheme="majorHAnsi" w:hint="eastAsia"/>
              </w:rPr>
              <w:t>关键字</w:t>
            </w:r>
            <w:r>
              <w:rPr>
                <w:rFonts w:asciiTheme="majorHAnsi" w:hAnsiTheme="majorHAnsi" w:hint="eastAsia"/>
              </w:rPr>
              <w:t>&lt;/keyword&gt;</w:t>
            </w:r>
          </w:p>
          <w:p w14:paraId="1D27B4B2" w14:textId="77777777" w:rsidR="00AA6B89" w:rsidRPr="0005170D" w:rsidRDefault="00AA6B89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&lt;/keywords&gt;</w:t>
            </w:r>
          </w:p>
          <w:p w14:paraId="174BD500" w14:textId="77777777" w:rsidR="00600E51" w:rsidRPr="0005170D" w:rsidRDefault="00600E51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53372DA7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06DF328B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600E51" w:rsidRPr="0005170D" w14:paraId="0D96DEB1" w14:textId="77777777" w:rsidTr="00091678">
        <w:trPr>
          <w:jc w:val="center"/>
        </w:trPr>
        <w:tc>
          <w:tcPr>
            <w:tcW w:w="2109" w:type="dxa"/>
          </w:tcPr>
          <w:p w14:paraId="6AF7361C" w14:textId="77777777" w:rsidR="00600E51" w:rsidRPr="0005170D" w:rsidRDefault="00600E51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28E3C84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4587529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3783BE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69FE177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1E99818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209DB3A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F2BFDBC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65B201F1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790179ED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8AF7135" w14:textId="77777777" w:rsidR="00600E51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6FE9D702" w14:textId="77777777" w:rsidR="00600E51" w:rsidRDefault="00600E51" w:rsidP="00D85F99">
      <w:pPr>
        <w:rPr>
          <w:rFonts w:asciiTheme="majorHAnsi" w:hAnsiTheme="majorHAnsi"/>
        </w:rPr>
      </w:pPr>
    </w:p>
    <w:p w14:paraId="78EA5618" w14:textId="77777777" w:rsidR="00600E51" w:rsidRPr="0005170D" w:rsidRDefault="00074DFF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搜索关联词</w:t>
      </w:r>
      <w:r w:rsidR="00D7710D">
        <w:rPr>
          <w:rFonts w:asciiTheme="majorHAnsi" w:hAnsiTheme="majorHAnsi" w:hint="eastAsia"/>
        </w:rPr>
        <w:t>(getAssociateWord)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600E51" w:rsidRPr="0005170D" w14:paraId="0273ECC1" w14:textId="77777777" w:rsidTr="00091678">
        <w:trPr>
          <w:jc w:val="center"/>
        </w:trPr>
        <w:tc>
          <w:tcPr>
            <w:tcW w:w="2109" w:type="dxa"/>
          </w:tcPr>
          <w:p w14:paraId="50F5C5FD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7FB94AB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600E51" w:rsidRPr="0005170D" w14:paraId="778B1B01" w14:textId="77777777" w:rsidTr="00091678">
        <w:trPr>
          <w:jc w:val="center"/>
        </w:trPr>
        <w:tc>
          <w:tcPr>
            <w:tcW w:w="2109" w:type="dxa"/>
          </w:tcPr>
          <w:p w14:paraId="344E6A47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3F4FE82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600E51" w:rsidRPr="0005170D" w14:paraId="4F9DEB94" w14:textId="77777777" w:rsidTr="00091678">
        <w:trPr>
          <w:jc w:val="center"/>
        </w:trPr>
        <w:tc>
          <w:tcPr>
            <w:tcW w:w="2109" w:type="dxa"/>
          </w:tcPr>
          <w:p w14:paraId="2E97DD97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131CB6C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3A2BAA10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7863786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1B103B34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58BBFD8D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3EFAE4E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600E51" w:rsidRPr="0005170D" w14:paraId="31DA4F40" w14:textId="77777777" w:rsidTr="00091678">
        <w:trPr>
          <w:jc w:val="center"/>
        </w:trPr>
        <w:tc>
          <w:tcPr>
            <w:tcW w:w="2109" w:type="dxa"/>
          </w:tcPr>
          <w:p w14:paraId="3827FA3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70B7A224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FD430D2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A61B7F1" w14:textId="77777777" w:rsidR="00600E51" w:rsidRPr="0005170D" w:rsidRDefault="001C0B1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getAssociateWord</w:t>
            </w:r>
          </w:p>
        </w:tc>
      </w:tr>
      <w:tr w:rsidR="00600E51" w:rsidRPr="0005170D" w14:paraId="7138B876" w14:textId="77777777" w:rsidTr="00091678">
        <w:trPr>
          <w:jc w:val="center"/>
        </w:trPr>
        <w:tc>
          <w:tcPr>
            <w:tcW w:w="2109" w:type="dxa"/>
          </w:tcPr>
          <w:p w14:paraId="1F1F14A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066832A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66CA874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1875E47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600E51" w:rsidRPr="0005170D" w14:paraId="4A0C398B" w14:textId="77777777" w:rsidTr="00091678">
        <w:trPr>
          <w:jc w:val="center"/>
        </w:trPr>
        <w:tc>
          <w:tcPr>
            <w:tcW w:w="2109" w:type="dxa"/>
          </w:tcPr>
          <w:p w14:paraId="28096BA6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0C737E9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5CD5FE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2E4AEA1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600E51" w:rsidRPr="0005170D" w14:paraId="619E3700" w14:textId="77777777" w:rsidTr="00091678">
        <w:trPr>
          <w:jc w:val="center"/>
        </w:trPr>
        <w:tc>
          <w:tcPr>
            <w:tcW w:w="2109" w:type="dxa"/>
          </w:tcPr>
          <w:p w14:paraId="5208686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279B231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59F29F7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619AA11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600E51" w:rsidRPr="0005170D" w14:paraId="28C635FF" w14:textId="77777777" w:rsidTr="00091678">
        <w:trPr>
          <w:jc w:val="center"/>
        </w:trPr>
        <w:tc>
          <w:tcPr>
            <w:tcW w:w="2109" w:type="dxa"/>
          </w:tcPr>
          <w:p w14:paraId="0DB0D94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548BA62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C71CC3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4B4D7C4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600E51" w:rsidRPr="0005170D" w14:paraId="7481CA5A" w14:textId="77777777" w:rsidTr="00091678">
        <w:trPr>
          <w:jc w:val="center"/>
        </w:trPr>
        <w:tc>
          <w:tcPr>
            <w:tcW w:w="9322" w:type="dxa"/>
            <w:gridSpan w:val="4"/>
          </w:tcPr>
          <w:p w14:paraId="57124F87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1E62E959" w14:textId="77777777" w:rsidTr="00091678">
        <w:trPr>
          <w:jc w:val="center"/>
        </w:trPr>
        <w:tc>
          <w:tcPr>
            <w:tcW w:w="2109" w:type="dxa"/>
          </w:tcPr>
          <w:p w14:paraId="323CD682" w14:textId="77777777" w:rsidR="00600E51" w:rsidRPr="0005170D" w:rsidRDefault="00197CC0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keyword</w:t>
            </w:r>
          </w:p>
        </w:tc>
        <w:tc>
          <w:tcPr>
            <w:tcW w:w="1801" w:type="dxa"/>
          </w:tcPr>
          <w:p w14:paraId="62FDFDC9" w14:textId="77777777" w:rsidR="00600E51" w:rsidRPr="0005170D" w:rsidRDefault="00A72CB1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关键字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FDE994" w14:textId="77777777" w:rsidR="00600E51" w:rsidRPr="0005170D" w:rsidRDefault="006F7D4E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BF69946" w14:textId="77777777" w:rsidR="00600E51" w:rsidRPr="0005170D" w:rsidRDefault="000855E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耐</w:t>
            </w:r>
          </w:p>
        </w:tc>
      </w:tr>
      <w:tr w:rsidR="00600E51" w:rsidRPr="0005170D" w14:paraId="2EF0890B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539EC9C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0DAFDE51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600E51" w:rsidRPr="0005170D" w14:paraId="448CB167" w14:textId="77777777" w:rsidTr="00091678">
        <w:trPr>
          <w:jc w:val="center"/>
        </w:trPr>
        <w:tc>
          <w:tcPr>
            <w:tcW w:w="2109" w:type="dxa"/>
          </w:tcPr>
          <w:p w14:paraId="5CC626A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38C52B8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7F23E4F5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F138211" w14:textId="77777777" w:rsidR="00E02FF6" w:rsidRPr="0005170D" w:rsidRDefault="00E02FF6" w:rsidP="00E02FF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A7191C7" w14:textId="77777777" w:rsidR="00E02FF6" w:rsidRPr="0005170D" w:rsidRDefault="00E02FF6" w:rsidP="00E02FF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01F263B3" w14:textId="77777777" w:rsidR="00E02FF6" w:rsidRPr="0005170D" w:rsidRDefault="00E02FF6" w:rsidP="00E02FF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AE78CCA" w14:textId="77777777" w:rsidR="00E02FF6" w:rsidRDefault="00E02FF6" w:rsidP="00E02FF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010F528" w14:textId="77777777" w:rsidR="00E02FF6" w:rsidRPr="0005170D" w:rsidRDefault="00E02FF6" w:rsidP="00E02FF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1599CCDC" w14:textId="77777777" w:rsidR="00E02FF6" w:rsidRDefault="00E02FF6" w:rsidP="00E02FF6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854D8C8" w14:textId="77777777" w:rsidR="00E02FF6" w:rsidRDefault="00E02FF6" w:rsidP="00E02FF6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7A0D47B8" w14:textId="77777777" w:rsidR="00E02FF6" w:rsidRPr="0005170D" w:rsidRDefault="00E02FF6" w:rsidP="00E02FF6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6A856097" w14:textId="77777777" w:rsidR="00E02FF6" w:rsidRPr="0005170D" w:rsidRDefault="00E02FF6" w:rsidP="00E02FF6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19D77FB6" w14:textId="77777777" w:rsidR="00E27984" w:rsidRDefault="00E27984" w:rsidP="00E27984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</w:t>
            </w:r>
            <w:r>
              <w:rPr>
                <w:rFonts w:asciiTheme="majorHAnsi" w:hAnsiTheme="majorHAnsi" w:hint="eastAsia"/>
              </w:rPr>
              <w:t>&lt;keywords&gt;</w:t>
            </w:r>
          </w:p>
          <w:p w14:paraId="7B4B3072" w14:textId="77777777" w:rsidR="00E27984" w:rsidRDefault="00E27984" w:rsidP="00E27984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&lt;keyword&gt;</w:t>
            </w:r>
            <w:r>
              <w:rPr>
                <w:rFonts w:asciiTheme="majorHAnsi" w:hAnsiTheme="majorHAnsi" w:hint="eastAsia"/>
              </w:rPr>
              <w:t>耐克</w:t>
            </w:r>
            <w:r>
              <w:rPr>
                <w:rFonts w:asciiTheme="majorHAnsi" w:hAnsiTheme="majorHAnsi" w:hint="eastAsia"/>
              </w:rPr>
              <w:t>&lt;/keyword&gt;</w:t>
            </w:r>
          </w:p>
          <w:p w14:paraId="0E8E829F" w14:textId="77777777" w:rsidR="00E27984" w:rsidRDefault="00E27984" w:rsidP="00E27984">
            <w:pPr>
              <w:ind w:firstLineChars="390" w:firstLine="819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&lt;keyword&gt;</w:t>
            </w:r>
            <w:r>
              <w:rPr>
                <w:rFonts w:asciiTheme="majorHAnsi" w:hAnsiTheme="majorHAnsi" w:hint="eastAsia"/>
              </w:rPr>
              <w:t>耐</w:t>
            </w:r>
            <w:r>
              <w:rPr>
                <w:rFonts w:asciiTheme="majorHAnsi" w:hAnsiTheme="majorHAnsi" w:hint="eastAsia"/>
              </w:rPr>
              <w:t>XX&lt;/keyword&gt;</w:t>
            </w:r>
          </w:p>
          <w:p w14:paraId="0C35D552" w14:textId="77777777" w:rsidR="00E27984" w:rsidRDefault="00E27984" w:rsidP="00E27984">
            <w:pPr>
              <w:ind w:firstLineChars="390" w:firstLine="819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&lt;keyword&gt;</w:t>
            </w:r>
            <w:r>
              <w:rPr>
                <w:rFonts w:asciiTheme="majorHAnsi" w:hAnsiTheme="majorHAnsi" w:hint="eastAsia"/>
              </w:rPr>
              <w:t>耐</w:t>
            </w:r>
            <w:r>
              <w:rPr>
                <w:rFonts w:asciiTheme="majorHAnsi" w:hAnsiTheme="majorHAnsi" w:hint="eastAsia"/>
              </w:rPr>
              <w:t>XX &lt;/keyword&gt;</w:t>
            </w:r>
          </w:p>
          <w:p w14:paraId="0845702D" w14:textId="77777777" w:rsidR="00E27984" w:rsidRPr="007E7635" w:rsidRDefault="00E27984" w:rsidP="007E7635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&lt;/keywords&gt;</w:t>
            </w:r>
          </w:p>
          <w:p w14:paraId="6AED2977" w14:textId="77777777" w:rsidR="00600E51" w:rsidRPr="0005170D" w:rsidRDefault="00600E51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275CA023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27781364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600E51" w:rsidRPr="0005170D" w14:paraId="56DDA6AC" w14:textId="77777777" w:rsidTr="00091678">
        <w:trPr>
          <w:jc w:val="center"/>
        </w:trPr>
        <w:tc>
          <w:tcPr>
            <w:tcW w:w="2109" w:type="dxa"/>
          </w:tcPr>
          <w:p w14:paraId="647EA098" w14:textId="77777777" w:rsidR="00600E51" w:rsidRPr="0005170D" w:rsidRDefault="00600E51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68E3E1C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095A559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6992F6D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615A18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46E1993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7BEEA01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224163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4D74D408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15F71C83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40D8CC1" w14:textId="77777777" w:rsidR="00600E51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104FF72B" w14:textId="77777777" w:rsidR="00600E51" w:rsidRDefault="00600E51" w:rsidP="00D85F99">
      <w:pPr>
        <w:rPr>
          <w:rFonts w:asciiTheme="majorHAnsi" w:hAnsiTheme="majorHAnsi"/>
        </w:rPr>
      </w:pPr>
    </w:p>
    <w:p w14:paraId="66C9E890" w14:textId="77777777" w:rsidR="00600E51" w:rsidRPr="0005170D" w:rsidRDefault="009672B6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帮助列表</w:t>
      </w:r>
      <w:r w:rsidR="005F06C5">
        <w:rPr>
          <w:rFonts w:asciiTheme="majorHAnsi" w:hAnsiTheme="majorHAnsi" w:hint="eastAsia"/>
        </w:rPr>
        <w:t>(getHelpList)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600E51" w:rsidRPr="0005170D" w14:paraId="647C8B26" w14:textId="77777777" w:rsidTr="00091678">
        <w:trPr>
          <w:jc w:val="center"/>
        </w:trPr>
        <w:tc>
          <w:tcPr>
            <w:tcW w:w="2109" w:type="dxa"/>
          </w:tcPr>
          <w:p w14:paraId="6AEBC22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7183B32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600E51" w:rsidRPr="0005170D" w14:paraId="5DA3166F" w14:textId="77777777" w:rsidTr="00091678">
        <w:trPr>
          <w:jc w:val="center"/>
        </w:trPr>
        <w:tc>
          <w:tcPr>
            <w:tcW w:w="2109" w:type="dxa"/>
          </w:tcPr>
          <w:p w14:paraId="18F322A0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4284043B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600E51" w:rsidRPr="0005170D" w14:paraId="13279DD3" w14:textId="77777777" w:rsidTr="00091678">
        <w:trPr>
          <w:jc w:val="center"/>
        </w:trPr>
        <w:tc>
          <w:tcPr>
            <w:tcW w:w="2109" w:type="dxa"/>
          </w:tcPr>
          <w:p w14:paraId="54A099B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3035987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1097695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71DE53C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79411F5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525BED80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2BB3177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600E51" w:rsidRPr="0005170D" w14:paraId="2AEAC54D" w14:textId="77777777" w:rsidTr="00091678">
        <w:trPr>
          <w:jc w:val="center"/>
        </w:trPr>
        <w:tc>
          <w:tcPr>
            <w:tcW w:w="2109" w:type="dxa"/>
          </w:tcPr>
          <w:p w14:paraId="1BB15B9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7E147F8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6D7B04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A1536F9" w14:textId="77777777" w:rsidR="00600E51" w:rsidRPr="0005170D" w:rsidRDefault="001C513D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getHelpList</w:t>
            </w:r>
          </w:p>
        </w:tc>
      </w:tr>
      <w:tr w:rsidR="00600E51" w:rsidRPr="0005170D" w14:paraId="237CBF1C" w14:textId="77777777" w:rsidTr="00091678">
        <w:trPr>
          <w:jc w:val="center"/>
        </w:trPr>
        <w:tc>
          <w:tcPr>
            <w:tcW w:w="2109" w:type="dxa"/>
          </w:tcPr>
          <w:p w14:paraId="0B9FE27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0FBF60E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F5FCF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6F6C1FC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600E51" w:rsidRPr="0005170D" w14:paraId="7429ADC3" w14:textId="77777777" w:rsidTr="00091678">
        <w:trPr>
          <w:jc w:val="center"/>
        </w:trPr>
        <w:tc>
          <w:tcPr>
            <w:tcW w:w="2109" w:type="dxa"/>
          </w:tcPr>
          <w:p w14:paraId="03BC517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A8F0AB7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C9AF450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F9B4EC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600E51" w:rsidRPr="0005170D" w14:paraId="536907B8" w14:textId="77777777" w:rsidTr="00091678">
        <w:trPr>
          <w:jc w:val="center"/>
        </w:trPr>
        <w:tc>
          <w:tcPr>
            <w:tcW w:w="2109" w:type="dxa"/>
          </w:tcPr>
          <w:p w14:paraId="7DFBF5A4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460B92AF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5071206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B4B50D6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600E51" w:rsidRPr="0005170D" w14:paraId="41910AAE" w14:textId="77777777" w:rsidTr="00091678">
        <w:trPr>
          <w:jc w:val="center"/>
        </w:trPr>
        <w:tc>
          <w:tcPr>
            <w:tcW w:w="2109" w:type="dxa"/>
          </w:tcPr>
          <w:p w14:paraId="7F59FFD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3AB91826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9E04E6E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D2DCFFD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lastRenderedPageBreak/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600E51" w:rsidRPr="0005170D" w14:paraId="453C108A" w14:textId="77777777" w:rsidTr="00091678">
        <w:trPr>
          <w:jc w:val="center"/>
        </w:trPr>
        <w:tc>
          <w:tcPr>
            <w:tcW w:w="9322" w:type="dxa"/>
            <w:gridSpan w:val="4"/>
          </w:tcPr>
          <w:p w14:paraId="74539305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1BE43013" w14:textId="77777777" w:rsidTr="00091678">
        <w:trPr>
          <w:jc w:val="center"/>
        </w:trPr>
        <w:tc>
          <w:tcPr>
            <w:tcW w:w="2109" w:type="dxa"/>
          </w:tcPr>
          <w:p w14:paraId="2C53635D" w14:textId="77777777" w:rsidR="00600E51" w:rsidRPr="0005170D" w:rsidRDefault="00600E51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1617A979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4CD53C3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4131A4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</w:tr>
      <w:tr w:rsidR="00600E51" w:rsidRPr="0005170D" w14:paraId="1201520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C14FC61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6C22E6E8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600E51" w:rsidRPr="0005170D" w14:paraId="005DCF4B" w14:textId="77777777" w:rsidTr="00091678">
        <w:trPr>
          <w:jc w:val="center"/>
        </w:trPr>
        <w:tc>
          <w:tcPr>
            <w:tcW w:w="2109" w:type="dxa"/>
          </w:tcPr>
          <w:p w14:paraId="57B4F192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53A440C2" w14:textId="77777777" w:rsidR="00600E51" w:rsidRPr="0005170D" w:rsidRDefault="00600E51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5F5540B2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649FCDEB" w14:textId="77777777" w:rsidR="00F0027F" w:rsidRPr="0005170D" w:rsidRDefault="00F0027F" w:rsidP="00F00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1ABA7BB" w14:textId="77777777" w:rsidR="00F0027F" w:rsidRPr="0005170D" w:rsidRDefault="00F0027F" w:rsidP="00F00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114E9856" w14:textId="77777777" w:rsidR="00F0027F" w:rsidRPr="0005170D" w:rsidRDefault="00F0027F" w:rsidP="00F00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F36E832" w14:textId="77777777" w:rsidR="00F0027F" w:rsidRDefault="00F0027F" w:rsidP="00F0027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8768E8B" w14:textId="77777777" w:rsidR="00F0027F" w:rsidRPr="0005170D" w:rsidRDefault="00F0027F" w:rsidP="00F0027F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0747562C" w14:textId="77777777" w:rsidR="00F0027F" w:rsidRDefault="00F0027F" w:rsidP="00F0027F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56C18A22" w14:textId="77777777" w:rsidR="00F0027F" w:rsidRDefault="00F0027F" w:rsidP="00F0027F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9DD2460" w14:textId="77777777" w:rsidR="00F0027F" w:rsidRPr="0005170D" w:rsidRDefault="00F0027F" w:rsidP="00F0027F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13C9518B" w14:textId="77777777" w:rsidR="00F0027F" w:rsidRPr="0005170D" w:rsidRDefault="00F0027F" w:rsidP="00F0027F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2D49ECBB" w14:textId="77777777" w:rsidR="00CF3F34" w:rsidRDefault="00085874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&lt;helpL</w:t>
            </w:r>
            <w:r w:rsidR="00CF3F34">
              <w:rPr>
                <w:rFonts w:asciiTheme="majorHAnsi" w:hAnsiTheme="majorHAnsi" w:hint="eastAsia"/>
                <w:szCs w:val="21"/>
              </w:rPr>
              <w:t>ist&gt;</w:t>
            </w:r>
          </w:p>
          <w:p w14:paraId="080B945C" w14:textId="77777777" w:rsidR="00E66210" w:rsidRDefault="00E6621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&lt;help helpId=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123</w:t>
            </w:r>
            <w:r w:rsidR="006478B3">
              <w:rPr>
                <w:rFonts w:asciiTheme="majorHAnsi" w:hAnsiTheme="majorHAnsi"/>
                <w:szCs w:val="21"/>
              </w:rPr>
              <w:t>”</w:t>
            </w:r>
            <w:r w:rsidR="006478B3">
              <w:rPr>
                <w:rFonts w:asciiTheme="majorHAnsi" w:hAnsiTheme="majorHAnsi" w:hint="eastAsia"/>
                <w:szCs w:val="21"/>
              </w:rPr>
              <w:t xml:space="preserve"> name=</w:t>
            </w:r>
            <w:r w:rsidR="006478B3">
              <w:rPr>
                <w:rFonts w:asciiTheme="majorHAnsi" w:hAnsiTheme="majorHAnsi"/>
                <w:szCs w:val="21"/>
              </w:rPr>
              <w:t>”</w:t>
            </w:r>
            <w:r w:rsidR="006478B3">
              <w:rPr>
                <w:rFonts w:asciiTheme="majorHAnsi" w:hAnsiTheme="majorHAnsi" w:hint="eastAsia"/>
                <w:szCs w:val="21"/>
              </w:rPr>
              <w:t>帮助</w:t>
            </w:r>
            <w:r w:rsidR="006478B3"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 w:rsidR="006478B3">
              <w:rPr>
                <w:rFonts w:asciiTheme="majorHAnsi" w:hAnsiTheme="majorHAnsi" w:hint="eastAsia"/>
                <w:szCs w:val="21"/>
              </w:rPr>
              <w:t>具体帮助内容</w:t>
            </w:r>
            <w:r>
              <w:rPr>
                <w:rFonts w:asciiTheme="majorHAnsi" w:hAnsiTheme="majorHAnsi" w:hint="eastAsia"/>
                <w:szCs w:val="21"/>
              </w:rPr>
              <w:t>&lt;/help&gt;</w:t>
            </w:r>
          </w:p>
          <w:p w14:paraId="3F473968" w14:textId="77777777" w:rsidR="002F165B" w:rsidRDefault="002F165B" w:rsidP="00101699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&lt;help helpId=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帮助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>
              <w:rPr>
                <w:rFonts w:asciiTheme="majorHAnsi" w:hAnsiTheme="majorHAnsi" w:hint="eastAsia"/>
                <w:szCs w:val="21"/>
              </w:rPr>
              <w:t>具体帮助内容</w:t>
            </w:r>
            <w:r>
              <w:rPr>
                <w:rFonts w:asciiTheme="majorHAnsi" w:hAnsiTheme="majorHAnsi" w:hint="eastAsia"/>
                <w:szCs w:val="21"/>
              </w:rPr>
              <w:t>&lt;/help&gt;</w:t>
            </w:r>
          </w:p>
          <w:p w14:paraId="2A721629" w14:textId="77777777" w:rsidR="00CF3F34" w:rsidRPr="0005170D" w:rsidRDefault="00085874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&lt;/helpL</w:t>
            </w:r>
            <w:r w:rsidR="00CF3F34">
              <w:rPr>
                <w:rFonts w:asciiTheme="majorHAnsi" w:hAnsiTheme="majorHAnsi" w:hint="eastAsia"/>
                <w:szCs w:val="21"/>
              </w:rPr>
              <w:t>ist&gt;</w:t>
            </w:r>
          </w:p>
          <w:p w14:paraId="75C8F264" w14:textId="77777777" w:rsidR="00600E51" w:rsidRPr="0005170D" w:rsidRDefault="00600E51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3907DBD1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7D88B391" w14:textId="77777777" w:rsidR="00600E51" w:rsidRPr="0005170D" w:rsidRDefault="00600E51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600E51" w:rsidRPr="0005170D" w14:paraId="6E47A565" w14:textId="77777777" w:rsidTr="00091678">
        <w:trPr>
          <w:jc w:val="center"/>
        </w:trPr>
        <w:tc>
          <w:tcPr>
            <w:tcW w:w="2109" w:type="dxa"/>
          </w:tcPr>
          <w:p w14:paraId="29E62F6A" w14:textId="77777777" w:rsidR="00600E51" w:rsidRPr="0005170D" w:rsidRDefault="00600E51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7EB5ADB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1AD5C37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5B83D18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80C702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7038398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802C475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D379824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38D47C8A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4ABA7D58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6F67702F" w14:textId="77777777" w:rsidR="00600E51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4DA10A4D" w14:textId="77777777" w:rsidR="00600E51" w:rsidRDefault="00600E51" w:rsidP="00D85F99">
      <w:pPr>
        <w:rPr>
          <w:rFonts w:asciiTheme="majorHAnsi" w:hAnsiTheme="majorHAnsi"/>
        </w:rPr>
      </w:pPr>
    </w:p>
    <w:p w14:paraId="36151A7E" w14:textId="77777777" w:rsidR="00AE0BCF" w:rsidRPr="0005170D" w:rsidRDefault="00255502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我的名鞋库</w:t>
      </w:r>
      <w:r w:rsidR="00AE386A">
        <w:rPr>
          <w:rFonts w:asciiTheme="majorHAnsi" w:hAnsiTheme="majorHAnsi" w:hint="eastAsia"/>
        </w:rPr>
        <w:t>(myscn)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AE0BCF" w:rsidRPr="0005170D" w14:paraId="69D750A0" w14:textId="77777777" w:rsidTr="00091678">
        <w:trPr>
          <w:jc w:val="center"/>
        </w:trPr>
        <w:tc>
          <w:tcPr>
            <w:tcW w:w="2109" w:type="dxa"/>
          </w:tcPr>
          <w:p w14:paraId="62A62A8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1BBAD70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AE0BCF" w:rsidRPr="0005170D" w14:paraId="0008C431" w14:textId="77777777" w:rsidTr="00091678">
        <w:trPr>
          <w:jc w:val="center"/>
        </w:trPr>
        <w:tc>
          <w:tcPr>
            <w:tcW w:w="2109" w:type="dxa"/>
          </w:tcPr>
          <w:p w14:paraId="043CEF5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30B738B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AE0BCF" w:rsidRPr="0005170D" w14:paraId="26BE2C2A" w14:textId="77777777" w:rsidTr="00091678">
        <w:trPr>
          <w:jc w:val="center"/>
        </w:trPr>
        <w:tc>
          <w:tcPr>
            <w:tcW w:w="2109" w:type="dxa"/>
          </w:tcPr>
          <w:p w14:paraId="6B5B463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27A2AC7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5944ACC6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68B11B2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6D6C77F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7543512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328CA939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AE0BCF" w:rsidRPr="0005170D" w14:paraId="75D0FF8A" w14:textId="77777777" w:rsidTr="00091678">
        <w:trPr>
          <w:jc w:val="center"/>
        </w:trPr>
        <w:tc>
          <w:tcPr>
            <w:tcW w:w="2109" w:type="dxa"/>
          </w:tcPr>
          <w:p w14:paraId="3AA5033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677851C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63D7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4D1204D" w14:textId="77777777" w:rsidR="00AE0BCF" w:rsidRPr="0005170D" w:rsidRDefault="0014091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myscn</w:t>
            </w:r>
          </w:p>
        </w:tc>
      </w:tr>
      <w:tr w:rsidR="00AE0BCF" w:rsidRPr="0005170D" w14:paraId="28D71C7F" w14:textId="77777777" w:rsidTr="00091678">
        <w:trPr>
          <w:jc w:val="center"/>
        </w:trPr>
        <w:tc>
          <w:tcPr>
            <w:tcW w:w="2109" w:type="dxa"/>
          </w:tcPr>
          <w:p w14:paraId="6DE83B9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0143877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6B1D30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EFA713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AE0BCF" w:rsidRPr="0005170D" w14:paraId="1F1B9658" w14:textId="77777777" w:rsidTr="00091678">
        <w:trPr>
          <w:jc w:val="center"/>
        </w:trPr>
        <w:tc>
          <w:tcPr>
            <w:tcW w:w="2109" w:type="dxa"/>
          </w:tcPr>
          <w:p w14:paraId="5F6D028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7406354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D36CEE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AABE27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AE0BCF" w:rsidRPr="0005170D" w14:paraId="59B2C04F" w14:textId="77777777" w:rsidTr="00091678">
        <w:trPr>
          <w:jc w:val="center"/>
        </w:trPr>
        <w:tc>
          <w:tcPr>
            <w:tcW w:w="2109" w:type="dxa"/>
          </w:tcPr>
          <w:p w14:paraId="006380C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weblogid</w:t>
            </w:r>
          </w:p>
        </w:tc>
        <w:tc>
          <w:tcPr>
            <w:tcW w:w="1801" w:type="dxa"/>
          </w:tcPr>
          <w:p w14:paraId="044FAE0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D41FA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7D035F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AE0BCF" w:rsidRPr="0005170D" w14:paraId="0559B1DF" w14:textId="77777777" w:rsidTr="00091678">
        <w:trPr>
          <w:jc w:val="center"/>
        </w:trPr>
        <w:tc>
          <w:tcPr>
            <w:tcW w:w="2109" w:type="dxa"/>
          </w:tcPr>
          <w:p w14:paraId="39887B6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43F2FD0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BE2C55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5BAABB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AE0BCF" w:rsidRPr="0005170D" w14:paraId="4C08FC1E" w14:textId="77777777" w:rsidTr="00091678">
        <w:trPr>
          <w:jc w:val="center"/>
        </w:trPr>
        <w:tc>
          <w:tcPr>
            <w:tcW w:w="9322" w:type="dxa"/>
            <w:gridSpan w:val="4"/>
          </w:tcPr>
          <w:p w14:paraId="5D09623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3EF8044D" w14:textId="77777777" w:rsidTr="00091678">
        <w:trPr>
          <w:jc w:val="center"/>
        </w:trPr>
        <w:tc>
          <w:tcPr>
            <w:tcW w:w="2109" w:type="dxa"/>
          </w:tcPr>
          <w:p w14:paraId="0FBCF094" w14:textId="77777777" w:rsidR="00AE0BCF" w:rsidRPr="0005170D" w:rsidRDefault="00AE0BCF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5E6623E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F7C08F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471DB5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6631FDC2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4BC9CF3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181E871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E0BCF" w:rsidRPr="0005170D" w14:paraId="4DD29830" w14:textId="77777777" w:rsidTr="00091678">
        <w:trPr>
          <w:jc w:val="center"/>
        </w:trPr>
        <w:tc>
          <w:tcPr>
            <w:tcW w:w="2109" w:type="dxa"/>
          </w:tcPr>
          <w:p w14:paraId="26E0EB59" w14:textId="77777777" w:rsidR="00A62D68" w:rsidRPr="0005170D" w:rsidRDefault="00A62D68" w:rsidP="00A62D68">
            <w:pPr>
              <w:rPr>
                <w:rFonts w:asciiTheme="majorHAnsi" w:hAnsiTheme="majorHAnsi"/>
                <w:color w:val="00B050"/>
              </w:rPr>
            </w:pPr>
            <w:r w:rsidRPr="0005170D">
              <w:rPr>
                <w:rFonts w:asciiTheme="majorHAnsi" w:hAnsiTheme="majorHAnsi"/>
                <w:color w:val="00B050"/>
              </w:rPr>
              <w:t>user</w:t>
            </w:r>
            <w:r w:rsidRPr="0005170D">
              <w:rPr>
                <w:rFonts w:asciiTheme="majorHAnsi" w:hAnsi="宋体"/>
                <w:color w:val="00B050"/>
              </w:rPr>
              <w:t>节点：</w:t>
            </w:r>
          </w:p>
          <w:p w14:paraId="1DB17014" w14:textId="77777777" w:rsidR="00A62D68" w:rsidRPr="0005170D" w:rsidRDefault="00A62D68" w:rsidP="00A62D68">
            <w:pPr>
              <w:rPr>
                <w:rFonts w:asciiTheme="majorHAnsi" w:hAnsiTheme="majorHAnsi"/>
                <w:color w:val="00B0F0"/>
              </w:rPr>
            </w:pPr>
            <w:r w:rsidRPr="0005170D">
              <w:rPr>
                <w:rFonts w:asciiTheme="majorHAnsi" w:hAnsi="宋体"/>
                <w:color w:val="00B0F0"/>
              </w:rPr>
              <w:t>用户信息</w:t>
            </w:r>
          </w:p>
          <w:p w14:paraId="3B257254" w14:textId="77777777" w:rsidR="00A62D68" w:rsidRPr="0005170D" w:rsidRDefault="00A62D68" w:rsidP="00A62D6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username:</w:t>
            </w:r>
            <w:r w:rsidRPr="0005170D">
              <w:rPr>
                <w:rFonts w:asciiTheme="majorHAnsi" w:hAnsi="宋体"/>
              </w:rPr>
              <w:t>用户名</w:t>
            </w:r>
          </w:p>
          <w:p w14:paraId="269FC9CC" w14:textId="77777777" w:rsidR="00A62D68" w:rsidRPr="0005170D" w:rsidRDefault="00A62D68" w:rsidP="00A62D6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class:</w:t>
            </w:r>
            <w:r w:rsidRPr="0005170D">
              <w:rPr>
                <w:rFonts w:asciiTheme="majorHAnsi" w:hAnsi="宋体"/>
              </w:rPr>
              <w:t>会员等级</w:t>
            </w:r>
          </w:p>
          <w:p w14:paraId="5B0D634F" w14:textId="77777777" w:rsidR="00A62D68" w:rsidRPr="0005170D" w:rsidRDefault="00A62D68" w:rsidP="00A62D6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consume:</w:t>
            </w:r>
            <w:r w:rsidRPr="0005170D">
              <w:rPr>
                <w:rFonts w:asciiTheme="majorHAnsi" w:hAnsi="宋体"/>
              </w:rPr>
              <w:t>累记消费</w:t>
            </w:r>
          </w:p>
          <w:p w14:paraId="2BA7C37D" w14:textId="77777777" w:rsidR="00A62D68" w:rsidRPr="0005170D" w:rsidRDefault="00A62D68" w:rsidP="00A62D6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couponNum</w:t>
            </w:r>
            <w:r w:rsidRPr="0005170D">
              <w:rPr>
                <w:rFonts w:asciiTheme="majorHAnsi" w:hAnsi="宋体"/>
              </w:rPr>
              <w:t>：优惠券数</w:t>
            </w:r>
          </w:p>
          <w:p w14:paraId="5E035A91" w14:textId="77777777" w:rsidR="00AE0BCF" w:rsidRPr="0005170D" w:rsidRDefault="00A62D68" w:rsidP="00A62D6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newMessage:</w:t>
            </w:r>
            <w:r w:rsidRPr="0005170D">
              <w:rPr>
                <w:rFonts w:asciiTheme="majorHAnsi" w:hAnsi="宋体"/>
              </w:rPr>
              <w:t>新消息</w:t>
            </w:r>
          </w:p>
        </w:tc>
        <w:tc>
          <w:tcPr>
            <w:tcW w:w="7213" w:type="dxa"/>
            <w:gridSpan w:val="3"/>
          </w:tcPr>
          <w:p w14:paraId="41B6437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08462CEE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7366900" w14:textId="77777777" w:rsidR="00795293" w:rsidRPr="0005170D" w:rsidRDefault="00795293" w:rsidP="0079529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D66E3DD" w14:textId="77777777" w:rsidR="00795293" w:rsidRPr="0005170D" w:rsidRDefault="00795293" w:rsidP="0079529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7F407E55" w14:textId="77777777" w:rsidR="00795293" w:rsidRPr="0005170D" w:rsidRDefault="00795293" w:rsidP="0079529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83B760B" w14:textId="77777777" w:rsidR="00795293" w:rsidRDefault="00795293" w:rsidP="0079529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C2C64E1" w14:textId="77777777" w:rsidR="00795293" w:rsidRPr="0005170D" w:rsidRDefault="00795293" w:rsidP="00795293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5E26E042" w14:textId="77777777" w:rsidR="00795293" w:rsidRDefault="00795293" w:rsidP="00795293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1476199F" w14:textId="77777777" w:rsidR="00795293" w:rsidRDefault="00795293" w:rsidP="00795293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11C1B3D8" w14:textId="77777777" w:rsidR="00795293" w:rsidRPr="0005170D" w:rsidRDefault="00795293" w:rsidP="00795293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4F1D1918" w14:textId="77777777" w:rsidR="00795293" w:rsidRPr="0005170D" w:rsidRDefault="00795293" w:rsidP="00795293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2A588D54" w14:textId="77777777" w:rsidR="00FC7E91" w:rsidRPr="0005170D" w:rsidRDefault="00052E49" w:rsidP="00FC7E91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</w:t>
            </w:r>
            <w:r w:rsidR="00FC7E91" w:rsidRPr="0005170D">
              <w:rPr>
                <w:rFonts w:asciiTheme="majorHAnsi" w:hAnsiTheme="majorHAnsi"/>
              </w:rPr>
              <w:t xml:space="preserve">&lt;user username=”yek” class=”vip” </w:t>
            </w:r>
            <w:commentRangeStart w:id="54"/>
            <w:r w:rsidR="00FC7E91" w:rsidRPr="0005170D">
              <w:rPr>
                <w:rFonts w:asciiTheme="majorHAnsi" w:hAnsiTheme="majorHAnsi"/>
              </w:rPr>
              <w:t>consume</w:t>
            </w:r>
            <w:commentRangeEnd w:id="54"/>
            <w:r w:rsidR="00FC7E91">
              <w:rPr>
                <w:rStyle w:val="CommentReference"/>
              </w:rPr>
              <w:commentReference w:id="54"/>
            </w:r>
            <w:r w:rsidR="00FC7E91" w:rsidRPr="0005170D">
              <w:rPr>
                <w:rFonts w:asciiTheme="majorHAnsi" w:hAnsiTheme="majorHAnsi"/>
              </w:rPr>
              <w:t>=”300”</w:t>
            </w:r>
          </w:p>
          <w:p w14:paraId="2232A0AA" w14:textId="77777777" w:rsidR="00FC7E91" w:rsidRPr="0005170D" w:rsidRDefault="00FC7E91" w:rsidP="00FC7E91">
            <w:pPr>
              <w:ind w:firstLineChars="291" w:firstLine="611"/>
              <w:rPr>
                <w:rFonts w:asciiTheme="majorHAnsi" w:hAnsiTheme="majorHAnsi"/>
              </w:rPr>
            </w:pPr>
            <w:commentRangeStart w:id="55"/>
            <w:r w:rsidRPr="0005170D">
              <w:rPr>
                <w:rFonts w:asciiTheme="majorHAnsi" w:hAnsiTheme="majorHAnsi"/>
              </w:rPr>
              <w:t>couponNum</w:t>
            </w:r>
            <w:commentRangeEnd w:id="55"/>
            <w:r>
              <w:rPr>
                <w:rStyle w:val="CommentReference"/>
              </w:rPr>
              <w:commentReference w:id="55"/>
            </w:r>
            <w:r w:rsidRPr="0005170D">
              <w:rPr>
                <w:rFonts w:asciiTheme="majorHAnsi" w:hAnsiTheme="majorHAnsi"/>
              </w:rPr>
              <w:t xml:space="preserve">=”0” </w:t>
            </w:r>
            <w:commentRangeStart w:id="56"/>
            <w:r w:rsidRPr="0005170D">
              <w:rPr>
                <w:rFonts w:asciiTheme="majorHAnsi" w:hAnsiTheme="majorHAnsi"/>
              </w:rPr>
              <w:t>newMessage</w:t>
            </w:r>
            <w:commentRangeEnd w:id="56"/>
            <w:r>
              <w:rPr>
                <w:rStyle w:val="CommentReference"/>
              </w:rPr>
              <w:commentReference w:id="56"/>
            </w:r>
            <w:r w:rsidRPr="0005170D">
              <w:rPr>
                <w:rFonts w:asciiTheme="majorHAnsi" w:hAnsiTheme="majorHAnsi"/>
              </w:rPr>
              <w:t>=”1”/&gt;</w:t>
            </w:r>
          </w:p>
          <w:p w14:paraId="0B4A68BC" w14:textId="77777777" w:rsidR="00AE0BCF" w:rsidRPr="0005170D" w:rsidRDefault="00AE0BCF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40A0B902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70E64ADB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E0BCF" w:rsidRPr="0005170D" w14:paraId="6CC97CBA" w14:textId="77777777" w:rsidTr="00091678">
        <w:trPr>
          <w:jc w:val="center"/>
        </w:trPr>
        <w:tc>
          <w:tcPr>
            <w:tcW w:w="2109" w:type="dxa"/>
          </w:tcPr>
          <w:p w14:paraId="2325412E" w14:textId="77777777" w:rsidR="00AE0BCF" w:rsidRPr="0005170D" w:rsidRDefault="00AE0BCF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6742501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760735A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DA33E50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A9A3E5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1A56105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72BE45DA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88AB163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4BC3D9BD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384F909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0F528BCA" w14:textId="77777777" w:rsidR="00AE0BCF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08C2DC31" w14:textId="77777777" w:rsidR="00AE0BCF" w:rsidRDefault="00AE0BCF" w:rsidP="00D85F99">
      <w:pPr>
        <w:rPr>
          <w:rFonts w:asciiTheme="majorHAnsi" w:hAnsiTheme="majorHAnsi"/>
        </w:rPr>
      </w:pPr>
    </w:p>
    <w:p w14:paraId="3685F794" w14:textId="77777777" w:rsidR="00AE0BCF" w:rsidRPr="0005170D" w:rsidRDefault="003C1D13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消息列表</w:t>
      </w:r>
      <w:r>
        <w:rPr>
          <w:rFonts w:asciiTheme="majorHAnsi" w:hAnsiTheme="majorHAnsi" w:hint="eastAsia"/>
        </w:rPr>
        <w:t>(getMessageList</w:t>
      </w:r>
      <w:r w:rsidR="00777B4D">
        <w:rPr>
          <w:rFonts w:asciiTheme="majorHAnsi" w:hAnsiTheme="majorHAnsi" w:hint="eastAsia"/>
        </w:rPr>
        <w:t>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AE0BCF" w:rsidRPr="0005170D" w14:paraId="40B0C8CC" w14:textId="77777777" w:rsidTr="00091678">
        <w:trPr>
          <w:jc w:val="center"/>
        </w:trPr>
        <w:tc>
          <w:tcPr>
            <w:tcW w:w="2109" w:type="dxa"/>
          </w:tcPr>
          <w:p w14:paraId="4C77AFF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6A5C62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AE0BCF" w:rsidRPr="0005170D" w14:paraId="5007DECC" w14:textId="77777777" w:rsidTr="00091678">
        <w:trPr>
          <w:jc w:val="center"/>
        </w:trPr>
        <w:tc>
          <w:tcPr>
            <w:tcW w:w="2109" w:type="dxa"/>
          </w:tcPr>
          <w:p w14:paraId="59141E2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73D5115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AE0BCF" w:rsidRPr="0005170D" w14:paraId="3A5CD623" w14:textId="77777777" w:rsidTr="00091678">
        <w:trPr>
          <w:jc w:val="center"/>
        </w:trPr>
        <w:tc>
          <w:tcPr>
            <w:tcW w:w="2109" w:type="dxa"/>
          </w:tcPr>
          <w:p w14:paraId="58FB12F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3314A724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206E1857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68FD03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2632824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7ABBAFA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0D4EBB24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AE0BCF" w:rsidRPr="0005170D" w14:paraId="3AC3C682" w14:textId="77777777" w:rsidTr="00091678">
        <w:trPr>
          <w:jc w:val="center"/>
        </w:trPr>
        <w:tc>
          <w:tcPr>
            <w:tcW w:w="2109" w:type="dxa"/>
          </w:tcPr>
          <w:p w14:paraId="3AA8874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6E5AF8D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A7EC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4AF0E49" w14:textId="77777777" w:rsidR="00AE0BCF" w:rsidRPr="0005170D" w:rsidRDefault="00777B4D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getMessageList</w:t>
            </w:r>
          </w:p>
        </w:tc>
      </w:tr>
      <w:tr w:rsidR="00AE0BCF" w:rsidRPr="0005170D" w14:paraId="662E0F74" w14:textId="77777777" w:rsidTr="00091678">
        <w:trPr>
          <w:jc w:val="center"/>
        </w:trPr>
        <w:tc>
          <w:tcPr>
            <w:tcW w:w="2109" w:type="dxa"/>
          </w:tcPr>
          <w:p w14:paraId="03A347B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2A02ECD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D44677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4413F8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AE0BCF" w:rsidRPr="0005170D" w14:paraId="0B5EB188" w14:textId="77777777" w:rsidTr="00091678">
        <w:trPr>
          <w:jc w:val="center"/>
        </w:trPr>
        <w:tc>
          <w:tcPr>
            <w:tcW w:w="2109" w:type="dxa"/>
          </w:tcPr>
          <w:p w14:paraId="1013BBF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01DEE7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752CE0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EB6F19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AE0BCF" w:rsidRPr="0005170D" w14:paraId="5F983E63" w14:textId="77777777" w:rsidTr="00091678">
        <w:trPr>
          <w:jc w:val="center"/>
        </w:trPr>
        <w:tc>
          <w:tcPr>
            <w:tcW w:w="2109" w:type="dxa"/>
          </w:tcPr>
          <w:p w14:paraId="4ACD5E0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weblogid</w:t>
            </w:r>
          </w:p>
        </w:tc>
        <w:tc>
          <w:tcPr>
            <w:tcW w:w="1801" w:type="dxa"/>
          </w:tcPr>
          <w:p w14:paraId="439E535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F128E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DBABAA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AE0BCF" w:rsidRPr="0005170D" w14:paraId="4E7E6790" w14:textId="77777777" w:rsidTr="00091678">
        <w:trPr>
          <w:jc w:val="center"/>
        </w:trPr>
        <w:tc>
          <w:tcPr>
            <w:tcW w:w="2109" w:type="dxa"/>
          </w:tcPr>
          <w:p w14:paraId="6E9E370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46B0EF7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CDE800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EE1FB9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AE0BCF" w:rsidRPr="0005170D" w14:paraId="5F915A92" w14:textId="77777777" w:rsidTr="00091678">
        <w:trPr>
          <w:jc w:val="center"/>
        </w:trPr>
        <w:tc>
          <w:tcPr>
            <w:tcW w:w="9322" w:type="dxa"/>
            <w:gridSpan w:val="4"/>
          </w:tcPr>
          <w:p w14:paraId="6257DB9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69C6B239" w14:textId="77777777" w:rsidTr="00091678">
        <w:trPr>
          <w:jc w:val="center"/>
        </w:trPr>
        <w:tc>
          <w:tcPr>
            <w:tcW w:w="2109" w:type="dxa"/>
          </w:tcPr>
          <w:p w14:paraId="664C7DE3" w14:textId="77777777" w:rsidR="00AE0BCF" w:rsidRPr="0005170D" w:rsidRDefault="00AE0BCF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1F86480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D870BB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0D9420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5F81309C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06B030F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3052472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E0BCF" w:rsidRPr="0005170D" w14:paraId="4759A6E3" w14:textId="77777777" w:rsidTr="00091678">
        <w:trPr>
          <w:jc w:val="center"/>
        </w:trPr>
        <w:tc>
          <w:tcPr>
            <w:tcW w:w="2109" w:type="dxa"/>
          </w:tcPr>
          <w:p w14:paraId="7A32B16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05CCA95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178A32D3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BCC7A8E" w14:textId="77777777" w:rsidR="00C5471F" w:rsidRPr="0005170D" w:rsidRDefault="00C5471F" w:rsidP="00C5471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E867260" w14:textId="77777777" w:rsidR="00C5471F" w:rsidRPr="0005170D" w:rsidRDefault="00C5471F" w:rsidP="00C5471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66DEB014" w14:textId="77777777" w:rsidR="00C5471F" w:rsidRPr="0005170D" w:rsidRDefault="00C5471F" w:rsidP="00C5471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815DBFE" w14:textId="77777777" w:rsidR="00C5471F" w:rsidRDefault="00C5471F" w:rsidP="00C5471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9A541E4" w14:textId="77777777" w:rsidR="00C5471F" w:rsidRPr="0005170D" w:rsidRDefault="00C5471F" w:rsidP="00C5471F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63DD9E85" w14:textId="77777777" w:rsidR="00C5471F" w:rsidRDefault="00C5471F" w:rsidP="00C5471F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8173439" w14:textId="77777777" w:rsidR="00C5471F" w:rsidRDefault="00C5471F" w:rsidP="00C5471F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3D3B5BBA" w14:textId="77777777" w:rsidR="00C5471F" w:rsidRPr="0005170D" w:rsidRDefault="00C5471F" w:rsidP="00C5471F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293AD36D" w14:textId="77777777" w:rsidR="00C5471F" w:rsidRPr="0005170D" w:rsidRDefault="00C5471F" w:rsidP="00C5471F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50CDC2CE" w14:textId="77777777" w:rsidR="0068114E" w:rsidRDefault="0068114E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&lt;messages&gt;</w:t>
            </w:r>
          </w:p>
          <w:p w14:paraId="00B73A3F" w14:textId="77777777" w:rsidR="003E752A" w:rsidRDefault="003E752A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</w:t>
            </w:r>
            <w:r w:rsidR="00013F7C">
              <w:rPr>
                <w:rFonts w:asciiTheme="majorHAnsi" w:hAnsiTheme="majorHAnsi" w:hint="eastAsia"/>
                <w:szCs w:val="21"/>
              </w:rPr>
              <w:t>&lt;message messageId=</w:t>
            </w:r>
            <w:r w:rsidR="00013F7C">
              <w:rPr>
                <w:rFonts w:asciiTheme="majorHAnsi" w:hAnsiTheme="majorHAnsi"/>
                <w:szCs w:val="21"/>
              </w:rPr>
              <w:t>”</w:t>
            </w:r>
            <w:r w:rsidR="00013F7C">
              <w:rPr>
                <w:rFonts w:asciiTheme="majorHAnsi" w:hAnsiTheme="majorHAnsi" w:hint="eastAsia"/>
                <w:szCs w:val="21"/>
              </w:rPr>
              <w:t>123</w:t>
            </w:r>
            <w:r w:rsidR="00013F7C">
              <w:rPr>
                <w:rFonts w:asciiTheme="majorHAnsi" w:hAnsiTheme="majorHAnsi"/>
                <w:szCs w:val="21"/>
              </w:rPr>
              <w:t>”</w:t>
            </w:r>
            <w:r w:rsidR="001D2368">
              <w:rPr>
                <w:rFonts w:asciiTheme="majorHAnsi" w:hAnsiTheme="majorHAnsi" w:hint="eastAsia"/>
                <w:szCs w:val="21"/>
              </w:rPr>
              <w:t xml:space="preserve"> title=</w:t>
            </w:r>
            <w:r w:rsidR="001D2368">
              <w:rPr>
                <w:rFonts w:asciiTheme="majorHAnsi" w:hAnsiTheme="majorHAnsi"/>
                <w:szCs w:val="21"/>
              </w:rPr>
              <w:t>”</w:t>
            </w:r>
            <w:r w:rsidR="001D2368">
              <w:rPr>
                <w:rFonts w:asciiTheme="majorHAnsi" w:hAnsiTheme="majorHAnsi" w:hint="eastAsia"/>
                <w:szCs w:val="21"/>
              </w:rPr>
              <w:t>消息标题</w:t>
            </w:r>
            <w:r w:rsidR="001D2368">
              <w:rPr>
                <w:rFonts w:asciiTheme="majorHAnsi" w:hAnsiTheme="majorHAnsi"/>
                <w:szCs w:val="21"/>
              </w:rPr>
              <w:t>”</w:t>
            </w:r>
            <w:r w:rsidR="00483537">
              <w:rPr>
                <w:rFonts w:asciiTheme="majorHAnsi" w:hAnsiTheme="majorHAnsi" w:hint="eastAsia"/>
                <w:szCs w:val="21"/>
              </w:rPr>
              <w:t xml:space="preserve"> createTime=</w:t>
            </w:r>
            <w:r w:rsidR="00483537">
              <w:rPr>
                <w:rFonts w:asciiTheme="majorHAnsi" w:hAnsiTheme="majorHAnsi"/>
                <w:szCs w:val="21"/>
              </w:rPr>
              <w:t>”2011-10-20</w:t>
            </w:r>
            <w:r w:rsidR="00483537">
              <w:rPr>
                <w:rFonts w:asciiTheme="majorHAnsi" w:hAnsiTheme="majorHAnsi" w:hint="eastAsia"/>
                <w:szCs w:val="21"/>
              </w:rPr>
              <w:t xml:space="preserve"> 12:00:00</w:t>
            </w:r>
            <w:r w:rsidR="00483537">
              <w:rPr>
                <w:rFonts w:asciiTheme="majorHAnsi" w:hAnsiTheme="majorHAnsi"/>
                <w:szCs w:val="21"/>
              </w:rPr>
              <w:t>”</w:t>
            </w:r>
            <w:r w:rsidR="00466FBD">
              <w:rPr>
                <w:rFonts w:asciiTheme="majorHAnsi" w:hAnsiTheme="majorHAnsi" w:hint="eastAsia"/>
                <w:szCs w:val="21"/>
              </w:rPr>
              <w:t xml:space="preserve"> name=</w:t>
            </w:r>
            <w:r w:rsidR="00466FBD">
              <w:rPr>
                <w:rFonts w:asciiTheme="majorHAnsi" w:hAnsiTheme="majorHAnsi"/>
                <w:szCs w:val="21"/>
              </w:rPr>
              <w:t>”</w:t>
            </w:r>
            <w:r w:rsidR="00466FBD">
              <w:rPr>
                <w:rFonts w:asciiTheme="majorHAnsi" w:hAnsiTheme="majorHAnsi" w:hint="eastAsia"/>
                <w:szCs w:val="21"/>
              </w:rPr>
              <w:t>admin</w:t>
            </w:r>
            <w:r w:rsidR="00466FBD">
              <w:rPr>
                <w:rFonts w:asciiTheme="majorHAnsi" w:hAnsiTheme="majorHAnsi"/>
                <w:szCs w:val="21"/>
              </w:rPr>
              <w:t>”</w:t>
            </w:r>
            <w:r w:rsidR="004533E6"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57"/>
            <w:r w:rsidR="004533E6">
              <w:rPr>
                <w:rFonts w:asciiTheme="majorHAnsi" w:hAnsiTheme="majorHAnsi" w:hint="eastAsia"/>
                <w:szCs w:val="21"/>
              </w:rPr>
              <w:t>status</w:t>
            </w:r>
            <w:commentRangeEnd w:id="57"/>
            <w:r w:rsidR="004C68BB">
              <w:rPr>
                <w:rStyle w:val="CommentReference"/>
              </w:rPr>
              <w:commentReference w:id="57"/>
            </w:r>
            <w:r w:rsidR="004533E6">
              <w:rPr>
                <w:rFonts w:asciiTheme="majorHAnsi" w:hAnsiTheme="majorHAnsi" w:hint="eastAsia"/>
                <w:szCs w:val="21"/>
              </w:rPr>
              <w:t>=</w:t>
            </w:r>
            <w:r w:rsidR="004533E6">
              <w:rPr>
                <w:rFonts w:asciiTheme="majorHAnsi" w:hAnsiTheme="majorHAnsi"/>
                <w:szCs w:val="21"/>
              </w:rPr>
              <w:t>”</w:t>
            </w:r>
            <w:r w:rsidR="004533E6">
              <w:rPr>
                <w:rFonts w:asciiTheme="majorHAnsi" w:hAnsiTheme="majorHAnsi" w:hint="eastAsia"/>
                <w:szCs w:val="21"/>
              </w:rPr>
              <w:t>1</w:t>
            </w:r>
            <w:r w:rsidR="004533E6">
              <w:rPr>
                <w:rFonts w:asciiTheme="majorHAnsi" w:hAnsiTheme="majorHAnsi"/>
                <w:szCs w:val="21"/>
              </w:rPr>
              <w:t>”</w:t>
            </w:r>
            <w:r w:rsidR="004533E6">
              <w:rPr>
                <w:rFonts w:asciiTheme="majorHAnsi" w:hAnsiTheme="majorHAnsi" w:hint="eastAsia"/>
                <w:szCs w:val="21"/>
              </w:rPr>
              <w:t>&gt;</w:t>
            </w:r>
            <w:r w:rsidR="004533E6">
              <w:rPr>
                <w:rFonts w:asciiTheme="majorHAnsi" w:hAnsiTheme="majorHAnsi" w:hint="eastAsia"/>
                <w:szCs w:val="21"/>
              </w:rPr>
              <w:t>消息内容</w:t>
            </w:r>
            <w:r w:rsidR="005304B8">
              <w:rPr>
                <w:rFonts w:asciiTheme="majorHAnsi" w:hAnsiTheme="majorHAnsi" w:hint="eastAsia"/>
                <w:szCs w:val="21"/>
              </w:rPr>
              <w:t>&lt;/message&gt;</w:t>
            </w:r>
          </w:p>
          <w:p w14:paraId="10423B76" w14:textId="77777777" w:rsidR="00CE196B" w:rsidRDefault="00CE196B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&lt;message messageId=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title=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消息标题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createTime=</w:t>
            </w:r>
            <w:r>
              <w:rPr>
                <w:rFonts w:asciiTheme="majorHAnsi" w:hAnsiTheme="majorHAnsi"/>
                <w:szCs w:val="21"/>
              </w:rPr>
              <w:t>”2011-10-20</w:t>
            </w:r>
            <w:r>
              <w:rPr>
                <w:rFonts w:asciiTheme="majorHAnsi" w:hAnsiTheme="majorHAnsi" w:hint="eastAsia"/>
                <w:szCs w:val="21"/>
              </w:rPr>
              <w:t xml:space="preserve"> 12:00:00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admin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status=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6D2E7F"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>
              <w:rPr>
                <w:rFonts w:asciiTheme="majorHAnsi" w:hAnsiTheme="majorHAnsi" w:hint="eastAsia"/>
                <w:szCs w:val="21"/>
              </w:rPr>
              <w:t>消息内容</w:t>
            </w:r>
            <w:r>
              <w:rPr>
                <w:rFonts w:asciiTheme="majorHAnsi" w:hAnsiTheme="majorHAnsi" w:hint="eastAsia"/>
                <w:szCs w:val="21"/>
              </w:rPr>
              <w:t>&lt;/message&gt;</w:t>
            </w:r>
          </w:p>
          <w:p w14:paraId="57EFD6AA" w14:textId="77777777" w:rsidR="0068114E" w:rsidRPr="0005170D" w:rsidRDefault="0068114E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</w:t>
            </w:r>
            <w:r w:rsidR="00595111">
              <w:rPr>
                <w:rFonts w:asciiTheme="majorHAnsi" w:hAnsiTheme="majorHAnsi" w:hint="eastAsia"/>
                <w:szCs w:val="21"/>
              </w:rPr>
              <w:t>/</w:t>
            </w:r>
            <w:r>
              <w:rPr>
                <w:rFonts w:asciiTheme="majorHAnsi" w:hAnsiTheme="majorHAnsi" w:hint="eastAsia"/>
                <w:szCs w:val="21"/>
              </w:rPr>
              <w:t>messages&gt;</w:t>
            </w:r>
          </w:p>
          <w:p w14:paraId="270B10F6" w14:textId="77777777" w:rsidR="00AE0BCF" w:rsidRPr="0005170D" w:rsidRDefault="00AE0BCF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6E967D63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1E553EDF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E0BCF" w:rsidRPr="0005170D" w14:paraId="084BA675" w14:textId="77777777" w:rsidTr="00091678">
        <w:trPr>
          <w:jc w:val="center"/>
        </w:trPr>
        <w:tc>
          <w:tcPr>
            <w:tcW w:w="2109" w:type="dxa"/>
          </w:tcPr>
          <w:p w14:paraId="55641CF1" w14:textId="77777777" w:rsidR="00AE0BCF" w:rsidRPr="0005170D" w:rsidRDefault="00AE0BCF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7CB7388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1C002088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BECCF8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6E365B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6CC2AD65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382DC34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E466891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E266CEC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232D894E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24F93AA6" w14:textId="77777777" w:rsidR="00AE0BCF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593D9A2A" w14:textId="77777777" w:rsidR="00AE0BCF" w:rsidRDefault="00AE0BCF" w:rsidP="00D85F99">
      <w:pPr>
        <w:rPr>
          <w:rFonts w:asciiTheme="majorHAnsi" w:hAnsiTheme="majorHAnsi"/>
        </w:rPr>
      </w:pPr>
    </w:p>
    <w:p w14:paraId="2B5017EC" w14:textId="77777777" w:rsidR="00AE0BCF" w:rsidRPr="0005170D" w:rsidRDefault="000B31B2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阅读消息</w:t>
      </w:r>
      <w:r w:rsidR="003F6492">
        <w:rPr>
          <w:rFonts w:asciiTheme="majorHAnsi" w:hAnsiTheme="majorHAnsi" w:hint="eastAsia"/>
        </w:rPr>
        <w:t>(readMessage)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AE0BCF" w:rsidRPr="0005170D" w14:paraId="1AABA952" w14:textId="77777777" w:rsidTr="00091678">
        <w:trPr>
          <w:jc w:val="center"/>
        </w:trPr>
        <w:tc>
          <w:tcPr>
            <w:tcW w:w="2109" w:type="dxa"/>
          </w:tcPr>
          <w:p w14:paraId="3AB28A5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6E71B14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AE0BCF" w:rsidRPr="0005170D" w14:paraId="1D914547" w14:textId="77777777" w:rsidTr="00091678">
        <w:trPr>
          <w:jc w:val="center"/>
        </w:trPr>
        <w:tc>
          <w:tcPr>
            <w:tcW w:w="2109" w:type="dxa"/>
          </w:tcPr>
          <w:p w14:paraId="468B7A3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提交方式</w:t>
            </w:r>
          </w:p>
        </w:tc>
        <w:tc>
          <w:tcPr>
            <w:tcW w:w="7213" w:type="dxa"/>
            <w:gridSpan w:val="3"/>
          </w:tcPr>
          <w:p w14:paraId="6FDD72F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AE0BCF" w:rsidRPr="0005170D" w14:paraId="04E1E9EA" w14:textId="77777777" w:rsidTr="00091678">
        <w:trPr>
          <w:jc w:val="center"/>
        </w:trPr>
        <w:tc>
          <w:tcPr>
            <w:tcW w:w="2109" w:type="dxa"/>
          </w:tcPr>
          <w:p w14:paraId="691B87E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6038FA29" w14:textId="77777777" w:rsidR="00AE0BCF" w:rsidRPr="0005170D" w:rsidRDefault="0052779B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将某条消息置为已读</w:t>
            </w:r>
          </w:p>
        </w:tc>
      </w:tr>
      <w:tr w:rsidR="00AE0BCF" w:rsidRPr="0005170D" w14:paraId="59B4139D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69D7628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06EB37C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08C6736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4046082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AE0BCF" w:rsidRPr="0005170D" w14:paraId="7D6C0DE0" w14:textId="77777777" w:rsidTr="00091678">
        <w:trPr>
          <w:jc w:val="center"/>
        </w:trPr>
        <w:tc>
          <w:tcPr>
            <w:tcW w:w="2109" w:type="dxa"/>
          </w:tcPr>
          <w:p w14:paraId="6C615E8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6E7346F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77746B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5E1404A" w14:textId="77777777" w:rsidR="00AE0BCF" w:rsidRPr="0005170D" w:rsidRDefault="0067761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readMessage</w:t>
            </w:r>
          </w:p>
        </w:tc>
      </w:tr>
      <w:tr w:rsidR="00AE0BCF" w:rsidRPr="0005170D" w14:paraId="0697B4FC" w14:textId="77777777" w:rsidTr="00091678">
        <w:trPr>
          <w:jc w:val="center"/>
        </w:trPr>
        <w:tc>
          <w:tcPr>
            <w:tcW w:w="2109" w:type="dxa"/>
          </w:tcPr>
          <w:p w14:paraId="355D5704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58E00C0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63AE8C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D01BC0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AE0BCF" w:rsidRPr="0005170D" w14:paraId="1135FB88" w14:textId="77777777" w:rsidTr="00091678">
        <w:trPr>
          <w:jc w:val="center"/>
        </w:trPr>
        <w:tc>
          <w:tcPr>
            <w:tcW w:w="2109" w:type="dxa"/>
          </w:tcPr>
          <w:p w14:paraId="0506E9D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75466D3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9D9D8F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5643AF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AE0BCF" w:rsidRPr="0005170D" w14:paraId="6F59D3F7" w14:textId="77777777" w:rsidTr="00091678">
        <w:trPr>
          <w:jc w:val="center"/>
        </w:trPr>
        <w:tc>
          <w:tcPr>
            <w:tcW w:w="2109" w:type="dxa"/>
          </w:tcPr>
          <w:p w14:paraId="5EFF4AE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02EA3A9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ED7950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F7D921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AE0BCF" w:rsidRPr="0005170D" w14:paraId="0D043DE7" w14:textId="77777777" w:rsidTr="00091678">
        <w:trPr>
          <w:jc w:val="center"/>
        </w:trPr>
        <w:tc>
          <w:tcPr>
            <w:tcW w:w="2109" w:type="dxa"/>
          </w:tcPr>
          <w:p w14:paraId="6425AE9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14A83E29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57A2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10CA43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AE0BCF" w:rsidRPr="0005170D" w14:paraId="5F86B127" w14:textId="77777777" w:rsidTr="00091678">
        <w:trPr>
          <w:jc w:val="center"/>
        </w:trPr>
        <w:tc>
          <w:tcPr>
            <w:tcW w:w="9322" w:type="dxa"/>
            <w:gridSpan w:val="4"/>
          </w:tcPr>
          <w:p w14:paraId="76C786A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2D69AFE5" w14:textId="77777777" w:rsidTr="00091678">
        <w:trPr>
          <w:jc w:val="center"/>
        </w:trPr>
        <w:tc>
          <w:tcPr>
            <w:tcW w:w="2109" w:type="dxa"/>
          </w:tcPr>
          <w:p w14:paraId="4D470D65" w14:textId="77777777" w:rsidR="00AE0BCF" w:rsidRPr="0005170D" w:rsidRDefault="00F6006C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messagId</w:t>
            </w:r>
          </w:p>
        </w:tc>
        <w:tc>
          <w:tcPr>
            <w:tcW w:w="1801" w:type="dxa"/>
          </w:tcPr>
          <w:p w14:paraId="39D9A892" w14:textId="77777777" w:rsidR="00AE0BCF" w:rsidRDefault="00A8302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消息</w:t>
            </w:r>
            <w:r>
              <w:rPr>
                <w:rFonts w:asciiTheme="majorHAnsi" w:hAnsiTheme="majorHAnsi" w:hint="eastAsia"/>
              </w:rPr>
              <w:t>ID</w:t>
            </w:r>
          </w:p>
          <w:p w14:paraId="6E24AA73" w14:textId="77777777" w:rsidR="00C83E8F" w:rsidRPr="00C83E8F" w:rsidRDefault="00C83E8F" w:rsidP="00091678">
            <w:pPr>
              <w:rPr>
                <w:rFonts w:asciiTheme="majorHAnsi" w:hAnsiTheme="majorHAnsi"/>
                <w:color w:val="FF0000"/>
              </w:rPr>
            </w:pPr>
            <w:r w:rsidRPr="00C83E8F">
              <w:rPr>
                <w:rFonts w:asciiTheme="majorHAnsi" w:hAnsiTheme="majorHAnsi" w:hint="eastAsia"/>
                <w:color w:val="FF0000"/>
              </w:rPr>
              <w:t>以后为可用</w:t>
            </w:r>
            <w:r w:rsidRPr="00C83E8F">
              <w:rPr>
                <w:rFonts w:asciiTheme="majorHAnsi" w:hAnsiTheme="majorHAnsi" w:hint="eastAsia"/>
                <w:color w:val="FF0000"/>
              </w:rPr>
              <w:t>0</w:t>
            </w:r>
            <w:r w:rsidRPr="00C83E8F">
              <w:rPr>
                <w:rFonts w:asciiTheme="majorHAnsi" w:hAnsiTheme="majorHAnsi" w:hint="eastAsia"/>
                <w:color w:val="FF0000"/>
              </w:rPr>
              <w:t>表示将所有未读消息置为已读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FABED93" w14:textId="77777777" w:rsidR="00AE0BCF" w:rsidRPr="0005170D" w:rsidRDefault="00A8302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1C5D42D" w14:textId="77777777" w:rsidR="00AE0BCF" w:rsidRPr="0005170D" w:rsidRDefault="00A83028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2122</w:t>
            </w:r>
          </w:p>
        </w:tc>
      </w:tr>
      <w:tr w:rsidR="00AE0BCF" w:rsidRPr="0005170D" w14:paraId="1A392DDE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4A8DAD19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383667C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E0BCF" w:rsidRPr="0005170D" w14:paraId="636B911B" w14:textId="77777777" w:rsidTr="00091678">
        <w:trPr>
          <w:jc w:val="center"/>
        </w:trPr>
        <w:tc>
          <w:tcPr>
            <w:tcW w:w="2109" w:type="dxa"/>
          </w:tcPr>
          <w:p w14:paraId="1EA163E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308389D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414BB18E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FE7741F" w14:textId="77777777" w:rsidR="007665BF" w:rsidRPr="0005170D" w:rsidRDefault="007665BF" w:rsidP="007665B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D5E9371" w14:textId="77777777" w:rsidR="007665BF" w:rsidRPr="0005170D" w:rsidRDefault="007665BF" w:rsidP="007665B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704B2925" w14:textId="77777777" w:rsidR="007665BF" w:rsidRPr="0005170D" w:rsidRDefault="007665BF" w:rsidP="007665B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E765B25" w14:textId="77777777" w:rsidR="007665BF" w:rsidRDefault="007665BF" w:rsidP="007665B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D9340BA" w14:textId="77777777" w:rsidR="007665BF" w:rsidRPr="0005170D" w:rsidRDefault="007665BF" w:rsidP="007665BF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452718CE" w14:textId="77777777" w:rsidR="007665BF" w:rsidRDefault="007665BF" w:rsidP="007665BF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07EF6CC8" w14:textId="77777777" w:rsidR="007665BF" w:rsidRDefault="007665BF" w:rsidP="007665BF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072CF540" w14:textId="77777777" w:rsidR="007665BF" w:rsidRPr="0005170D" w:rsidRDefault="007665BF" w:rsidP="007665BF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62C93B64" w14:textId="77777777" w:rsidR="007665BF" w:rsidRPr="0005170D" w:rsidRDefault="007665BF" w:rsidP="007665BF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5CF84C6F" w14:textId="77777777" w:rsidR="00AE0BCF" w:rsidRPr="0005170D" w:rsidRDefault="00AE0BCF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3C9927C0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5A96BA07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E0BCF" w:rsidRPr="0005170D" w14:paraId="3DDC669C" w14:textId="77777777" w:rsidTr="00091678">
        <w:trPr>
          <w:jc w:val="center"/>
        </w:trPr>
        <w:tc>
          <w:tcPr>
            <w:tcW w:w="2109" w:type="dxa"/>
          </w:tcPr>
          <w:p w14:paraId="30AAAE99" w14:textId="77777777" w:rsidR="00AE0BCF" w:rsidRPr="0005170D" w:rsidRDefault="00AE0BCF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1EF8EBBE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4E78886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116A47A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CB09ED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7ECB1CC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11C3F88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3BE2FA1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2360A8D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1E3FC5FA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0F9AB9F3" w14:textId="77777777" w:rsidR="00AE0BCF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4B594583" w14:textId="77777777" w:rsidR="00AE0BCF" w:rsidRDefault="00AE0BCF" w:rsidP="00D85F99">
      <w:pPr>
        <w:rPr>
          <w:rFonts w:asciiTheme="majorHAnsi" w:hAnsiTheme="majorHAnsi"/>
        </w:rPr>
      </w:pPr>
    </w:p>
    <w:p w14:paraId="3ACCA06F" w14:textId="77777777" w:rsidR="00AE0BCF" w:rsidRPr="0005170D" w:rsidRDefault="000F1421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优惠券列表</w:t>
      </w:r>
      <w:r w:rsidR="00F13AF6">
        <w:rPr>
          <w:rFonts w:asciiTheme="majorHAnsi" w:hAnsiTheme="majorHAnsi" w:hint="eastAsia"/>
        </w:rPr>
        <w:t>(getCouponList)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AE0BCF" w:rsidRPr="0005170D" w14:paraId="21238FE4" w14:textId="77777777" w:rsidTr="00091678">
        <w:trPr>
          <w:jc w:val="center"/>
        </w:trPr>
        <w:tc>
          <w:tcPr>
            <w:tcW w:w="2109" w:type="dxa"/>
          </w:tcPr>
          <w:p w14:paraId="5733A71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739E760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AE0BCF" w:rsidRPr="0005170D" w14:paraId="05F6F246" w14:textId="77777777" w:rsidTr="00091678">
        <w:trPr>
          <w:jc w:val="center"/>
        </w:trPr>
        <w:tc>
          <w:tcPr>
            <w:tcW w:w="2109" w:type="dxa"/>
          </w:tcPr>
          <w:p w14:paraId="6C53D619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674966B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AE0BCF" w:rsidRPr="0005170D" w14:paraId="65D75CB5" w14:textId="77777777" w:rsidTr="00091678">
        <w:trPr>
          <w:jc w:val="center"/>
        </w:trPr>
        <w:tc>
          <w:tcPr>
            <w:tcW w:w="2109" w:type="dxa"/>
          </w:tcPr>
          <w:p w14:paraId="6DB90ED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6F7B3CC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2F986B2C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20C716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0268757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7C6EE3F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452B779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AE0BCF" w:rsidRPr="0005170D" w14:paraId="7EB6E231" w14:textId="77777777" w:rsidTr="00091678">
        <w:trPr>
          <w:jc w:val="center"/>
        </w:trPr>
        <w:tc>
          <w:tcPr>
            <w:tcW w:w="2109" w:type="dxa"/>
          </w:tcPr>
          <w:p w14:paraId="0554461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0D1272D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CBA32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A3FDAB9" w14:textId="77777777" w:rsidR="00AE0BCF" w:rsidRPr="0005170D" w:rsidRDefault="008D5E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getCouponList</w:t>
            </w:r>
          </w:p>
        </w:tc>
      </w:tr>
      <w:tr w:rsidR="00AE0BCF" w:rsidRPr="0005170D" w14:paraId="661D2BEC" w14:textId="77777777" w:rsidTr="00091678">
        <w:trPr>
          <w:jc w:val="center"/>
        </w:trPr>
        <w:tc>
          <w:tcPr>
            <w:tcW w:w="2109" w:type="dxa"/>
          </w:tcPr>
          <w:p w14:paraId="49105CB9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13C206D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8D339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500ADE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AE0BCF" w:rsidRPr="0005170D" w14:paraId="0F2A85D2" w14:textId="77777777" w:rsidTr="00091678">
        <w:trPr>
          <w:jc w:val="center"/>
        </w:trPr>
        <w:tc>
          <w:tcPr>
            <w:tcW w:w="2109" w:type="dxa"/>
          </w:tcPr>
          <w:p w14:paraId="082AD9E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EF5116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A8C07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6ED0D7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AE0BCF" w:rsidRPr="0005170D" w14:paraId="7D6A1B74" w14:textId="77777777" w:rsidTr="00091678">
        <w:trPr>
          <w:jc w:val="center"/>
        </w:trPr>
        <w:tc>
          <w:tcPr>
            <w:tcW w:w="2109" w:type="dxa"/>
          </w:tcPr>
          <w:p w14:paraId="6D5C78D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0F95C39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7DB499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48640A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AE0BCF" w:rsidRPr="0005170D" w14:paraId="76A697CB" w14:textId="77777777" w:rsidTr="00091678">
        <w:trPr>
          <w:jc w:val="center"/>
        </w:trPr>
        <w:tc>
          <w:tcPr>
            <w:tcW w:w="2109" w:type="dxa"/>
          </w:tcPr>
          <w:p w14:paraId="6AAC2F7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6AA5F20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42AB7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7B7F10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AE0BCF" w:rsidRPr="0005170D" w14:paraId="3B7F85AF" w14:textId="77777777" w:rsidTr="00091678">
        <w:trPr>
          <w:jc w:val="center"/>
        </w:trPr>
        <w:tc>
          <w:tcPr>
            <w:tcW w:w="9322" w:type="dxa"/>
            <w:gridSpan w:val="4"/>
          </w:tcPr>
          <w:p w14:paraId="701A496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5C960271" w14:textId="77777777" w:rsidTr="00091678">
        <w:trPr>
          <w:jc w:val="center"/>
        </w:trPr>
        <w:tc>
          <w:tcPr>
            <w:tcW w:w="2109" w:type="dxa"/>
          </w:tcPr>
          <w:p w14:paraId="26384F23" w14:textId="77777777" w:rsidR="00AE0BCF" w:rsidRPr="0005170D" w:rsidRDefault="00AE0BCF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5940ACE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362D2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66F081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4D2949F1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01E889B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0F7CAB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E0BCF" w:rsidRPr="0005170D" w14:paraId="3A2ECA47" w14:textId="77777777" w:rsidTr="00091678">
        <w:trPr>
          <w:jc w:val="center"/>
        </w:trPr>
        <w:tc>
          <w:tcPr>
            <w:tcW w:w="2109" w:type="dxa"/>
          </w:tcPr>
          <w:p w14:paraId="4406838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48EFEDB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377F5701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B398CD1" w14:textId="77777777" w:rsidR="007C25E0" w:rsidRPr="0005170D" w:rsidRDefault="007C25E0" w:rsidP="007C25E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9DC0464" w14:textId="77777777" w:rsidR="007C25E0" w:rsidRPr="0005170D" w:rsidRDefault="007C25E0" w:rsidP="007C25E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68A161B1" w14:textId="77777777" w:rsidR="007C25E0" w:rsidRPr="0005170D" w:rsidRDefault="007C25E0" w:rsidP="007C25E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122DBCB0" w14:textId="77777777" w:rsidR="007C25E0" w:rsidRDefault="007C25E0" w:rsidP="007C25E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FAC694D" w14:textId="77777777" w:rsidR="007C25E0" w:rsidRPr="0005170D" w:rsidRDefault="007C25E0" w:rsidP="007C25E0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1450A61D" w14:textId="77777777" w:rsidR="007C25E0" w:rsidRDefault="007C25E0" w:rsidP="007C25E0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750152D1" w14:textId="77777777" w:rsidR="007C25E0" w:rsidRDefault="007C25E0" w:rsidP="007C25E0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4ED3032D" w14:textId="77777777" w:rsidR="007C25E0" w:rsidRPr="0005170D" w:rsidRDefault="007C25E0" w:rsidP="007C25E0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102DBAE1" w14:textId="77777777" w:rsidR="007C25E0" w:rsidRPr="0005170D" w:rsidRDefault="007C25E0" w:rsidP="007C25E0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456701EF" w14:textId="77777777" w:rsidR="00E436BD" w:rsidRDefault="00E436BD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&lt;coupons&gt;</w:t>
            </w:r>
          </w:p>
          <w:p w14:paraId="1BC21082" w14:textId="77777777" w:rsidR="00E436BD" w:rsidRDefault="00E436BD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&lt;coupon couponId=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12313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58"/>
            <w:r>
              <w:rPr>
                <w:rFonts w:asciiTheme="majorHAnsi" w:hAnsiTheme="majorHAnsi" w:hint="eastAsia"/>
                <w:szCs w:val="21"/>
              </w:rPr>
              <w:t>parvalue</w:t>
            </w:r>
            <w:commentRangeEnd w:id="58"/>
            <w:r>
              <w:rPr>
                <w:rStyle w:val="CommentReference"/>
              </w:rPr>
              <w:commentReference w:id="58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status=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effective=</w:t>
            </w:r>
            <w:r>
              <w:rPr>
                <w:rFonts w:asciiTheme="majorHAnsi" w:hAnsiTheme="majorHAnsi"/>
                <w:szCs w:val="21"/>
              </w:rPr>
              <w:t>”2011-10-20</w:t>
            </w:r>
            <w:r w:rsidR="003A2901">
              <w:rPr>
                <w:rFonts w:asciiTheme="majorHAnsi" w:hAnsiTheme="majorHAnsi" w:hint="eastAsia"/>
                <w:szCs w:val="21"/>
              </w:rPr>
              <w:t>到</w:t>
            </w:r>
            <w:r>
              <w:rPr>
                <w:rFonts w:asciiTheme="majorHAnsi" w:hAnsiTheme="majorHAnsi" w:hint="eastAsia"/>
                <w:szCs w:val="21"/>
              </w:rPr>
              <w:t>2011</w:t>
            </w:r>
            <w:r w:rsidR="00E701F6">
              <w:rPr>
                <w:rFonts w:asciiTheme="majorHAnsi" w:hAnsiTheme="majorHAnsi" w:hint="eastAsia"/>
                <w:szCs w:val="21"/>
              </w:rPr>
              <w:t>-10-</w:t>
            </w:r>
            <w:r>
              <w:rPr>
                <w:rFonts w:asciiTheme="majorHAnsi" w:hAnsiTheme="majorHAnsi" w:hint="eastAsia"/>
                <w:szCs w:val="21"/>
              </w:rPr>
              <w:t>21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7F00072A" w14:textId="77777777" w:rsidR="00E436BD" w:rsidRPr="00E436BD" w:rsidRDefault="00E436BD" w:rsidP="00E436BD">
            <w:pPr>
              <w:ind w:firstLineChars="390" w:firstLine="819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&lt;coupon couponId=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12313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parvalue=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59"/>
            <w:r>
              <w:rPr>
                <w:rFonts w:asciiTheme="majorHAnsi" w:hAnsiTheme="majorHAnsi" w:hint="eastAsia"/>
                <w:szCs w:val="21"/>
              </w:rPr>
              <w:t>status</w:t>
            </w:r>
            <w:commentRangeEnd w:id="59"/>
            <w:r w:rsidR="00A31377">
              <w:rPr>
                <w:rStyle w:val="CommentReference"/>
              </w:rPr>
              <w:commentReference w:id="59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60"/>
            <w:r>
              <w:rPr>
                <w:rFonts w:asciiTheme="majorHAnsi" w:hAnsiTheme="majorHAnsi" w:hint="eastAsia"/>
                <w:szCs w:val="21"/>
              </w:rPr>
              <w:t>effective</w:t>
            </w:r>
            <w:commentRangeEnd w:id="60"/>
            <w:r w:rsidR="00070F58">
              <w:rPr>
                <w:rStyle w:val="CommentReference"/>
              </w:rPr>
              <w:commentReference w:id="60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”2011-10-20</w:t>
            </w:r>
            <w:r w:rsidR="003A2901">
              <w:rPr>
                <w:rFonts w:asciiTheme="majorHAnsi" w:hAnsiTheme="majorHAnsi" w:hint="eastAsia"/>
                <w:szCs w:val="21"/>
              </w:rPr>
              <w:t>到</w:t>
            </w:r>
            <w:r>
              <w:rPr>
                <w:rFonts w:asciiTheme="majorHAnsi" w:hAnsiTheme="majorHAnsi" w:hint="eastAsia"/>
                <w:szCs w:val="21"/>
              </w:rPr>
              <w:t>201110-21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3F1FE273" w14:textId="77777777" w:rsidR="00E436BD" w:rsidRPr="0005170D" w:rsidRDefault="00E436BD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&lt;coupons&gt;</w:t>
            </w:r>
          </w:p>
          <w:p w14:paraId="453F29EC" w14:textId="77777777" w:rsidR="00AE0BCF" w:rsidRPr="0005170D" w:rsidRDefault="00AE0BCF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23381BE7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3A93263D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E0BCF" w:rsidRPr="0005170D" w14:paraId="2864440E" w14:textId="77777777" w:rsidTr="00091678">
        <w:trPr>
          <w:jc w:val="center"/>
        </w:trPr>
        <w:tc>
          <w:tcPr>
            <w:tcW w:w="2109" w:type="dxa"/>
          </w:tcPr>
          <w:p w14:paraId="3012D0A6" w14:textId="77777777" w:rsidR="00AE0BCF" w:rsidRPr="0005170D" w:rsidRDefault="00AE0BCF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5CDB3563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609C02EF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5C29813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F4ECE28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4D47B0B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252602C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D406B13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6B5891BD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FDBF7B2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&lt;/info&gt;</w:t>
            </w:r>
          </w:p>
          <w:p w14:paraId="74BA4133" w14:textId="77777777" w:rsidR="00AE0BCF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299390BF" w14:textId="77777777" w:rsidR="00AE0BCF" w:rsidRDefault="00AE0BCF" w:rsidP="00D85F99">
      <w:pPr>
        <w:rPr>
          <w:rFonts w:asciiTheme="majorHAnsi" w:hAnsiTheme="majorHAnsi"/>
        </w:rPr>
      </w:pPr>
    </w:p>
    <w:p w14:paraId="1D24CA0D" w14:textId="77777777" w:rsidR="00AE0BCF" w:rsidRPr="0005170D" w:rsidRDefault="006B0E86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绑定优惠券</w:t>
      </w:r>
      <w:r w:rsidR="00E14ADF">
        <w:rPr>
          <w:rFonts w:asciiTheme="majorHAnsi" w:hAnsiTheme="majorHAnsi" w:hint="eastAsia"/>
        </w:rPr>
        <w:t>(bindCoupon)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AE0BCF" w:rsidRPr="0005170D" w14:paraId="5C2FEBF6" w14:textId="77777777" w:rsidTr="00091678">
        <w:trPr>
          <w:jc w:val="center"/>
        </w:trPr>
        <w:tc>
          <w:tcPr>
            <w:tcW w:w="2109" w:type="dxa"/>
          </w:tcPr>
          <w:p w14:paraId="2768265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6192EA3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AE0BCF" w:rsidRPr="0005170D" w14:paraId="74F0109B" w14:textId="77777777" w:rsidTr="00091678">
        <w:trPr>
          <w:jc w:val="center"/>
        </w:trPr>
        <w:tc>
          <w:tcPr>
            <w:tcW w:w="2109" w:type="dxa"/>
          </w:tcPr>
          <w:p w14:paraId="357C2E1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7801B7A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AE0BCF" w:rsidRPr="0005170D" w14:paraId="4601AF19" w14:textId="77777777" w:rsidTr="00091678">
        <w:trPr>
          <w:jc w:val="center"/>
        </w:trPr>
        <w:tc>
          <w:tcPr>
            <w:tcW w:w="2109" w:type="dxa"/>
          </w:tcPr>
          <w:p w14:paraId="38BA035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531E21C0" w14:textId="77777777" w:rsidR="00AE0BCF" w:rsidRPr="0005170D" w:rsidRDefault="007D2F1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绑定或激活优惠</w:t>
            </w:r>
          </w:p>
        </w:tc>
      </w:tr>
      <w:tr w:rsidR="00AE0BCF" w:rsidRPr="0005170D" w14:paraId="7C255EAF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49A71E9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2B4D256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49A1A4A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5935B31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AE0BCF" w:rsidRPr="0005170D" w14:paraId="58287A07" w14:textId="77777777" w:rsidTr="00091678">
        <w:trPr>
          <w:jc w:val="center"/>
        </w:trPr>
        <w:tc>
          <w:tcPr>
            <w:tcW w:w="2109" w:type="dxa"/>
          </w:tcPr>
          <w:p w14:paraId="40AE692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7E0476C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C4E5F7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5B0BBFC" w14:textId="77777777" w:rsidR="00AE0BCF" w:rsidRPr="0005170D" w:rsidRDefault="00E14AD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bindCoupon</w:t>
            </w:r>
          </w:p>
        </w:tc>
      </w:tr>
      <w:tr w:rsidR="00AE0BCF" w:rsidRPr="0005170D" w14:paraId="066A98BC" w14:textId="77777777" w:rsidTr="00091678">
        <w:trPr>
          <w:jc w:val="center"/>
        </w:trPr>
        <w:tc>
          <w:tcPr>
            <w:tcW w:w="2109" w:type="dxa"/>
          </w:tcPr>
          <w:p w14:paraId="23DE435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20C9866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E358FD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7DCA31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AE0BCF" w:rsidRPr="0005170D" w14:paraId="2EF72FC0" w14:textId="77777777" w:rsidTr="00091678">
        <w:trPr>
          <w:jc w:val="center"/>
        </w:trPr>
        <w:tc>
          <w:tcPr>
            <w:tcW w:w="2109" w:type="dxa"/>
          </w:tcPr>
          <w:p w14:paraId="427207D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2BA2942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1A4AA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6ADA74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AE0BCF" w:rsidRPr="0005170D" w14:paraId="78125F17" w14:textId="77777777" w:rsidTr="00091678">
        <w:trPr>
          <w:jc w:val="center"/>
        </w:trPr>
        <w:tc>
          <w:tcPr>
            <w:tcW w:w="2109" w:type="dxa"/>
          </w:tcPr>
          <w:p w14:paraId="5BEFB43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15E259A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7975A0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465950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AE0BCF" w:rsidRPr="0005170D" w14:paraId="2E065454" w14:textId="77777777" w:rsidTr="00091678">
        <w:trPr>
          <w:jc w:val="center"/>
        </w:trPr>
        <w:tc>
          <w:tcPr>
            <w:tcW w:w="2109" w:type="dxa"/>
          </w:tcPr>
          <w:p w14:paraId="73D6EED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17948C5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8D892F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789D6E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AE0BCF" w:rsidRPr="0005170D" w14:paraId="345BBF96" w14:textId="77777777" w:rsidTr="00091678">
        <w:trPr>
          <w:jc w:val="center"/>
        </w:trPr>
        <w:tc>
          <w:tcPr>
            <w:tcW w:w="9322" w:type="dxa"/>
            <w:gridSpan w:val="4"/>
          </w:tcPr>
          <w:p w14:paraId="43DDF06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1F050CF3" w14:textId="77777777" w:rsidTr="00091678">
        <w:trPr>
          <w:jc w:val="center"/>
        </w:trPr>
        <w:tc>
          <w:tcPr>
            <w:tcW w:w="2109" w:type="dxa"/>
          </w:tcPr>
          <w:p w14:paraId="3ED1AB1E" w14:textId="77777777" w:rsidR="00AE0BCF" w:rsidRPr="0005170D" w:rsidRDefault="0026040F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couponCode</w:t>
            </w:r>
          </w:p>
        </w:tc>
        <w:tc>
          <w:tcPr>
            <w:tcW w:w="1801" w:type="dxa"/>
          </w:tcPr>
          <w:p w14:paraId="0C9E7EA2" w14:textId="77777777" w:rsidR="00AE0BCF" w:rsidRPr="0005170D" w:rsidRDefault="0026040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优惠券号码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76CD36F" w14:textId="77777777" w:rsidR="00AE0BCF" w:rsidRPr="0005170D" w:rsidRDefault="00D12C4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4F82735" w14:textId="77777777" w:rsidR="00AE0BCF" w:rsidRPr="0005170D" w:rsidRDefault="00D12C4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2112313s</w:t>
            </w:r>
          </w:p>
        </w:tc>
      </w:tr>
      <w:tr w:rsidR="00AE0BCF" w:rsidRPr="0005170D" w14:paraId="353C57E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FCE80F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035A65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E0BCF" w:rsidRPr="0005170D" w14:paraId="12570DA6" w14:textId="77777777" w:rsidTr="00091678">
        <w:trPr>
          <w:jc w:val="center"/>
        </w:trPr>
        <w:tc>
          <w:tcPr>
            <w:tcW w:w="2109" w:type="dxa"/>
          </w:tcPr>
          <w:p w14:paraId="670577D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57D31FB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59737FB3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EF6CAEC" w14:textId="77777777" w:rsidR="00F607E3" w:rsidRPr="0005170D" w:rsidRDefault="00F607E3" w:rsidP="00F607E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1CD391DC" w14:textId="77777777" w:rsidR="00F607E3" w:rsidRPr="0005170D" w:rsidRDefault="00F607E3" w:rsidP="00F607E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7B8F5B64" w14:textId="77777777" w:rsidR="00F607E3" w:rsidRPr="0005170D" w:rsidRDefault="00F607E3" w:rsidP="00F607E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5B20D8E" w14:textId="77777777" w:rsidR="00F607E3" w:rsidRDefault="00F607E3" w:rsidP="00F607E3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ABECEBC" w14:textId="77777777" w:rsidR="00F607E3" w:rsidRPr="0005170D" w:rsidRDefault="00F607E3" w:rsidP="00F607E3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650DED71" w14:textId="77777777" w:rsidR="00F607E3" w:rsidRDefault="00F607E3" w:rsidP="00F607E3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625AFE83" w14:textId="77777777" w:rsidR="00F607E3" w:rsidRDefault="00F607E3" w:rsidP="00F607E3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7E2C819" w14:textId="77777777" w:rsidR="00F607E3" w:rsidRPr="0005170D" w:rsidRDefault="00F607E3" w:rsidP="00F607E3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32233F20" w14:textId="77777777" w:rsidR="00F607E3" w:rsidRPr="0005170D" w:rsidRDefault="00F607E3" w:rsidP="00F607E3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0D397283" w14:textId="77777777" w:rsidR="0001766F" w:rsidRDefault="0001766F" w:rsidP="0001766F">
            <w:pPr>
              <w:ind w:firstLineChars="291" w:firstLine="611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&lt;coupons&gt;</w:t>
            </w:r>
          </w:p>
          <w:p w14:paraId="6FEAD4CB" w14:textId="77777777" w:rsidR="0001766F" w:rsidRDefault="0001766F" w:rsidP="0001766F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&lt;coupon couponId=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12313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61"/>
            <w:r>
              <w:rPr>
                <w:rFonts w:asciiTheme="majorHAnsi" w:hAnsiTheme="majorHAnsi" w:hint="eastAsia"/>
                <w:szCs w:val="21"/>
              </w:rPr>
              <w:t>parvalue</w:t>
            </w:r>
            <w:commentRangeEnd w:id="61"/>
            <w:r>
              <w:rPr>
                <w:rStyle w:val="CommentReference"/>
              </w:rPr>
              <w:commentReference w:id="61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status=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effective=</w:t>
            </w:r>
            <w:r>
              <w:rPr>
                <w:rFonts w:asciiTheme="majorHAnsi" w:hAnsiTheme="majorHAnsi"/>
                <w:szCs w:val="21"/>
              </w:rPr>
              <w:t>”2011-10-20—</w:t>
            </w:r>
            <w:r>
              <w:rPr>
                <w:rFonts w:asciiTheme="majorHAnsi" w:hAnsiTheme="majorHAnsi" w:hint="eastAsia"/>
                <w:szCs w:val="21"/>
              </w:rPr>
              <w:t>201110-21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1EF25B58" w14:textId="77777777" w:rsidR="0001766F" w:rsidRPr="00E436BD" w:rsidRDefault="0001766F" w:rsidP="0001766F">
            <w:pPr>
              <w:ind w:firstLineChars="390" w:firstLine="819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&lt;coupon couponId=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12313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parvalue=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20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62"/>
            <w:r>
              <w:rPr>
                <w:rFonts w:asciiTheme="majorHAnsi" w:hAnsiTheme="majorHAnsi" w:hint="eastAsia"/>
                <w:szCs w:val="21"/>
              </w:rPr>
              <w:t>status</w:t>
            </w:r>
            <w:commentRangeEnd w:id="62"/>
            <w:r>
              <w:rPr>
                <w:rStyle w:val="CommentReference"/>
              </w:rPr>
              <w:commentReference w:id="62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63"/>
            <w:r>
              <w:rPr>
                <w:rFonts w:asciiTheme="majorHAnsi" w:hAnsiTheme="majorHAnsi" w:hint="eastAsia"/>
                <w:szCs w:val="21"/>
              </w:rPr>
              <w:t>effective</w:t>
            </w:r>
            <w:commentRangeEnd w:id="63"/>
            <w:r>
              <w:rPr>
                <w:rStyle w:val="CommentReference"/>
              </w:rPr>
              <w:commentReference w:id="63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”2011-10-20—</w:t>
            </w:r>
            <w:r>
              <w:rPr>
                <w:rFonts w:asciiTheme="majorHAnsi" w:hAnsiTheme="majorHAnsi" w:hint="eastAsia"/>
                <w:szCs w:val="21"/>
              </w:rPr>
              <w:t>201110-21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52A71283" w14:textId="77777777" w:rsidR="0001766F" w:rsidRPr="0005170D" w:rsidRDefault="0001766F" w:rsidP="009172CC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&lt;coupons&gt;</w:t>
            </w:r>
          </w:p>
          <w:p w14:paraId="6E7E19BB" w14:textId="77777777" w:rsidR="00AE0BCF" w:rsidRPr="0005170D" w:rsidRDefault="00AE0BCF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76AE1B95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10651EB0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E0BCF" w:rsidRPr="0005170D" w14:paraId="2094DF2E" w14:textId="77777777" w:rsidTr="00091678">
        <w:trPr>
          <w:jc w:val="center"/>
        </w:trPr>
        <w:tc>
          <w:tcPr>
            <w:tcW w:w="2109" w:type="dxa"/>
          </w:tcPr>
          <w:p w14:paraId="30B34643" w14:textId="77777777" w:rsidR="00AE0BCF" w:rsidRPr="0005170D" w:rsidRDefault="00AE0BCF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689B519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2995816B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6792B9DD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2F144E1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7CEC2D4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 xml:space="preserve">  &lt;msg/&gt;</w:t>
            </w:r>
          </w:p>
          <w:p w14:paraId="0B92BA58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1703849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D020DF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52DE7B4B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3C2CDFDC" w14:textId="77777777" w:rsidR="00AE0BCF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0A429C8A" w14:textId="77777777" w:rsidR="00AE0BCF" w:rsidRDefault="00AE0BCF" w:rsidP="00D85F99">
      <w:pPr>
        <w:rPr>
          <w:rFonts w:asciiTheme="majorHAnsi" w:hAnsiTheme="majorHAnsi"/>
        </w:rPr>
      </w:pPr>
    </w:p>
    <w:p w14:paraId="387C0FC8" w14:textId="77777777" w:rsidR="00AE0BCF" w:rsidRPr="0005170D" w:rsidRDefault="009947B6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bookmarkStart w:id="64" w:name="_订单列表(getOrderList)"/>
      <w:bookmarkEnd w:id="64"/>
      <w:r>
        <w:rPr>
          <w:rFonts w:asciiTheme="majorHAnsi" w:hAnsiTheme="majorHAnsi" w:hint="eastAsia"/>
        </w:rPr>
        <w:t>订单列表</w:t>
      </w:r>
      <w:r w:rsidR="00BE0312">
        <w:rPr>
          <w:rFonts w:asciiTheme="majorHAnsi" w:hAnsiTheme="majorHAnsi" w:hint="eastAsia"/>
        </w:rPr>
        <w:t>(getOrderList)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68"/>
        <w:gridCol w:w="2409"/>
        <w:gridCol w:w="851"/>
        <w:gridCol w:w="3994"/>
      </w:tblGrid>
      <w:tr w:rsidR="00AE0BCF" w:rsidRPr="0005170D" w14:paraId="42747587" w14:textId="77777777" w:rsidTr="005D6A93">
        <w:trPr>
          <w:jc w:val="center"/>
        </w:trPr>
        <w:tc>
          <w:tcPr>
            <w:tcW w:w="2068" w:type="dxa"/>
          </w:tcPr>
          <w:p w14:paraId="0A764799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54" w:type="dxa"/>
            <w:gridSpan w:val="3"/>
          </w:tcPr>
          <w:p w14:paraId="76A5672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AE0BCF" w:rsidRPr="0005170D" w14:paraId="3CAB4ADA" w14:textId="77777777" w:rsidTr="005D6A93">
        <w:trPr>
          <w:jc w:val="center"/>
        </w:trPr>
        <w:tc>
          <w:tcPr>
            <w:tcW w:w="2068" w:type="dxa"/>
          </w:tcPr>
          <w:p w14:paraId="08CD94D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54" w:type="dxa"/>
            <w:gridSpan w:val="3"/>
          </w:tcPr>
          <w:p w14:paraId="51D3929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AE0BCF" w:rsidRPr="0005170D" w14:paraId="49C6068A" w14:textId="77777777" w:rsidTr="005D6A93">
        <w:trPr>
          <w:jc w:val="center"/>
        </w:trPr>
        <w:tc>
          <w:tcPr>
            <w:tcW w:w="2068" w:type="dxa"/>
          </w:tcPr>
          <w:p w14:paraId="1263562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54" w:type="dxa"/>
            <w:gridSpan w:val="3"/>
          </w:tcPr>
          <w:p w14:paraId="07EDD30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059C6C73" w14:textId="77777777" w:rsidTr="00011B9D">
        <w:trPr>
          <w:jc w:val="center"/>
        </w:trPr>
        <w:tc>
          <w:tcPr>
            <w:tcW w:w="2068" w:type="dxa"/>
            <w:shd w:val="clear" w:color="auto" w:fill="00B050"/>
          </w:tcPr>
          <w:p w14:paraId="4CF5C92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2409" w:type="dxa"/>
            <w:shd w:val="clear" w:color="auto" w:fill="00B050"/>
          </w:tcPr>
          <w:p w14:paraId="0C32C20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00B050"/>
          </w:tcPr>
          <w:p w14:paraId="124A2664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41AF855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AE0BCF" w:rsidRPr="0005170D" w14:paraId="3F6380F7" w14:textId="77777777" w:rsidTr="00011B9D">
        <w:trPr>
          <w:jc w:val="center"/>
        </w:trPr>
        <w:tc>
          <w:tcPr>
            <w:tcW w:w="2068" w:type="dxa"/>
          </w:tcPr>
          <w:p w14:paraId="5CF9309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2409" w:type="dxa"/>
          </w:tcPr>
          <w:p w14:paraId="5EC9451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A6CDE2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D931A43" w14:textId="77777777" w:rsidR="00AE0BCF" w:rsidRPr="0005170D" w:rsidRDefault="003E48E0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getOrderList</w:t>
            </w:r>
          </w:p>
        </w:tc>
      </w:tr>
      <w:tr w:rsidR="00AE0BCF" w:rsidRPr="0005170D" w14:paraId="4A396FE8" w14:textId="77777777" w:rsidTr="00011B9D">
        <w:trPr>
          <w:jc w:val="center"/>
        </w:trPr>
        <w:tc>
          <w:tcPr>
            <w:tcW w:w="2068" w:type="dxa"/>
          </w:tcPr>
          <w:p w14:paraId="67574AA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2409" w:type="dxa"/>
          </w:tcPr>
          <w:p w14:paraId="1AD91C4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61F921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4332C5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AE0BCF" w:rsidRPr="0005170D" w14:paraId="6BBE6D29" w14:textId="77777777" w:rsidTr="00011B9D">
        <w:trPr>
          <w:jc w:val="center"/>
        </w:trPr>
        <w:tc>
          <w:tcPr>
            <w:tcW w:w="2068" w:type="dxa"/>
          </w:tcPr>
          <w:p w14:paraId="1886F0C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2409" w:type="dxa"/>
          </w:tcPr>
          <w:p w14:paraId="0BCEA49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18CAFC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D3F983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AE0BCF" w:rsidRPr="0005170D" w14:paraId="31C2CAA4" w14:textId="77777777" w:rsidTr="00011B9D">
        <w:trPr>
          <w:jc w:val="center"/>
        </w:trPr>
        <w:tc>
          <w:tcPr>
            <w:tcW w:w="2068" w:type="dxa"/>
          </w:tcPr>
          <w:p w14:paraId="036EA42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2409" w:type="dxa"/>
          </w:tcPr>
          <w:p w14:paraId="469D039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09F053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F977DD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AE0BCF" w:rsidRPr="0005170D" w14:paraId="0C2D8831" w14:textId="77777777" w:rsidTr="00011B9D">
        <w:trPr>
          <w:jc w:val="center"/>
        </w:trPr>
        <w:tc>
          <w:tcPr>
            <w:tcW w:w="2068" w:type="dxa"/>
          </w:tcPr>
          <w:p w14:paraId="18E4B7E4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2409" w:type="dxa"/>
          </w:tcPr>
          <w:p w14:paraId="196F762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414853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247810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AE0BCF" w:rsidRPr="0005170D" w14:paraId="11D5A031" w14:textId="77777777" w:rsidTr="00091678">
        <w:trPr>
          <w:jc w:val="center"/>
        </w:trPr>
        <w:tc>
          <w:tcPr>
            <w:tcW w:w="9322" w:type="dxa"/>
            <w:gridSpan w:val="4"/>
          </w:tcPr>
          <w:p w14:paraId="49CE7E7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5D6A93" w:rsidRPr="0005170D" w14:paraId="40B5F47E" w14:textId="77777777" w:rsidTr="00011B9D">
        <w:trPr>
          <w:jc w:val="center"/>
        </w:trPr>
        <w:tc>
          <w:tcPr>
            <w:tcW w:w="2068" w:type="dxa"/>
          </w:tcPr>
          <w:p w14:paraId="4B6F389D" w14:textId="77777777" w:rsidR="005D6A93" w:rsidRPr="0005170D" w:rsidRDefault="005D6A93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2409" w:type="dxa"/>
          </w:tcPr>
          <w:p w14:paraId="04DBBD73" w14:textId="77777777" w:rsidR="005D6A93" w:rsidRPr="0005170D" w:rsidRDefault="005D6A9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当前页码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CFF9328" w14:textId="77777777" w:rsidR="005D6A93" w:rsidRPr="0005170D" w:rsidRDefault="005D6A9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3BD5014" w14:textId="77777777" w:rsidR="005D6A93" w:rsidRPr="0005170D" w:rsidRDefault="005D6A9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5D6A93" w:rsidRPr="0005170D" w14:paraId="2BA72827" w14:textId="77777777" w:rsidTr="00011B9D">
        <w:trPr>
          <w:jc w:val="center"/>
        </w:trPr>
        <w:tc>
          <w:tcPr>
            <w:tcW w:w="2068" w:type="dxa"/>
          </w:tcPr>
          <w:p w14:paraId="1F716EE6" w14:textId="77777777" w:rsidR="005D6A93" w:rsidRPr="0005170D" w:rsidRDefault="005D6A93" w:rsidP="00091678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pagesize</w:t>
            </w:r>
          </w:p>
        </w:tc>
        <w:tc>
          <w:tcPr>
            <w:tcW w:w="2409" w:type="dxa"/>
          </w:tcPr>
          <w:p w14:paraId="5DB84153" w14:textId="77777777" w:rsidR="005D6A93" w:rsidRPr="0005170D" w:rsidRDefault="005D6A9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每页显示数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0AEE9D8" w14:textId="77777777" w:rsidR="005D6A93" w:rsidRPr="0005170D" w:rsidRDefault="005D6A9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14DAB08" w14:textId="77777777" w:rsidR="005D6A93" w:rsidRPr="0005170D" w:rsidRDefault="005D6A9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10</w:t>
            </w:r>
          </w:p>
        </w:tc>
      </w:tr>
      <w:tr w:rsidR="00E55C01" w:rsidRPr="0005170D" w14:paraId="2905E4C7" w14:textId="77777777" w:rsidTr="00011B9D">
        <w:trPr>
          <w:jc w:val="center"/>
        </w:trPr>
        <w:tc>
          <w:tcPr>
            <w:tcW w:w="2068" w:type="dxa"/>
          </w:tcPr>
          <w:p w14:paraId="46BC21BB" w14:textId="77777777" w:rsidR="00E55C01" w:rsidRPr="0005170D" w:rsidRDefault="00E55C01" w:rsidP="00091678">
            <w:pPr>
              <w:rPr>
                <w:rFonts w:asciiTheme="majorHAnsi" w:hAnsiTheme="majorHAnsi"/>
                <w:b/>
              </w:rPr>
            </w:pPr>
            <w:commentRangeStart w:id="65"/>
            <w:r>
              <w:rPr>
                <w:rFonts w:asciiTheme="majorHAnsi" w:hAnsiTheme="majorHAnsi" w:hint="eastAsia"/>
                <w:b/>
              </w:rPr>
              <w:t>months</w:t>
            </w:r>
            <w:commentRangeEnd w:id="65"/>
            <w:r w:rsidR="00374AC1">
              <w:rPr>
                <w:rStyle w:val="CommentReference"/>
              </w:rPr>
              <w:commentReference w:id="65"/>
            </w:r>
          </w:p>
        </w:tc>
        <w:tc>
          <w:tcPr>
            <w:tcW w:w="2409" w:type="dxa"/>
          </w:tcPr>
          <w:p w14:paraId="3A66DA4D" w14:textId="77777777" w:rsidR="00374AC1" w:rsidRPr="0005170D" w:rsidRDefault="009F0F3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所请求的月</w:t>
            </w:r>
            <w:r w:rsidR="00FA5979">
              <w:rPr>
                <w:rFonts w:asciiTheme="majorHAnsi" w:hAnsiTheme="majorHAnsi" w:hint="eastAsia"/>
              </w:rPr>
              <w:t>个</w:t>
            </w:r>
            <w:r>
              <w:rPr>
                <w:rFonts w:asciiTheme="majorHAnsi" w:hAnsiTheme="majorHAnsi" w:hint="eastAsia"/>
              </w:rPr>
              <w:t>数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6D18DDF" w14:textId="77777777" w:rsidR="00E55C01" w:rsidRPr="0005170D" w:rsidRDefault="004057A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Y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03C6BF2" w14:textId="77777777" w:rsidR="00E55C01" w:rsidRPr="0005170D" w:rsidRDefault="000D12A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</w:t>
            </w:r>
          </w:p>
        </w:tc>
      </w:tr>
      <w:tr w:rsidR="00AE0BCF" w:rsidRPr="0005170D" w14:paraId="129899A8" w14:textId="77777777" w:rsidTr="005D6A93">
        <w:trPr>
          <w:jc w:val="center"/>
        </w:trPr>
        <w:tc>
          <w:tcPr>
            <w:tcW w:w="2068" w:type="dxa"/>
            <w:shd w:val="clear" w:color="auto" w:fill="00B050"/>
          </w:tcPr>
          <w:p w14:paraId="6226732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54" w:type="dxa"/>
            <w:gridSpan w:val="3"/>
            <w:shd w:val="clear" w:color="auto" w:fill="00B050"/>
          </w:tcPr>
          <w:p w14:paraId="781D2EC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E0BCF" w:rsidRPr="0005170D" w14:paraId="1547F172" w14:textId="77777777" w:rsidTr="005D6A93">
        <w:trPr>
          <w:jc w:val="center"/>
        </w:trPr>
        <w:tc>
          <w:tcPr>
            <w:tcW w:w="2068" w:type="dxa"/>
          </w:tcPr>
          <w:p w14:paraId="034B843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54" w:type="dxa"/>
            <w:gridSpan w:val="3"/>
          </w:tcPr>
          <w:p w14:paraId="031B348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45BBDC84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530795E1" w14:textId="77777777" w:rsidR="00E30D48" w:rsidRPr="0005170D" w:rsidRDefault="00E30D48" w:rsidP="00E30D4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50DBA71" w14:textId="77777777" w:rsidR="00E30D48" w:rsidRPr="0005170D" w:rsidRDefault="00E30D48" w:rsidP="00E30D4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5AB67BDB" w14:textId="77777777" w:rsidR="00E30D48" w:rsidRPr="0005170D" w:rsidRDefault="00E30D48" w:rsidP="00E30D4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25BA7599" w14:textId="77777777" w:rsidR="00E30D48" w:rsidRDefault="00E30D48" w:rsidP="00E30D4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D3E3DC7" w14:textId="77777777" w:rsidR="00E30D48" w:rsidRPr="0005170D" w:rsidRDefault="00E30D48" w:rsidP="00E30D4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57D4FB45" w14:textId="77777777" w:rsidR="00E30D48" w:rsidRDefault="00E30D48" w:rsidP="00E30D48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20B86933" w14:textId="77777777" w:rsidR="00E30D48" w:rsidRDefault="00E30D48" w:rsidP="00E30D48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DA888EA" w14:textId="77777777" w:rsidR="00E30D48" w:rsidRPr="0005170D" w:rsidRDefault="00E30D48" w:rsidP="00E30D48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25996C79" w14:textId="77777777" w:rsidR="00E30D48" w:rsidRPr="0005170D" w:rsidRDefault="00E30D48" w:rsidP="00E30D4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09E33447" w14:textId="77777777" w:rsidR="00EE40CB" w:rsidRDefault="00EE40CB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&lt;pageinfo page=”1”</w:t>
            </w:r>
            <w:r>
              <w:rPr>
                <w:rFonts w:asciiTheme="majorHAnsi" w:hAnsiTheme="majorHAnsi" w:hint="eastAsia"/>
              </w:rPr>
              <w:t xml:space="preserve"> pageSize=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totalPage=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number=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95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&gt;</w:t>
            </w:r>
            <w:r>
              <w:rPr>
                <w:rFonts w:asciiTheme="majorHAnsi" w:hAnsiTheme="majorHAnsi" w:hint="eastAsia"/>
              </w:rPr>
              <w:t>&lt;/pageinfo&gt;</w:t>
            </w:r>
          </w:p>
          <w:p w14:paraId="6C5944DB" w14:textId="77777777" w:rsidR="00EF3BCA" w:rsidRDefault="00EF3BCA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&lt;orders&gt;</w:t>
            </w:r>
          </w:p>
          <w:p w14:paraId="37B3872F" w14:textId="77777777" w:rsidR="00EF3BCA" w:rsidRDefault="00EF3BCA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&lt;order orderId=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1131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number=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2</w:t>
            </w:r>
            <w:r>
              <w:rPr>
                <w:rFonts w:asciiTheme="majorHAnsi" w:hAnsiTheme="majorHAnsi"/>
              </w:rPr>
              <w:t>”</w:t>
            </w:r>
            <w:r w:rsidR="000C26DB">
              <w:rPr>
                <w:rFonts w:asciiTheme="majorHAnsi" w:hAnsiTheme="majorHAnsi" w:hint="eastAsia"/>
              </w:rPr>
              <w:t xml:space="preserve"> </w:t>
            </w:r>
            <w:commentRangeStart w:id="66"/>
            <w:r w:rsidR="000C26DB">
              <w:rPr>
                <w:rFonts w:asciiTheme="majorHAnsi" w:hAnsiTheme="majorHAnsi" w:hint="eastAsia"/>
              </w:rPr>
              <w:t>total</w:t>
            </w:r>
            <w:r>
              <w:rPr>
                <w:rFonts w:asciiTheme="majorHAnsi" w:hAnsiTheme="majorHAnsi" w:hint="eastAsia"/>
              </w:rPr>
              <w:t>Money</w:t>
            </w:r>
            <w:commentRangeEnd w:id="66"/>
            <w:r w:rsidR="00274A13">
              <w:rPr>
                <w:rStyle w:val="CommentReference"/>
              </w:rPr>
              <w:commentReference w:id="66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100</w:t>
            </w:r>
            <w:r>
              <w:rPr>
                <w:rFonts w:asciiTheme="majorHAnsi" w:hAnsiTheme="majorHAnsi"/>
              </w:rPr>
              <w:t>”</w:t>
            </w:r>
            <w:r w:rsidR="00716363">
              <w:rPr>
                <w:rFonts w:asciiTheme="majorHAnsi" w:hAnsiTheme="majorHAnsi" w:hint="eastAsia"/>
              </w:rPr>
              <w:t xml:space="preserve"> </w:t>
            </w:r>
            <w:r w:rsidR="00C44EB3">
              <w:rPr>
                <w:rFonts w:asciiTheme="majorHAnsi" w:hAnsiTheme="majorHAnsi" w:hint="eastAsia"/>
                <w:szCs w:val="21"/>
              </w:rPr>
              <w:t>orderStatus</w:t>
            </w:r>
            <w:r w:rsidR="00C44EB3">
              <w:rPr>
                <w:rFonts w:asciiTheme="majorHAnsi" w:hAnsiTheme="majorHAnsi" w:hint="eastAsia"/>
              </w:rPr>
              <w:t xml:space="preserve"> =</w:t>
            </w:r>
            <w:r w:rsidR="00C44EB3">
              <w:rPr>
                <w:rFonts w:asciiTheme="majorHAnsi" w:hAnsiTheme="majorHAnsi"/>
              </w:rPr>
              <w:t>”</w:t>
            </w:r>
            <w:r w:rsidR="00C44EB3">
              <w:rPr>
                <w:rFonts w:asciiTheme="majorHAnsi" w:hAnsiTheme="majorHAnsi" w:hint="eastAsia"/>
              </w:rPr>
              <w:t>已作废</w:t>
            </w:r>
            <w:r w:rsidR="00C44EB3">
              <w:rPr>
                <w:rFonts w:asciiTheme="majorHAnsi" w:hAnsiTheme="majorHAnsi"/>
              </w:rPr>
              <w:t>”</w:t>
            </w:r>
            <w:r w:rsidR="00314E9A">
              <w:rPr>
                <w:rFonts w:asciiTheme="majorHAnsi" w:hAnsiTheme="majorHAnsi" w:hint="eastAsia"/>
              </w:rPr>
              <w:t xml:space="preserve"> </w:t>
            </w:r>
            <w:r w:rsidR="00314E9A" w:rsidRPr="00314E9A">
              <w:rPr>
                <w:rFonts w:asciiTheme="majorHAnsi" w:hAnsiTheme="majorHAnsi"/>
              </w:rPr>
              <w:t>createTime="2011-10-27 14:26:02"</w:t>
            </w:r>
            <w:r w:rsidR="00716363">
              <w:rPr>
                <w:rFonts w:asciiTheme="majorHAnsi" w:hAnsiTheme="majorHAnsi" w:hint="eastAsia"/>
              </w:rPr>
              <w:t>/&gt;</w:t>
            </w:r>
          </w:p>
          <w:p w14:paraId="7D55F933" w14:textId="77777777" w:rsidR="00985A8E" w:rsidRDefault="00985A8E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&lt;order orderId=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1131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67"/>
            <w:r>
              <w:rPr>
                <w:rFonts w:asciiTheme="majorHAnsi" w:hAnsiTheme="majorHAnsi" w:hint="eastAsia"/>
              </w:rPr>
              <w:t>number</w:t>
            </w:r>
            <w:commentRangeEnd w:id="67"/>
            <w:r w:rsidR="00274A13">
              <w:rPr>
                <w:rStyle w:val="CommentReference"/>
              </w:rPr>
              <w:commentReference w:id="67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2</w:t>
            </w:r>
            <w:r>
              <w:rPr>
                <w:rFonts w:asciiTheme="majorHAnsi" w:hAnsiTheme="majorHAnsi"/>
              </w:rPr>
              <w:t>”</w:t>
            </w:r>
            <w:r w:rsidR="000C26DB">
              <w:rPr>
                <w:rFonts w:asciiTheme="majorHAnsi" w:hAnsiTheme="majorHAnsi" w:hint="eastAsia"/>
              </w:rPr>
              <w:t xml:space="preserve"> total</w:t>
            </w:r>
            <w:r>
              <w:rPr>
                <w:rFonts w:asciiTheme="majorHAnsi" w:hAnsiTheme="majorHAnsi" w:hint="eastAsia"/>
              </w:rPr>
              <w:t>Money=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="00C44EB3">
              <w:rPr>
                <w:rFonts w:asciiTheme="majorHAnsi" w:hAnsiTheme="majorHAnsi" w:hint="eastAsia"/>
                <w:szCs w:val="21"/>
              </w:rPr>
              <w:t>orderStatus</w:t>
            </w:r>
            <w:r w:rsidR="00C44EB3">
              <w:rPr>
                <w:rFonts w:asciiTheme="majorHAnsi" w:hAnsiTheme="majorHAnsi" w:hint="eastAsia"/>
              </w:rPr>
              <w:t xml:space="preserve"> </w:t>
            </w:r>
            <w:r w:rsidR="00C44EB3">
              <w:rPr>
                <w:rFonts w:asciiTheme="majorHAnsi" w:hAnsiTheme="majorHAnsi" w:hint="eastAsia"/>
              </w:rPr>
              <w:lastRenderedPageBreak/>
              <w:t>=</w:t>
            </w:r>
            <w:r w:rsidR="00C44EB3">
              <w:rPr>
                <w:rFonts w:asciiTheme="majorHAnsi" w:hAnsiTheme="majorHAnsi"/>
              </w:rPr>
              <w:t>”</w:t>
            </w:r>
            <w:r w:rsidR="00C44EB3">
              <w:rPr>
                <w:rFonts w:asciiTheme="majorHAnsi" w:hAnsiTheme="majorHAnsi" w:hint="eastAsia"/>
              </w:rPr>
              <w:t>已作废</w:t>
            </w:r>
            <w:r w:rsidR="00C44EB3">
              <w:rPr>
                <w:rFonts w:asciiTheme="majorHAnsi" w:hAnsiTheme="majorHAnsi"/>
              </w:rPr>
              <w:t>”</w:t>
            </w:r>
            <w:r w:rsidR="00314E9A">
              <w:rPr>
                <w:rFonts w:asciiTheme="majorHAnsi" w:hAnsiTheme="majorHAnsi" w:hint="eastAsia"/>
              </w:rPr>
              <w:t xml:space="preserve"> </w:t>
            </w:r>
            <w:r w:rsidR="00314E9A" w:rsidRPr="00314E9A">
              <w:rPr>
                <w:rFonts w:asciiTheme="majorHAnsi" w:hAnsiTheme="majorHAnsi"/>
              </w:rPr>
              <w:t>createTime="2011-10-27 14:26:02"</w:t>
            </w:r>
            <w:r>
              <w:rPr>
                <w:rFonts w:asciiTheme="majorHAnsi" w:hAnsiTheme="majorHAnsi" w:hint="eastAsia"/>
              </w:rPr>
              <w:t>/&gt;</w:t>
            </w:r>
          </w:p>
          <w:p w14:paraId="664625A4" w14:textId="77777777" w:rsidR="00EF3BCA" w:rsidRPr="0005170D" w:rsidRDefault="00EF3BCA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&lt;/orders&gt;</w:t>
            </w:r>
          </w:p>
          <w:p w14:paraId="2C1EF832" w14:textId="77777777" w:rsidR="00AE0BCF" w:rsidRPr="0005170D" w:rsidRDefault="00AE0BCF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3B24540E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7BB97845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E0BCF" w:rsidRPr="0005170D" w14:paraId="63F72D94" w14:textId="77777777" w:rsidTr="005D6A93">
        <w:trPr>
          <w:jc w:val="center"/>
        </w:trPr>
        <w:tc>
          <w:tcPr>
            <w:tcW w:w="2068" w:type="dxa"/>
          </w:tcPr>
          <w:p w14:paraId="040657FE" w14:textId="77777777" w:rsidR="00AE0BCF" w:rsidRPr="0005170D" w:rsidRDefault="00AE0BCF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54" w:type="dxa"/>
            <w:gridSpan w:val="3"/>
          </w:tcPr>
          <w:p w14:paraId="026A59E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4506E5D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4ABCEB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E26CF2C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71E6B2C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A64AC45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4331AD3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63CE916F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06AE3E99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65A41CF1" w14:textId="77777777" w:rsidR="00AE0BCF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1C9C736A" w14:textId="77777777" w:rsidR="00AE0BCF" w:rsidRDefault="00AE0BCF" w:rsidP="00D85F99">
      <w:pPr>
        <w:rPr>
          <w:rFonts w:asciiTheme="majorHAnsi" w:hAnsiTheme="majorHAnsi"/>
        </w:rPr>
      </w:pPr>
    </w:p>
    <w:p w14:paraId="39046B85" w14:textId="77777777" w:rsidR="00AE0BCF" w:rsidRPr="0005170D" w:rsidRDefault="005E7DFB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订单详情</w:t>
      </w:r>
      <w:r w:rsidR="0016747C">
        <w:rPr>
          <w:rFonts w:asciiTheme="majorHAnsi" w:hAnsiTheme="majorHAnsi" w:hint="eastAsia"/>
        </w:rPr>
        <w:t>(getOrderInfo)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AE0BCF" w:rsidRPr="0005170D" w14:paraId="4F70B3EF" w14:textId="77777777" w:rsidTr="00091678">
        <w:trPr>
          <w:jc w:val="center"/>
        </w:trPr>
        <w:tc>
          <w:tcPr>
            <w:tcW w:w="2109" w:type="dxa"/>
          </w:tcPr>
          <w:p w14:paraId="799DA82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3047D98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AE0BCF" w:rsidRPr="0005170D" w14:paraId="30BECB06" w14:textId="77777777" w:rsidTr="00091678">
        <w:trPr>
          <w:jc w:val="center"/>
        </w:trPr>
        <w:tc>
          <w:tcPr>
            <w:tcW w:w="2109" w:type="dxa"/>
          </w:tcPr>
          <w:p w14:paraId="31B3B1E4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55BC380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AE0BCF" w:rsidRPr="0005170D" w14:paraId="1BEF101C" w14:textId="77777777" w:rsidTr="00091678">
        <w:trPr>
          <w:jc w:val="center"/>
        </w:trPr>
        <w:tc>
          <w:tcPr>
            <w:tcW w:w="2109" w:type="dxa"/>
          </w:tcPr>
          <w:p w14:paraId="227F748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0EA64699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498592A8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3D49C25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51B03D1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7125A1B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4BBA6A1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AE0BCF" w:rsidRPr="0005170D" w14:paraId="5418D5FB" w14:textId="77777777" w:rsidTr="00091678">
        <w:trPr>
          <w:jc w:val="center"/>
        </w:trPr>
        <w:tc>
          <w:tcPr>
            <w:tcW w:w="2109" w:type="dxa"/>
          </w:tcPr>
          <w:p w14:paraId="245812BF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61D3E97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FC63C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7549D07" w14:textId="77777777" w:rsidR="00AE0BCF" w:rsidRPr="0005170D" w:rsidRDefault="008E3CD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getOrderInfo</w:t>
            </w:r>
          </w:p>
        </w:tc>
      </w:tr>
      <w:tr w:rsidR="00AE0BCF" w:rsidRPr="0005170D" w14:paraId="3F6EF173" w14:textId="77777777" w:rsidTr="00091678">
        <w:trPr>
          <w:jc w:val="center"/>
        </w:trPr>
        <w:tc>
          <w:tcPr>
            <w:tcW w:w="2109" w:type="dxa"/>
          </w:tcPr>
          <w:p w14:paraId="57D5E01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4303A1E2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D6643C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742F99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AE0BCF" w:rsidRPr="0005170D" w14:paraId="4D48A2F3" w14:textId="77777777" w:rsidTr="00091678">
        <w:trPr>
          <w:jc w:val="center"/>
        </w:trPr>
        <w:tc>
          <w:tcPr>
            <w:tcW w:w="2109" w:type="dxa"/>
          </w:tcPr>
          <w:p w14:paraId="1E31947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F19118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FC1B39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513A25D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AE0BCF" w:rsidRPr="0005170D" w14:paraId="0CEF75D9" w14:textId="77777777" w:rsidTr="00091678">
        <w:trPr>
          <w:jc w:val="center"/>
        </w:trPr>
        <w:tc>
          <w:tcPr>
            <w:tcW w:w="2109" w:type="dxa"/>
          </w:tcPr>
          <w:p w14:paraId="76A023F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78906C7B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79E9BE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ACFB213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AE0BCF" w:rsidRPr="0005170D" w14:paraId="314A752C" w14:textId="77777777" w:rsidTr="00091678">
        <w:trPr>
          <w:jc w:val="center"/>
        </w:trPr>
        <w:tc>
          <w:tcPr>
            <w:tcW w:w="2109" w:type="dxa"/>
          </w:tcPr>
          <w:p w14:paraId="5988AB85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6B28F52A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D524306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7E1ECE8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AE0BCF" w:rsidRPr="0005170D" w14:paraId="472A84BE" w14:textId="77777777" w:rsidTr="00091678">
        <w:trPr>
          <w:jc w:val="center"/>
        </w:trPr>
        <w:tc>
          <w:tcPr>
            <w:tcW w:w="9322" w:type="dxa"/>
            <w:gridSpan w:val="4"/>
          </w:tcPr>
          <w:p w14:paraId="107DDA40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</w:tr>
      <w:tr w:rsidR="00AE0BCF" w:rsidRPr="0005170D" w14:paraId="3673FC31" w14:textId="77777777" w:rsidTr="00091678">
        <w:trPr>
          <w:jc w:val="center"/>
        </w:trPr>
        <w:tc>
          <w:tcPr>
            <w:tcW w:w="2109" w:type="dxa"/>
          </w:tcPr>
          <w:p w14:paraId="45334F67" w14:textId="77777777" w:rsidR="00AE0BCF" w:rsidRPr="0005170D" w:rsidRDefault="009157F9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orderId</w:t>
            </w:r>
          </w:p>
        </w:tc>
        <w:tc>
          <w:tcPr>
            <w:tcW w:w="1801" w:type="dxa"/>
          </w:tcPr>
          <w:p w14:paraId="5C7A0F36" w14:textId="77777777" w:rsidR="00AE0BCF" w:rsidRPr="0005170D" w:rsidRDefault="009157F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订单号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A680EE" w14:textId="77777777" w:rsidR="00AE0BCF" w:rsidRPr="0005170D" w:rsidRDefault="004B3BE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BACFD07" w14:textId="77777777" w:rsidR="00AE0BCF" w:rsidRPr="0005170D" w:rsidRDefault="004B3BE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1212313</w:t>
            </w:r>
          </w:p>
        </w:tc>
      </w:tr>
      <w:tr w:rsidR="00AE0BCF" w:rsidRPr="0005170D" w14:paraId="08C49BA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1A9EA704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379F54E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E0BCF" w:rsidRPr="0005170D" w14:paraId="65562696" w14:textId="77777777" w:rsidTr="00091678">
        <w:trPr>
          <w:jc w:val="center"/>
        </w:trPr>
        <w:tc>
          <w:tcPr>
            <w:tcW w:w="2109" w:type="dxa"/>
          </w:tcPr>
          <w:p w14:paraId="79947291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4EFC0C27" w14:textId="77777777" w:rsidR="00AE0BCF" w:rsidRPr="0005170D" w:rsidRDefault="00AE0BCF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366B082A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324FE7C" w14:textId="77777777" w:rsidR="00BB1768" w:rsidRPr="0005170D" w:rsidRDefault="00BB1768" w:rsidP="00BB176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D43C2F8" w14:textId="77777777" w:rsidR="00BB1768" w:rsidRPr="0005170D" w:rsidRDefault="00BB1768" w:rsidP="00BB176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B9BA1D3" w14:textId="77777777" w:rsidR="00BB1768" w:rsidRPr="0005170D" w:rsidRDefault="00BB1768" w:rsidP="00BB176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C9BEDB4" w14:textId="77777777" w:rsidR="00BB1768" w:rsidRDefault="00BB1768" w:rsidP="00BB176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4FAC1E5" w14:textId="77777777" w:rsidR="00BB1768" w:rsidRPr="0005170D" w:rsidRDefault="00BB1768" w:rsidP="00BB176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32ED4E2D" w14:textId="77777777" w:rsidR="00BB1768" w:rsidRDefault="00BB1768" w:rsidP="00BB1768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54DCE1F9" w14:textId="77777777" w:rsidR="00BB1768" w:rsidRDefault="00BB1768" w:rsidP="00BB1768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38D5EE31" w14:textId="77777777" w:rsidR="00BB1768" w:rsidRPr="0005170D" w:rsidRDefault="00BB1768" w:rsidP="00BB1768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021F9463" w14:textId="77777777" w:rsidR="00BB1768" w:rsidRPr="0005170D" w:rsidRDefault="00BB1768" w:rsidP="00BB176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108C517D" w14:textId="77777777" w:rsidR="006162EF" w:rsidRDefault="00A94BA6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lastRenderedPageBreak/>
              <w:t xml:space="preserve">  &lt;orderI</w:t>
            </w:r>
            <w:r w:rsidR="006162EF">
              <w:rPr>
                <w:rFonts w:asciiTheme="majorHAnsi" w:hAnsiTheme="majorHAnsi" w:hint="eastAsia"/>
                <w:szCs w:val="21"/>
              </w:rPr>
              <w:t>nfo orderId=</w:t>
            </w:r>
            <w:r w:rsidR="006162EF">
              <w:rPr>
                <w:rFonts w:asciiTheme="majorHAnsi" w:hAnsiTheme="majorHAnsi"/>
                <w:szCs w:val="21"/>
              </w:rPr>
              <w:t>”</w:t>
            </w:r>
            <w:r w:rsidR="006162EF">
              <w:rPr>
                <w:rFonts w:asciiTheme="majorHAnsi" w:hAnsiTheme="majorHAnsi" w:hint="eastAsia"/>
                <w:szCs w:val="21"/>
              </w:rPr>
              <w:t>123564</w:t>
            </w:r>
            <w:r w:rsidR="006162EF"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721EF2BD" w14:textId="77777777" w:rsidR="00967BC3" w:rsidRDefault="000A2C2A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</w:t>
            </w:r>
            <w:commentRangeStart w:id="68"/>
            <w:r>
              <w:rPr>
                <w:rFonts w:asciiTheme="majorHAnsi" w:hAnsiTheme="majorHAnsi" w:hint="eastAsia"/>
                <w:szCs w:val="21"/>
              </w:rPr>
              <w:t>orderStatus</w:t>
            </w:r>
            <w:commentRangeEnd w:id="68"/>
            <w:r w:rsidR="006A480A">
              <w:rPr>
                <w:rStyle w:val="CommentReference"/>
              </w:rPr>
              <w:commentReference w:id="68"/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>
              <w:rPr>
                <w:rFonts w:asciiTheme="majorHAnsi" w:hAnsiTheme="majorHAnsi" w:hint="eastAsia"/>
                <w:szCs w:val="21"/>
              </w:rPr>
              <w:t>已完成</w:t>
            </w:r>
            <w:r w:rsidR="0019586E">
              <w:rPr>
                <w:rFonts w:asciiTheme="majorHAnsi" w:hAnsiTheme="majorHAnsi" w:hint="eastAsia"/>
                <w:szCs w:val="21"/>
              </w:rPr>
              <w:t>&lt;/</w:t>
            </w:r>
            <w:r w:rsidR="0058446D">
              <w:rPr>
                <w:rFonts w:asciiTheme="majorHAnsi" w:hAnsiTheme="majorHAnsi" w:hint="eastAsia"/>
                <w:szCs w:val="21"/>
              </w:rPr>
              <w:t>orderStatus&gt;</w:t>
            </w:r>
          </w:p>
          <w:p w14:paraId="285334B2" w14:textId="77777777" w:rsidR="00D54442" w:rsidRDefault="00D5444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&lt;orderTime&gt;</w:t>
            </w:r>
            <w:r>
              <w:rPr>
                <w:rFonts w:asciiTheme="majorHAnsi" w:hAnsiTheme="majorHAnsi"/>
                <w:szCs w:val="21"/>
              </w:rPr>
              <w:t>2011-10-20</w:t>
            </w:r>
            <w:r>
              <w:rPr>
                <w:rFonts w:asciiTheme="majorHAnsi" w:hAnsiTheme="majorHAnsi" w:hint="eastAsia"/>
                <w:szCs w:val="21"/>
              </w:rPr>
              <w:t xml:space="preserve"> 13:00:.01&lt;/orderTime&gt;</w:t>
            </w:r>
          </w:p>
          <w:p w14:paraId="1B196A35" w14:textId="77777777" w:rsidR="00D86ED1" w:rsidRDefault="00D54442" w:rsidP="00D86ED1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</w:t>
            </w:r>
            <w:r w:rsidR="00D86ED1">
              <w:rPr>
                <w:rFonts w:asciiTheme="majorHAnsi" w:hAnsiTheme="majorHAnsi" w:hint="eastAsia"/>
                <w:szCs w:val="21"/>
              </w:rPr>
              <w:t>&lt;</w:t>
            </w:r>
            <w:commentRangeStart w:id="69"/>
            <w:r w:rsidR="00D86ED1">
              <w:rPr>
                <w:rFonts w:asciiTheme="majorHAnsi" w:hAnsiTheme="majorHAnsi" w:hint="eastAsia"/>
                <w:szCs w:val="21"/>
              </w:rPr>
              <w:t>totalMoney</w:t>
            </w:r>
            <w:commentRangeEnd w:id="69"/>
            <w:r w:rsidR="00D86ED1">
              <w:rPr>
                <w:rStyle w:val="CommentReference"/>
              </w:rPr>
              <w:commentReference w:id="69"/>
            </w:r>
            <w:r w:rsidR="00D86ED1">
              <w:rPr>
                <w:rFonts w:asciiTheme="majorHAnsi" w:hAnsiTheme="majorHAnsi" w:hint="eastAsia"/>
                <w:szCs w:val="21"/>
              </w:rPr>
              <w:t>&gt;800&lt;/totalMoney&gt;</w:t>
            </w:r>
          </w:p>
          <w:p w14:paraId="390C290E" w14:textId="77777777" w:rsidR="00D86ED1" w:rsidRDefault="00D86ED1" w:rsidP="00D86ED1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</w:t>
            </w:r>
            <w:commentRangeStart w:id="70"/>
            <w:r>
              <w:rPr>
                <w:rFonts w:asciiTheme="majorHAnsi" w:hAnsiTheme="majorHAnsi" w:hint="eastAsia"/>
                <w:szCs w:val="21"/>
              </w:rPr>
              <w:t>freight</w:t>
            </w:r>
            <w:commentRangeEnd w:id="70"/>
            <w:r>
              <w:rPr>
                <w:rStyle w:val="CommentReference"/>
              </w:rPr>
              <w:commentReference w:id="70"/>
            </w:r>
            <w:r>
              <w:rPr>
                <w:rFonts w:asciiTheme="majorHAnsi" w:hAnsiTheme="majorHAnsi" w:hint="eastAsia"/>
                <w:szCs w:val="21"/>
              </w:rPr>
              <w:t>&gt;10&lt;/freight&gt;</w:t>
            </w:r>
          </w:p>
          <w:p w14:paraId="228FC199" w14:textId="77777777" w:rsidR="00D86ED1" w:rsidRDefault="00D86ED1" w:rsidP="00D86ED1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</w:t>
            </w:r>
            <w:commentRangeStart w:id="71"/>
            <w:r>
              <w:rPr>
                <w:rFonts w:asciiTheme="majorHAnsi" w:hAnsiTheme="majorHAnsi" w:hint="eastAsia"/>
                <w:szCs w:val="21"/>
              </w:rPr>
              <w:t>savePrice</w:t>
            </w:r>
            <w:commentRangeEnd w:id="71"/>
            <w:r>
              <w:rPr>
                <w:rStyle w:val="CommentReference"/>
              </w:rPr>
              <w:commentReference w:id="71"/>
            </w:r>
            <w:r>
              <w:rPr>
                <w:rFonts w:asciiTheme="majorHAnsi" w:hAnsiTheme="majorHAnsi" w:hint="eastAsia"/>
                <w:szCs w:val="21"/>
              </w:rPr>
              <w:t>&gt;10&lt;/savePrice&gt;</w:t>
            </w:r>
          </w:p>
          <w:p w14:paraId="0002D750" w14:textId="77777777" w:rsidR="00D86ED1" w:rsidRDefault="00D86ED1" w:rsidP="00D86ED1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 </w:t>
            </w:r>
            <w:commentRangeStart w:id="72"/>
            <w:r>
              <w:rPr>
                <w:rFonts w:asciiTheme="majorHAnsi" w:hAnsiTheme="majorHAnsi" w:hint="eastAsia"/>
                <w:szCs w:val="21"/>
              </w:rPr>
              <w:t xml:space="preserve">savePhonePrice </w:t>
            </w:r>
            <w:commentRangeEnd w:id="72"/>
            <w:r>
              <w:rPr>
                <w:rStyle w:val="CommentReference"/>
              </w:rPr>
              <w:commentReference w:id="72"/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 w:rsidR="00204504">
              <w:rPr>
                <w:rFonts w:asciiTheme="majorHAnsi" w:hAnsiTheme="majorHAnsi" w:hint="eastAsia"/>
                <w:szCs w:val="21"/>
              </w:rPr>
              <w:t>0</w:t>
            </w:r>
            <w:r>
              <w:rPr>
                <w:rFonts w:asciiTheme="majorHAnsi" w:hAnsiTheme="majorHAnsi" w:hint="eastAsia"/>
                <w:szCs w:val="21"/>
              </w:rPr>
              <w:t>&lt;/savePhonePrice&gt;</w:t>
            </w:r>
          </w:p>
          <w:p w14:paraId="080ACB8B" w14:textId="77777777" w:rsidR="00D86ED1" w:rsidRDefault="00D86ED1" w:rsidP="00D86ED1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&lt;payMoney&gt;760&lt;/</w:t>
            </w:r>
            <w:commentRangeStart w:id="73"/>
            <w:r>
              <w:rPr>
                <w:rFonts w:asciiTheme="majorHAnsi" w:hAnsiTheme="majorHAnsi" w:hint="eastAsia"/>
                <w:szCs w:val="21"/>
              </w:rPr>
              <w:t>payMoney</w:t>
            </w:r>
            <w:commentRangeEnd w:id="73"/>
            <w:r>
              <w:rPr>
                <w:rStyle w:val="CommentReference"/>
              </w:rPr>
              <w:commentReference w:id="73"/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212F3ECF" w14:textId="77777777" w:rsidR="00D86ED1" w:rsidRDefault="00D86ED1" w:rsidP="00D86ED1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&lt;number&gt;5&lt;/</w:t>
            </w:r>
            <w:commentRangeStart w:id="74"/>
            <w:r>
              <w:rPr>
                <w:rFonts w:asciiTheme="majorHAnsi" w:hAnsiTheme="majorHAnsi" w:hint="eastAsia"/>
                <w:szCs w:val="21"/>
              </w:rPr>
              <w:t>number</w:t>
            </w:r>
            <w:commentRangeEnd w:id="74"/>
            <w:r>
              <w:rPr>
                <w:rStyle w:val="CommentReference"/>
              </w:rPr>
              <w:commentReference w:id="74"/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2C894C0F" w14:textId="77777777" w:rsidR="00D86ED1" w:rsidRDefault="00D86ED1" w:rsidP="00D86ED1">
            <w:pPr>
              <w:ind w:firstLineChars="191" w:firstLine="40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&lt;address </w:t>
            </w:r>
            <w:commentRangeStart w:id="75"/>
            <w:r w:rsidRPr="0005170D">
              <w:rPr>
                <w:rFonts w:asciiTheme="majorHAnsi" w:hAnsiTheme="majorHAnsi"/>
              </w:rPr>
              <w:t>consignee</w:t>
            </w:r>
            <w:commentRangeEnd w:id="75"/>
            <w:r>
              <w:rPr>
                <w:rStyle w:val="CommentReference"/>
              </w:rPr>
              <w:commentReference w:id="75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王五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phone=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13552689856</w:t>
            </w:r>
            <w:r>
              <w:rPr>
                <w:rFonts w:asciiTheme="majorHAnsi" w:hAnsiTheme="majorHAnsi"/>
              </w:rPr>
              <w:t>”</w:t>
            </w:r>
            <w:r w:rsidR="00A40AA6">
              <w:rPr>
                <w:rFonts w:asciiTheme="majorHAnsi" w:hAnsiTheme="majorHAnsi" w:hint="eastAsia"/>
              </w:rPr>
              <w:t xml:space="preserve"> </w:t>
            </w:r>
            <w:r w:rsidR="00A40AA6" w:rsidRPr="0005170D">
              <w:rPr>
                <w:rFonts w:asciiTheme="majorHAnsi" w:hAnsiTheme="majorHAnsi"/>
              </w:rPr>
              <w:t>province</w:t>
            </w:r>
            <w:r w:rsidR="00A40AA6">
              <w:rPr>
                <w:rFonts w:asciiTheme="majorHAnsi" w:hAnsiTheme="majorHAnsi" w:hint="eastAsia"/>
              </w:rPr>
              <w:t>=</w:t>
            </w:r>
            <w:r w:rsidR="00A40AA6">
              <w:rPr>
                <w:rFonts w:asciiTheme="majorHAnsi" w:hAnsiTheme="majorHAnsi"/>
              </w:rPr>
              <w:t>”</w:t>
            </w:r>
            <w:r w:rsidR="00A40AA6">
              <w:rPr>
                <w:rFonts w:asciiTheme="majorHAnsi" w:hAnsiTheme="majorHAnsi" w:hint="eastAsia"/>
              </w:rPr>
              <w:t>福建省</w:t>
            </w:r>
            <w:r w:rsidR="00A40AA6">
              <w:rPr>
                <w:rFonts w:asciiTheme="majorHAnsi" w:hAnsiTheme="majorHAnsi"/>
              </w:rPr>
              <w:t>”</w:t>
            </w:r>
            <w:r w:rsidR="00A40AA6">
              <w:rPr>
                <w:rFonts w:asciiTheme="majorHAnsi" w:hAnsiTheme="majorHAnsi" w:hint="eastAsia"/>
              </w:rPr>
              <w:t xml:space="preserve"> city=</w:t>
            </w:r>
            <w:r w:rsidR="00A40AA6">
              <w:rPr>
                <w:rFonts w:asciiTheme="majorHAnsi" w:hAnsiTheme="majorHAnsi"/>
              </w:rPr>
              <w:t>””</w:t>
            </w:r>
            <w:r w:rsidR="00A40AA6">
              <w:rPr>
                <w:rFonts w:asciiTheme="majorHAnsi" w:hAnsiTheme="majorHAnsi" w:hint="eastAsia"/>
              </w:rPr>
              <w:t xml:space="preserve"> area=</w:t>
            </w:r>
            <w:r w:rsidR="00A40AA6">
              <w:rPr>
                <w:rFonts w:asciiTheme="majorHAnsi" w:hAnsiTheme="majorHAnsi"/>
              </w:rPr>
              <w:t>””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上海市浦东新区高斯路</w:t>
            </w:r>
            <w:r>
              <w:rPr>
                <w:rFonts w:asciiTheme="majorHAnsi" w:hAnsiTheme="majorHAnsi" w:hint="eastAsia"/>
              </w:rPr>
              <w:t>XX</w:t>
            </w:r>
            <w:r>
              <w:rPr>
                <w:rFonts w:asciiTheme="majorHAnsi" w:hAnsiTheme="majorHAnsi" w:hint="eastAsia"/>
              </w:rPr>
              <w:t>号</w:t>
            </w:r>
            <w:r>
              <w:rPr>
                <w:rFonts w:asciiTheme="majorHAnsi" w:hAnsiTheme="majorHAnsi" w:hint="eastAsia"/>
              </w:rPr>
              <w:t>&lt;/address&gt;</w:t>
            </w:r>
          </w:p>
          <w:p w14:paraId="2A37B969" w14:textId="77777777" w:rsidR="00D86ED1" w:rsidRDefault="00D86ED1" w:rsidP="00D86ED1">
            <w:pPr>
              <w:ind w:firstLineChars="191" w:firstLine="401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</w:rPr>
              <w:t xml:space="preserve">    &lt;</w:t>
            </w:r>
            <w:commentRangeStart w:id="76"/>
            <w:r>
              <w:rPr>
                <w:rFonts w:asciiTheme="majorHAnsi" w:hAnsiTheme="majorHAnsi" w:hint="eastAsia"/>
              </w:rPr>
              <w:t>payType</w:t>
            </w:r>
            <w:commentRangeEnd w:id="76"/>
            <w:r>
              <w:rPr>
                <w:rStyle w:val="CommentReference"/>
              </w:rPr>
              <w:commentReference w:id="76"/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送货上门</w:t>
            </w:r>
            <w:r>
              <w:rPr>
                <w:rFonts w:asciiTheme="majorHAnsi" w:hAnsiTheme="majorHAnsi" w:hint="eastAsia"/>
              </w:rPr>
              <w:t>&lt;/payType&gt;</w:t>
            </w:r>
          </w:p>
          <w:p w14:paraId="36D0C271" w14:textId="77777777" w:rsidR="00A94BA6" w:rsidRDefault="00A94BA6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&lt;/orderInfo</w:t>
            </w:r>
            <w:r w:rsidR="004C58F2">
              <w:rPr>
                <w:rFonts w:asciiTheme="majorHAnsi" w:hAnsiTheme="majorHAnsi" w:hint="eastAsia"/>
                <w:szCs w:val="21"/>
              </w:rPr>
              <w:t>&gt;</w:t>
            </w:r>
          </w:p>
          <w:p w14:paraId="01C045F7" w14:textId="77777777" w:rsidR="004C58F2" w:rsidRDefault="004C58F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&lt;productList&gt;</w:t>
            </w:r>
          </w:p>
          <w:p w14:paraId="4848D133" w14:textId="0A1BADBB" w:rsidR="002A286B" w:rsidRDefault="002A286B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&lt;item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0C12A0">
              <w:rPr>
                <w:rFonts w:asciiTheme="majorHAnsi" w:hAnsiTheme="majorHAnsi" w:hint="eastAsia"/>
                <w:szCs w:val="21"/>
              </w:rPr>
              <w:t xml:space="preserve"> productCode=</w:t>
            </w:r>
            <w:r w:rsidR="000C12A0">
              <w:rPr>
                <w:rFonts w:asciiTheme="majorHAnsi" w:hAnsiTheme="majorHAnsi"/>
                <w:szCs w:val="21"/>
              </w:rPr>
              <w:t>”</w:t>
            </w:r>
            <w:r w:rsidR="000C12A0">
              <w:rPr>
                <w:rFonts w:asciiTheme="majorHAnsi" w:hAnsiTheme="majorHAnsi" w:hint="eastAsia"/>
                <w:szCs w:val="21"/>
              </w:rPr>
              <w:t>1212</w:t>
            </w:r>
            <w:r w:rsidR="000C12A0">
              <w:rPr>
                <w:rFonts w:asciiTheme="majorHAnsi" w:hAnsiTheme="majorHAnsi"/>
                <w:szCs w:val="21"/>
              </w:rPr>
              <w:t>”</w:t>
            </w:r>
            <w:r w:rsidR="000C12A0">
              <w:rPr>
                <w:rFonts w:asciiTheme="majorHAnsi" w:hAnsiTheme="majorHAnsi" w:hint="eastAsia"/>
                <w:szCs w:val="21"/>
              </w:rPr>
              <w:t xml:space="preserve"> sku=</w:t>
            </w:r>
            <w:r w:rsidR="000C12A0">
              <w:rPr>
                <w:rFonts w:asciiTheme="majorHAnsi" w:hAnsiTheme="majorHAnsi"/>
                <w:szCs w:val="21"/>
              </w:rPr>
              <w:t>”</w:t>
            </w:r>
            <w:r w:rsidR="000C12A0">
              <w:rPr>
                <w:rFonts w:asciiTheme="majorHAnsi" w:hAnsiTheme="majorHAnsi" w:hint="eastAsia"/>
                <w:szCs w:val="21"/>
              </w:rPr>
              <w:t>12</w:t>
            </w:r>
            <w:r w:rsidR="000C12A0">
              <w:rPr>
                <w:rFonts w:asciiTheme="majorHAnsi" w:hAnsiTheme="majorHAnsi"/>
                <w:szCs w:val="21"/>
              </w:rPr>
              <w:t>”</w:t>
            </w:r>
            <w:r w:rsidR="000C12A0">
              <w:rPr>
                <w:rFonts w:asciiTheme="majorHAnsi" w:hAnsiTheme="majorHAnsi" w:hint="eastAsia"/>
                <w:szCs w:val="21"/>
              </w:rPr>
              <w:t xml:space="preserve"> number=</w:t>
            </w:r>
            <w:r w:rsidR="000C12A0">
              <w:rPr>
                <w:rFonts w:asciiTheme="majorHAnsi" w:hAnsiTheme="majorHAnsi"/>
                <w:szCs w:val="21"/>
              </w:rPr>
              <w:t>”</w:t>
            </w:r>
            <w:r w:rsidR="000C12A0">
              <w:rPr>
                <w:rFonts w:asciiTheme="majorHAnsi" w:hAnsiTheme="majorHAnsi" w:hint="eastAsia"/>
                <w:szCs w:val="21"/>
              </w:rPr>
              <w:t>2</w:t>
            </w:r>
            <w:r w:rsidR="000C12A0">
              <w:rPr>
                <w:rFonts w:asciiTheme="majorHAnsi" w:hAnsiTheme="majorHAnsi"/>
                <w:szCs w:val="21"/>
              </w:rPr>
              <w:t>”</w:t>
            </w:r>
            <w:r w:rsidR="000C12A0">
              <w:rPr>
                <w:rFonts w:asciiTheme="majorHAnsi" w:hAnsiTheme="majorHAnsi" w:hint="eastAsia"/>
                <w:szCs w:val="21"/>
              </w:rPr>
              <w:t xml:space="preserve"> </w:t>
            </w:r>
            <w:del w:id="77" w:author="张伟华" w:date="2011-10-20T14:53:00Z">
              <w:r w:rsidR="000C12A0" w:rsidDel="008C041A">
                <w:rPr>
                  <w:rFonts w:asciiTheme="majorHAnsi" w:hAnsiTheme="majorHAnsi" w:hint="eastAsia"/>
                  <w:szCs w:val="21"/>
                </w:rPr>
                <w:delText>color=</w:delText>
              </w:r>
              <w:r w:rsidR="000C12A0" w:rsidDel="008C041A">
                <w:rPr>
                  <w:rFonts w:asciiTheme="majorHAnsi" w:hAnsiTheme="majorHAnsi"/>
                  <w:szCs w:val="21"/>
                </w:rPr>
                <w:delText>”</w:delText>
              </w:r>
              <w:r w:rsidR="000C12A0" w:rsidDel="008C041A">
                <w:rPr>
                  <w:rFonts w:asciiTheme="majorHAnsi" w:hAnsiTheme="majorHAnsi" w:hint="eastAsia"/>
                  <w:szCs w:val="21"/>
                </w:rPr>
                <w:delText>白色</w:delText>
              </w:r>
              <w:r w:rsidR="000C12A0" w:rsidDel="008C041A">
                <w:rPr>
                  <w:rFonts w:asciiTheme="majorHAnsi" w:hAnsiTheme="majorHAnsi"/>
                  <w:szCs w:val="21"/>
                </w:rPr>
                <w:delText>”</w:delText>
              </w:r>
              <w:r w:rsidR="000269F1" w:rsidDel="008C041A">
                <w:rPr>
                  <w:rFonts w:asciiTheme="majorHAnsi" w:hAnsiTheme="majorHAnsi" w:hint="eastAsia"/>
                  <w:szCs w:val="21"/>
                </w:rPr>
                <w:delText xml:space="preserve"> </w:delText>
              </w:r>
            </w:del>
            <w:r w:rsidR="000269F1">
              <w:rPr>
                <w:rFonts w:asciiTheme="majorHAnsi" w:hAnsiTheme="majorHAnsi" w:hint="eastAsia"/>
                <w:szCs w:val="21"/>
              </w:rPr>
              <w:t>name=</w:t>
            </w:r>
            <w:r w:rsidR="000269F1">
              <w:rPr>
                <w:rFonts w:asciiTheme="majorHAnsi" w:hAnsiTheme="majorHAnsi"/>
                <w:szCs w:val="21"/>
              </w:rPr>
              <w:t>”</w:t>
            </w:r>
            <w:r w:rsidR="000269F1">
              <w:rPr>
                <w:rFonts w:asciiTheme="majorHAnsi" w:hAnsiTheme="majorHAnsi" w:hint="eastAsia"/>
                <w:szCs w:val="21"/>
              </w:rPr>
              <w:t>商品名</w:t>
            </w:r>
            <w:r w:rsidR="000269F1">
              <w:rPr>
                <w:rFonts w:asciiTheme="majorHAnsi" w:hAnsiTheme="majorHAnsi"/>
                <w:szCs w:val="21"/>
              </w:rPr>
              <w:t>”</w:t>
            </w:r>
            <w:r w:rsidR="00C47C72">
              <w:rPr>
                <w:rFonts w:asciiTheme="majorHAnsi" w:hAnsiTheme="majorHAnsi" w:hint="eastAsia"/>
                <w:szCs w:val="21"/>
              </w:rPr>
              <w:t xml:space="preserve"> color=</w:t>
            </w:r>
            <w:r w:rsidR="00C47C72">
              <w:rPr>
                <w:rFonts w:asciiTheme="majorHAnsi" w:hAnsiTheme="majorHAnsi"/>
                <w:szCs w:val="21"/>
              </w:rPr>
              <w:t>”</w:t>
            </w:r>
            <w:r w:rsidR="00C47C72">
              <w:rPr>
                <w:rFonts w:asciiTheme="majorHAnsi" w:hAnsiTheme="majorHAnsi" w:hint="eastAsia"/>
                <w:szCs w:val="21"/>
              </w:rPr>
              <w:t>白色</w:t>
            </w:r>
            <w:r w:rsidR="00C47C72">
              <w:rPr>
                <w:rFonts w:asciiTheme="majorHAnsi" w:hAnsiTheme="majorHAnsi"/>
                <w:szCs w:val="21"/>
              </w:rPr>
              <w:t>”</w:t>
            </w:r>
            <w:r w:rsidR="00C47C72">
              <w:rPr>
                <w:rFonts w:asciiTheme="majorHAnsi" w:hAnsiTheme="majorHAnsi" w:hint="eastAsia"/>
                <w:szCs w:val="21"/>
              </w:rPr>
              <w:t xml:space="preserve"> size=</w:t>
            </w:r>
            <w:r w:rsidR="00C47C72">
              <w:rPr>
                <w:rFonts w:asciiTheme="majorHAnsi" w:hAnsiTheme="majorHAnsi"/>
                <w:szCs w:val="21"/>
              </w:rPr>
              <w:t>”</w:t>
            </w:r>
            <w:r w:rsidR="00C47C72">
              <w:rPr>
                <w:rFonts w:asciiTheme="majorHAnsi" w:hAnsiTheme="majorHAnsi" w:hint="eastAsia"/>
                <w:szCs w:val="21"/>
              </w:rPr>
              <w:t>39</w:t>
            </w:r>
            <w:r w:rsidR="00C47C72">
              <w:rPr>
                <w:rFonts w:asciiTheme="majorHAnsi" w:hAnsiTheme="majorHAnsi"/>
                <w:szCs w:val="21"/>
              </w:rPr>
              <w:t>”</w:t>
            </w:r>
            <w:r w:rsidR="001550CF">
              <w:rPr>
                <w:rFonts w:asciiTheme="majorHAnsi" w:hAnsiTheme="majorHAnsi" w:hint="eastAsia"/>
                <w:szCs w:val="21"/>
              </w:rPr>
              <w:t xml:space="preserve"> </w:t>
            </w:r>
            <w:del w:id="78" w:author="张伟华" w:date="2011-10-20T14:53:00Z">
              <w:r w:rsidR="001550CF" w:rsidDel="008C041A">
                <w:rPr>
                  <w:rFonts w:asciiTheme="majorHAnsi" w:hAnsiTheme="majorHAnsi" w:hint="eastAsia"/>
                  <w:szCs w:val="21"/>
                </w:rPr>
                <w:delText>size=</w:delText>
              </w:r>
              <w:r w:rsidR="001550CF" w:rsidDel="008C041A">
                <w:rPr>
                  <w:rFonts w:asciiTheme="majorHAnsi" w:hAnsiTheme="majorHAnsi"/>
                  <w:szCs w:val="21"/>
                </w:rPr>
                <w:delText>”</w:delText>
              </w:r>
              <w:r w:rsidR="001550CF" w:rsidDel="008C041A">
                <w:rPr>
                  <w:rFonts w:asciiTheme="majorHAnsi" w:hAnsiTheme="majorHAnsi" w:hint="eastAsia"/>
                  <w:szCs w:val="21"/>
                </w:rPr>
                <w:delText>39</w:delText>
              </w:r>
              <w:r w:rsidR="001550CF" w:rsidDel="008C041A">
                <w:rPr>
                  <w:rFonts w:asciiTheme="majorHAnsi" w:hAnsiTheme="majorHAnsi"/>
                  <w:szCs w:val="21"/>
                </w:rPr>
                <w:delText>”</w:delText>
              </w:r>
              <w:r w:rsidR="00642ACE" w:rsidDel="008C041A">
                <w:rPr>
                  <w:rFonts w:asciiTheme="majorHAnsi" w:hAnsiTheme="majorHAnsi" w:hint="eastAsia"/>
                  <w:szCs w:val="21"/>
                </w:rPr>
                <w:delText xml:space="preserve"> </w:delText>
              </w:r>
            </w:del>
            <w:commentRangeStart w:id="79"/>
            <w:r w:rsidR="00642ACE">
              <w:rPr>
                <w:rFonts w:asciiTheme="majorHAnsi" w:hAnsiTheme="majorHAnsi" w:hint="eastAsia"/>
                <w:szCs w:val="21"/>
              </w:rPr>
              <w:t>sellPrice</w:t>
            </w:r>
            <w:commentRangeEnd w:id="79"/>
            <w:r w:rsidR="00642ACE">
              <w:rPr>
                <w:rStyle w:val="CommentReference"/>
              </w:rPr>
              <w:commentReference w:id="79"/>
            </w:r>
            <w:r w:rsidR="00642ACE">
              <w:rPr>
                <w:rFonts w:asciiTheme="majorHAnsi" w:hAnsiTheme="majorHAnsi" w:hint="eastAsia"/>
                <w:szCs w:val="21"/>
              </w:rPr>
              <w:t>=</w:t>
            </w:r>
            <w:r w:rsidR="00642ACE">
              <w:rPr>
                <w:rFonts w:asciiTheme="majorHAnsi" w:hAnsiTheme="majorHAnsi"/>
                <w:szCs w:val="21"/>
              </w:rPr>
              <w:t>”</w:t>
            </w:r>
            <w:r w:rsidR="00642ACE">
              <w:rPr>
                <w:rFonts w:asciiTheme="majorHAnsi" w:hAnsiTheme="majorHAnsi" w:hint="eastAsia"/>
                <w:szCs w:val="21"/>
              </w:rPr>
              <w:t>32</w:t>
            </w:r>
            <w:r w:rsidR="00642ACE">
              <w:rPr>
                <w:rFonts w:asciiTheme="majorHAnsi" w:hAnsiTheme="majorHAnsi"/>
                <w:szCs w:val="21"/>
              </w:rPr>
              <w:t>”</w:t>
            </w:r>
            <w:r w:rsidR="00140A80">
              <w:rPr>
                <w:rFonts w:asciiTheme="majorHAnsi" w:hAnsiTheme="majorHAnsi"/>
                <w:szCs w:val="21"/>
              </w:rPr>
              <w:t xml:space="preserve"> </w:t>
            </w:r>
            <w:r w:rsidR="00140A80" w:rsidRPr="00140A80">
              <w:rPr>
                <w:rFonts w:ascii="Cambria" w:hAnsi="Cambria"/>
                <w:szCs w:val="21"/>
              </w:rPr>
              <w:t>pstatus</w:t>
            </w:r>
            <w:r w:rsidR="00140A80">
              <w:rPr>
                <w:rFonts w:ascii="Cambria" w:hAnsi="Cambria"/>
                <w:szCs w:val="21"/>
              </w:rPr>
              <w:t>="0"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2C8E5B69" w14:textId="77777777" w:rsidR="004C58F2" w:rsidRDefault="004C58F2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&lt;/productList&gt;</w:t>
            </w:r>
          </w:p>
          <w:p w14:paraId="6C55995E" w14:textId="77777777" w:rsidR="00627D8A" w:rsidRDefault="009F4FEC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</w:t>
            </w:r>
            <w:commentRangeStart w:id="80"/>
            <w:r>
              <w:rPr>
                <w:rFonts w:asciiTheme="majorHAnsi" w:hAnsiTheme="majorHAnsi" w:hint="eastAsia"/>
                <w:szCs w:val="21"/>
              </w:rPr>
              <w:t>orderTrack</w:t>
            </w:r>
            <w:commentRangeEnd w:id="80"/>
            <w:r w:rsidR="000E387A">
              <w:rPr>
                <w:rStyle w:val="CommentReference"/>
              </w:rPr>
              <w:commentReference w:id="80"/>
            </w:r>
            <w:r w:rsidR="00627D8A">
              <w:rPr>
                <w:rFonts w:asciiTheme="majorHAnsi" w:hAnsiTheme="majorHAnsi" w:hint="eastAsia"/>
                <w:szCs w:val="21"/>
              </w:rPr>
              <w:t>&gt;</w:t>
            </w:r>
          </w:p>
          <w:p w14:paraId="2AE99D44" w14:textId="77777777" w:rsidR="00033AD7" w:rsidRDefault="00033AD7" w:rsidP="00091678">
            <w:pPr>
              <w:ind w:firstLine="405"/>
              <w:jc w:val="left"/>
              <w:rPr>
                <w:rFonts w:asciiTheme="majorHAnsi" w:hAnsiTheme="majorHAnsi"/>
                <w:sz w:val="20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</w:t>
            </w:r>
            <w:r>
              <w:rPr>
                <w:rFonts w:asciiTheme="majorHAnsi" w:hAnsiTheme="majorHAnsi" w:hint="eastAsia"/>
                <w:sz w:val="20"/>
                <w:szCs w:val="21"/>
              </w:rPr>
              <w:t>&lt;status time=</w:t>
            </w:r>
            <w:r>
              <w:rPr>
                <w:rFonts w:asciiTheme="majorHAnsi" w:hAnsiTheme="majorHAnsi"/>
                <w:sz w:val="20"/>
                <w:szCs w:val="21"/>
              </w:rPr>
              <w:t>”2011-10-20</w:t>
            </w:r>
            <w:r>
              <w:rPr>
                <w:rFonts w:asciiTheme="majorHAnsi" w:hAnsiTheme="majorHAnsi" w:hint="eastAsia"/>
                <w:sz w:val="20"/>
                <w:szCs w:val="21"/>
              </w:rPr>
              <w:t xml:space="preserve"> 10:</w:t>
            </w:r>
            <w:r>
              <w:rPr>
                <w:rFonts w:asciiTheme="majorHAnsi" w:hAnsiTheme="majorHAnsi"/>
                <w:sz w:val="20"/>
                <w:szCs w:val="21"/>
              </w:rPr>
              <w:t>00:00”</w:t>
            </w:r>
            <w:r>
              <w:rPr>
                <w:rFonts w:asciiTheme="majorHAnsi" w:hAnsiTheme="majorHAnsi" w:hint="eastAsia"/>
                <w:sz w:val="20"/>
                <w:szCs w:val="21"/>
              </w:rPr>
              <w:t>&gt;</w:t>
            </w:r>
            <w:r>
              <w:rPr>
                <w:rFonts w:asciiTheme="majorHAnsi" w:hAnsiTheme="majorHAnsi" w:hint="eastAsia"/>
                <w:sz w:val="20"/>
                <w:szCs w:val="21"/>
              </w:rPr>
              <w:t>订单创建</w:t>
            </w:r>
            <w:r>
              <w:rPr>
                <w:rFonts w:asciiTheme="majorHAnsi" w:hAnsiTheme="majorHAnsi" w:hint="eastAsia"/>
                <w:sz w:val="20"/>
                <w:szCs w:val="21"/>
              </w:rPr>
              <w:t>&lt;/status&gt;</w:t>
            </w:r>
          </w:p>
          <w:p w14:paraId="5F4305C1" w14:textId="77777777" w:rsidR="00033AD7" w:rsidRPr="00033AD7" w:rsidRDefault="00033AD7" w:rsidP="00091678">
            <w:pPr>
              <w:ind w:firstLine="405"/>
              <w:jc w:val="left"/>
              <w:rPr>
                <w:rFonts w:asciiTheme="majorHAnsi" w:hAnsiTheme="majorHAnsi"/>
                <w:sz w:val="20"/>
                <w:szCs w:val="21"/>
              </w:rPr>
            </w:pPr>
            <w:r>
              <w:rPr>
                <w:rFonts w:asciiTheme="majorHAnsi" w:hAnsiTheme="majorHAnsi" w:hint="eastAsia"/>
                <w:sz w:val="20"/>
                <w:szCs w:val="21"/>
              </w:rPr>
              <w:t xml:space="preserve">    &lt;status time=</w:t>
            </w:r>
            <w:r>
              <w:rPr>
                <w:rFonts w:asciiTheme="majorHAnsi" w:hAnsiTheme="majorHAnsi"/>
                <w:sz w:val="20"/>
                <w:szCs w:val="21"/>
              </w:rPr>
              <w:t>”2011-10-20</w:t>
            </w:r>
            <w:r>
              <w:rPr>
                <w:rFonts w:asciiTheme="majorHAnsi" w:hAnsiTheme="majorHAnsi" w:hint="eastAsia"/>
                <w:sz w:val="20"/>
                <w:szCs w:val="21"/>
              </w:rPr>
              <w:t xml:space="preserve"> 10:</w:t>
            </w:r>
            <w:r>
              <w:rPr>
                <w:rFonts w:asciiTheme="majorHAnsi" w:hAnsiTheme="majorHAnsi"/>
                <w:sz w:val="20"/>
                <w:szCs w:val="21"/>
              </w:rPr>
              <w:t>00:00”</w:t>
            </w:r>
            <w:r>
              <w:rPr>
                <w:rFonts w:asciiTheme="majorHAnsi" w:hAnsiTheme="majorHAnsi" w:hint="eastAsia"/>
                <w:sz w:val="20"/>
                <w:szCs w:val="21"/>
              </w:rPr>
              <w:t>&gt;</w:t>
            </w:r>
            <w:r>
              <w:rPr>
                <w:rFonts w:asciiTheme="majorHAnsi" w:hAnsiTheme="majorHAnsi" w:hint="eastAsia"/>
                <w:sz w:val="20"/>
                <w:szCs w:val="21"/>
              </w:rPr>
              <w:t>订单取消</w:t>
            </w:r>
            <w:r w:rsidR="00F24DE8">
              <w:rPr>
                <w:rFonts w:asciiTheme="majorHAnsi" w:hAnsiTheme="majorHAnsi" w:hint="eastAsia"/>
                <w:sz w:val="20"/>
                <w:szCs w:val="21"/>
              </w:rPr>
              <w:t>:</w:t>
            </w:r>
            <w:r>
              <w:rPr>
                <w:rFonts w:asciiTheme="majorHAnsi" w:hAnsiTheme="majorHAnsi" w:hint="eastAsia"/>
                <w:sz w:val="20"/>
                <w:szCs w:val="21"/>
              </w:rPr>
              <w:t>[</w:t>
            </w:r>
            <w:r w:rsidR="00202F7F">
              <w:rPr>
                <w:rFonts w:asciiTheme="majorHAnsi" w:hAnsiTheme="majorHAnsi" w:hint="eastAsia"/>
                <w:sz w:val="20"/>
                <w:szCs w:val="21"/>
              </w:rPr>
              <w:t>其他</w:t>
            </w:r>
            <w:r>
              <w:rPr>
                <w:rFonts w:asciiTheme="majorHAnsi" w:hAnsiTheme="majorHAnsi" w:hint="eastAsia"/>
                <w:sz w:val="20"/>
                <w:szCs w:val="21"/>
              </w:rPr>
              <w:t>原因</w:t>
            </w:r>
            <w:r>
              <w:rPr>
                <w:rFonts w:asciiTheme="majorHAnsi" w:hAnsiTheme="majorHAnsi" w:hint="eastAsia"/>
                <w:sz w:val="20"/>
                <w:szCs w:val="21"/>
              </w:rPr>
              <w:t>]&lt;/status&gt;</w:t>
            </w:r>
          </w:p>
          <w:p w14:paraId="2940A4F7" w14:textId="77777777" w:rsidR="00627D8A" w:rsidRDefault="00627D8A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</w:t>
            </w:r>
            <w:r w:rsidR="009F4FEC">
              <w:rPr>
                <w:rFonts w:asciiTheme="majorHAnsi" w:hAnsiTheme="majorHAnsi" w:hint="eastAsia"/>
                <w:szCs w:val="21"/>
              </w:rPr>
              <w:t xml:space="preserve">orderTrack 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30056821" w14:textId="77777777" w:rsidR="0073459E" w:rsidDel="000158FC" w:rsidRDefault="0073459E" w:rsidP="0073459E">
            <w:pPr>
              <w:ind w:firstLine="405"/>
              <w:jc w:val="left"/>
              <w:rPr>
                <w:del w:id="81" w:author="张伟华" w:date="2011-10-20T15:08:00Z"/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</w:t>
            </w:r>
            <w:commentRangeStart w:id="82"/>
            <w:r w:rsidR="00D167E3">
              <w:rPr>
                <w:rFonts w:asciiTheme="majorHAnsi" w:hAnsiTheme="majorHAnsi" w:hint="eastAsia"/>
                <w:szCs w:val="21"/>
              </w:rPr>
              <w:t>logistics</w:t>
            </w:r>
            <w:r>
              <w:rPr>
                <w:rFonts w:asciiTheme="majorHAnsi" w:hAnsiTheme="majorHAnsi" w:hint="eastAsia"/>
                <w:szCs w:val="21"/>
              </w:rPr>
              <w:t>Track</w:t>
            </w:r>
            <w:commentRangeEnd w:id="82"/>
            <w:r>
              <w:rPr>
                <w:rStyle w:val="CommentReference"/>
              </w:rPr>
              <w:commentReference w:id="82"/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5A789001" w14:textId="77777777" w:rsidR="0073459E" w:rsidDel="000158FC" w:rsidRDefault="0073459E" w:rsidP="0073459E">
            <w:pPr>
              <w:ind w:firstLine="405"/>
              <w:jc w:val="left"/>
              <w:rPr>
                <w:del w:id="83" w:author="张伟华" w:date="2011-10-20T15:08:00Z"/>
                <w:rFonts w:asciiTheme="majorHAnsi" w:hAnsiTheme="majorHAnsi"/>
                <w:sz w:val="20"/>
                <w:szCs w:val="21"/>
              </w:rPr>
            </w:pPr>
            <w:del w:id="84" w:author="张伟华" w:date="2011-10-20T15:08:00Z">
              <w:r w:rsidDel="000158FC">
                <w:rPr>
                  <w:rFonts w:asciiTheme="majorHAnsi" w:hAnsiTheme="majorHAnsi" w:hint="eastAsia"/>
                  <w:szCs w:val="21"/>
                </w:rPr>
                <w:delText xml:space="preserve">    </w:delText>
              </w:r>
              <w:r w:rsidDel="000158FC">
                <w:rPr>
                  <w:rFonts w:asciiTheme="majorHAnsi" w:hAnsiTheme="majorHAnsi" w:hint="eastAsia"/>
                  <w:sz w:val="20"/>
                  <w:szCs w:val="21"/>
                </w:rPr>
                <w:delText>&lt;status time=</w:delText>
              </w:r>
              <w:r w:rsidDel="000158FC">
                <w:rPr>
                  <w:rFonts w:asciiTheme="majorHAnsi" w:hAnsiTheme="majorHAnsi"/>
                  <w:sz w:val="20"/>
                  <w:szCs w:val="21"/>
                </w:rPr>
                <w:delText>”2011-10-20</w:delText>
              </w:r>
              <w:r w:rsidDel="000158FC">
                <w:rPr>
                  <w:rFonts w:asciiTheme="majorHAnsi" w:hAnsiTheme="majorHAnsi" w:hint="eastAsia"/>
                  <w:sz w:val="20"/>
                  <w:szCs w:val="21"/>
                </w:rPr>
                <w:delText xml:space="preserve"> 10:</w:delText>
              </w:r>
              <w:r w:rsidDel="000158FC">
                <w:rPr>
                  <w:rFonts w:asciiTheme="majorHAnsi" w:hAnsiTheme="majorHAnsi"/>
                  <w:sz w:val="20"/>
                  <w:szCs w:val="21"/>
                </w:rPr>
                <w:delText>00:00”</w:delText>
              </w:r>
              <w:r w:rsidDel="000158FC">
                <w:rPr>
                  <w:rFonts w:asciiTheme="majorHAnsi" w:hAnsiTheme="majorHAnsi" w:hint="eastAsia"/>
                  <w:sz w:val="20"/>
                  <w:szCs w:val="21"/>
                </w:rPr>
                <w:delText>&gt;</w:delText>
              </w:r>
              <w:r w:rsidR="00EF0607" w:rsidDel="000158FC">
                <w:rPr>
                  <w:rFonts w:asciiTheme="majorHAnsi" w:hAnsiTheme="majorHAnsi" w:hint="eastAsia"/>
                  <w:sz w:val="20"/>
                  <w:szCs w:val="21"/>
                </w:rPr>
                <w:delText>厦门仓库</w:delText>
              </w:r>
              <w:r w:rsidDel="000158FC">
                <w:rPr>
                  <w:rFonts w:asciiTheme="majorHAnsi" w:hAnsiTheme="majorHAnsi" w:hint="eastAsia"/>
                  <w:sz w:val="20"/>
                  <w:szCs w:val="21"/>
                </w:rPr>
                <w:delText>&lt;/status&gt;</w:delText>
              </w:r>
            </w:del>
          </w:p>
          <w:p w14:paraId="5E396448" w14:textId="77777777" w:rsidR="0073459E" w:rsidRPr="00033AD7" w:rsidDel="000158FC" w:rsidRDefault="0073459E" w:rsidP="0073459E">
            <w:pPr>
              <w:ind w:firstLine="405"/>
              <w:jc w:val="left"/>
              <w:rPr>
                <w:del w:id="85" w:author="张伟华" w:date="2011-10-20T15:08:00Z"/>
                <w:rFonts w:asciiTheme="majorHAnsi" w:hAnsiTheme="majorHAnsi"/>
                <w:sz w:val="20"/>
                <w:szCs w:val="21"/>
              </w:rPr>
            </w:pPr>
            <w:del w:id="86" w:author="张伟华" w:date="2011-10-20T15:08:00Z">
              <w:r w:rsidDel="000158FC">
                <w:rPr>
                  <w:rFonts w:asciiTheme="majorHAnsi" w:hAnsiTheme="majorHAnsi" w:hint="eastAsia"/>
                  <w:sz w:val="20"/>
                  <w:szCs w:val="21"/>
                </w:rPr>
                <w:delText xml:space="preserve">    &lt;</w:delText>
              </w:r>
              <w:r w:rsidRPr="00D167E3" w:rsidDel="000158FC">
                <w:rPr>
                  <w:rFonts w:asciiTheme="majorHAnsi" w:hAnsiTheme="majorHAnsi" w:hint="eastAsia"/>
                  <w:sz w:val="20"/>
                  <w:szCs w:val="21"/>
                </w:rPr>
                <w:delText>status</w:delText>
              </w:r>
              <w:r w:rsidDel="000158FC">
                <w:rPr>
                  <w:rFonts w:asciiTheme="majorHAnsi" w:hAnsiTheme="majorHAnsi" w:hint="eastAsia"/>
                  <w:sz w:val="20"/>
                  <w:szCs w:val="21"/>
                </w:rPr>
                <w:delText xml:space="preserve"> time=</w:delText>
              </w:r>
              <w:r w:rsidDel="000158FC">
                <w:rPr>
                  <w:rFonts w:asciiTheme="majorHAnsi" w:hAnsiTheme="majorHAnsi"/>
                  <w:sz w:val="20"/>
                  <w:szCs w:val="21"/>
                </w:rPr>
                <w:delText>”2011-10-20</w:delText>
              </w:r>
              <w:r w:rsidDel="000158FC">
                <w:rPr>
                  <w:rFonts w:asciiTheme="majorHAnsi" w:hAnsiTheme="majorHAnsi" w:hint="eastAsia"/>
                  <w:sz w:val="20"/>
                  <w:szCs w:val="21"/>
                </w:rPr>
                <w:delText xml:space="preserve"> 10:</w:delText>
              </w:r>
              <w:r w:rsidDel="000158FC">
                <w:rPr>
                  <w:rFonts w:asciiTheme="majorHAnsi" w:hAnsiTheme="majorHAnsi"/>
                  <w:sz w:val="20"/>
                  <w:szCs w:val="21"/>
                </w:rPr>
                <w:delText>00:00”</w:delText>
              </w:r>
              <w:r w:rsidDel="000158FC">
                <w:rPr>
                  <w:rFonts w:asciiTheme="majorHAnsi" w:hAnsiTheme="majorHAnsi" w:hint="eastAsia"/>
                  <w:sz w:val="20"/>
                  <w:szCs w:val="21"/>
                </w:rPr>
                <w:delText>&gt;</w:delText>
              </w:r>
              <w:r w:rsidR="00D013BA" w:rsidDel="000158FC">
                <w:rPr>
                  <w:rFonts w:asciiTheme="majorHAnsi" w:hAnsiTheme="majorHAnsi" w:hint="eastAsia"/>
                  <w:sz w:val="20"/>
                  <w:szCs w:val="21"/>
                </w:rPr>
                <w:delText>厦门仓库</w:delText>
              </w:r>
              <w:r w:rsidDel="000158FC">
                <w:rPr>
                  <w:rFonts w:asciiTheme="majorHAnsi" w:hAnsiTheme="majorHAnsi" w:hint="eastAsia"/>
                  <w:sz w:val="20"/>
                  <w:szCs w:val="21"/>
                </w:rPr>
                <w:delText>&lt;/status&gt;</w:delText>
              </w:r>
            </w:del>
          </w:p>
          <w:p w14:paraId="5AC909E7" w14:textId="77777777" w:rsidR="0073459E" w:rsidRDefault="0073459E" w:rsidP="000158FC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del w:id="87" w:author="张伟华" w:date="2011-10-20T15:08:00Z">
              <w:r w:rsidDel="000158FC">
                <w:rPr>
                  <w:rFonts w:asciiTheme="majorHAnsi" w:hAnsiTheme="majorHAnsi" w:hint="eastAsia"/>
                  <w:szCs w:val="21"/>
                </w:rPr>
                <w:delText xml:space="preserve">  </w:delText>
              </w:r>
            </w:del>
            <w:ins w:id="88" w:author="张伟华" w:date="2011-10-20T15:08:00Z">
              <w:r w:rsidR="000158FC">
                <w:rPr>
                  <w:rFonts w:asciiTheme="majorHAnsi" w:hAnsiTheme="majorHAnsi" w:hint="eastAsia"/>
                  <w:sz w:val="20"/>
                  <w:szCs w:val="21"/>
                </w:rPr>
                <w:t>html</w:t>
              </w:r>
              <w:r w:rsidR="000158FC">
                <w:rPr>
                  <w:rFonts w:asciiTheme="majorHAnsi" w:hAnsiTheme="majorHAnsi" w:hint="eastAsia"/>
                  <w:sz w:val="20"/>
                  <w:szCs w:val="21"/>
                </w:rPr>
                <w:t>描述</w:t>
              </w:r>
            </w:ins>
            <w:r>
              <w:rPr>
                <w:rFonts w:asciiTheme="majorHAnsi" w:hAnsiTheme="majorHAnsi" w:hint="eastAsia"/>
                <w:szCs w:val="21"/>
              </w:rPr>
              <w:t>&lt;/</w:t>
            </w:r>
            <w:r w:rsidR="00D167E3">
              <w:rPr>
                <w:rFonts w:asciiTheme="majorHAnsi" w:hAnsiTheme="majorHAnsi" w:hint="eastAsia"/>
                <w:szCs w:val="21"/>
              </w:rPr>
              <w:t>logisticsTrack</w:t>
            </w:r>
            <w:r>
              <w:rPr>
                <w:rFonts w:asciiTheme="majorHAnsi" w:hAnsiTheme="majorHAnsi" w:hint="eastAsia"/>
                <w:szCs w:val="21"/>
              </w:rPr>
              <w:t xml:space="preserve"> &gt;</w:t>
            </w:r>
          </w:p>
          <w:p w14:paraId="6D8DC466" w14:textId="77777777" w:rsidR="006258DA" w:rsidRPr="0005170D" w:rsidRDefault="006258DA" w:rsidP="000158FC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&lt;msg&gt;</w:t>
            </w:r>
            <w:r>
              <w:rPr>
                <w:rFonts w:asciiTheme="majorHAnsi" w:hAnsiTheme="majorHAnsi" w:hint="eastAsia"/>
                <w:szCs w:val="21"/>
              </w:rPr>
              <w:t>我要发票</w:t>
            </w:r>
            <w:r>
              <w:rPr>
                <w:rFonts w:asciiTheme="majorHAnsi" w:hAnsiTheme="majorHAnsi" w:hint="eastAsia"/>
                <w:szCs w:val="21"/>
              </w:rPr>
              <w:t>&lt;/msg&gt;</w:t>
            </w:r>
          </w:p>
          <w:p w14:paraId="72B462F4" w14:textId="77777777" w:rsidR="00AE0BCF" w:rsidRPr="0005170D" w:rsidRDefault="00AE0BCF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0D452C0C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31B77026" w14:textId="77777777" w:rsidR="00AE0BCF" w:rsidRPr="0005170D" w:rsidRDefault="00AE0BCF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E0BCF" w:rsidRPr="0005170D" w14:paraId="457C087B" w14:textId="77777777" w:rsidTr="00091678">
        <w:trPr>
          <w:jc w:val="center"/>
        </w:trPr>
        <w:tc>
          <w:tcPr>
            <w:tcW w:w="2109" w:type="dxa"/>
          </w:tcPr>
          <w:p w14:paraId="35133EF4" w14:textId="77777777" w:rsidR="00AE0BCF" w:rsidRPr="0005170D" w:rsidRDefault="00AE0BCF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E62F726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75B044D8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64DFCB9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8E4E832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00ACBFB4" w14:textId="77777777" w:rsidR="00397C07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7E43017A" w14:textId="77777777" w:rsidR="00397C07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B9CA226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30588B5" w14:textId="77777777" w:rsidR="00397C07" w:rsidRDefault="00397C07" w:rsidP="00397C0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65A802A" w14:textId="77777777" w:rsidR="00397C07" w:rsidRPr="0005170D" w:rsidRDefault="00397C07" w:rsidP="00397C07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8F3A133" w14:textId="77777777" w:rsidR="00AE0BCF" w:rsidRPr="0005170D" w:rsidRDefault="00397C07" w:rsidP="00397C0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425E2030" w14:textId="77777777" w:rsidR="00AE0BCF" w:rsidRDefault="00AE0BCF" w:rsidP="00D85F99">
      <w:pPr>
        <w:rPr>
          <w:rFonts w:asciiTheme="majorHAnsi" w:hAnsiTheme="majorHAnsi"/>
        </w:rPr>
      </w:pPr>
    </w:p>
    <w:p w14:paraId="3005B28C" w14:textId="77777777" w:rsidR="00F71422" w:rsidRPr="0005170D" w:rsidRDefault="00A06F71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收货地址列表</w:t>
      </w:r>
      <w:r>
        <w:rPr>
          <w:rFonts w:asciiTheme="majorHAnsi" w:hAnsiTheme="majorHAnsi" w:hint="eastAsia"/>
        </w:rPr>
        <w:t>(getAddressList)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F71422" w:rsidRPr="0005170D" w14:paraId="73886FA7" w14:textId="77777777" w:rsidTr="00091678">
        <w:trPr>
          <w:jc w:val="center"/>
        </w:trPr>
        <w:tc>
          <w:tcPr>
            <w:tcW w:w="2109" w:type="dxa"/>
          </w:tcPr>
          <w:p w14:paraId="659F67EB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F629204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F71422" w:rsidRPr="0005170D" w14:paraId="2A4A412A" w14:textId="77777777" w:rsidTr="00091678">
        <w:trPr>
          <w:jc w:val="center"/>
        </w:trPr>
        <w:tc>
          <w:tcPr>
            <w:tcW w:w="2109" w:type="dxa"/>
          </w:tcPr>
          <w:p w14:paraId="54304F74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5C6503A9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F71422" w:rsidRPr="0005170D" w14:paraId="352A9876" w14:textId="77777777" w:rsidTr="00091678">
        <w:trPr>
          <w:jc w:val="center"/>
        </w:trPr>
        <w:tc>
          <w:tcPr>
            <w:tcW w:w="2109" w:type="dxa"/>
          </w:tcPr>
          <w:p w14:paraId="7DB2A8C5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备注</w:t>
            </w:r>
          </w:p>
        </w:tc>
        <w:tc>
          <w:tcPr>
            <w:tcW w:w="7213" w:type="dxa"/>
            <w:gridSpan w:val="3"/>
          </w:tcPr>
          <w:p w14:paraId="4A017677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</w:p>
        </w:tc>
      </w:tr>
      <w:tr w:rsidR="00F71422" w:rsidRPr="0005170D" w14:paraId="464D8073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3E27A98E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12A07964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315DABC6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7193987A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F71422" w:rsidRPr="0005170D" w14:paraId="036DC4E5" w14:textId="77777777" w:rsidTr="00091678">
        <w:trPr>
          <w:jc w:val="center"/>
        </w:trPr>
        <w:tc>
          <w:tcPr>
            <w:tcW w:w="2109" w:type="dxa"/>
          </w:tcPr>
          <w:p w14:paraId="264586A2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544AB9EF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CBF1CC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807EF23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getAddressList</w:t>
            </w:r>
          </w:p>
        </w:tc>
      </w:tr>
      <w:tr w:rsidR="00F71422" w:rsidRPr="0005170D" w14:paraId="7D8073D0" w14:textId="77777777" w:rsidTr="00091678">
        <w:trPr>
          <w:jc w:val="center"/>
        </w:trPr>
        <w:tc>
          <w:tcPr>
            <w:tcW w:w="2109" w:type="dxa"/>
          </w:tcPr>
          <w:p w14:paraId="25273AFE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6D0EE5C8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F921CBE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365A53A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F71422" w:rsidRPr="0005170D" w14:paraId="45202E39" w14:textId="77777777" w:rsidTr="00091678">
        <w:trPr>
          <w:jc w:val="center"/>
        </w:trPr>
        <w:tc>
          <w:tcPr>
            <w:tcW w:w="2109" w:type="dxa"/>
          </w:tcPr>
          <w:p w14:paraId="43E7F949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35532FC6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35C98FE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2662EDA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F71422" w:rsidRPr="0005170D" w14:paraId="70EC3AFC" w14:textId="77777777" w:rsidTr="00091678">
        <w:trPr>
          <w:jc w:val="center"/>
        </w:trPr>
        <w:tc>
          <w:tcPr>
            <w:tcW w:w="2109" w:type="dxa"/>
          </w:tcPr>
          <w:p w14:paraId="7E9A100D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7766D0A2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E5ED841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79B03C3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F71422" w:rsidRPr="0005170D" w14:paraId="307102AF" w14:textId="77777777" w:rsidTr="00091678">
        <w:trPr>
          <w:jc w:val="center"/>
        </w:trPr>
        <w:tc>
          <w:tcPr>
            <w:tcW w:w="2109" w:type="dxa"/>
          </w:tcPr>
          <w:p w14:paraId="319FCC02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5A62494F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A33AB6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C1017E2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F71422" w:rsidRPr="0005170D" w14:paraId="36B796D3" w14:textId="77777777" w:rsidTr="00091678">
        <w:trPr>
          <w:jc w:val="center"/>
        </w:trPr>
        <w:tc>
          <w:tcPr>
            <w:tcW w:w="9322" w:type="dxa"/>
            <w:gridSpan w:val="4"/>
          </w:tcPr>
          <w:p w14:paraId="7A80B548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</w:p>
        </w:tc>
      </w:tr>
      <w:tr w:rsidR="00F71422" w:rsidRPr="0005170D" w14:paraId="294865CF" w14:textId="77777777" w:rsidTr="00091678">
        <w:trPr>
          <w:jc w:val="center"/>
        </w:trPr>
        <w:tc>
          <w:tcPr>
            <w:tcW w:w="2109" w:type="dxa"/>
          </w:tcPr>
          <w:p w14:paraId="3C21E64F" w14:textId="77777777" w:rsidR="00F71422" w:rsidRPr="0005170D" w:rsidRDefault="00F71422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7B8D2D60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212C36B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4DFD056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</w:p>
        </w:tc>
      </w:tr>
      <w:tr w:rsidR="00F71422" w:rsidRPr="0005170D" w14:paraId="657D87EC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5976859F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32F11348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F71422" w:rsidRPr="0005170D" w14:paraId="773FE99C" w14:textId="77777777" w:rsidTr="00091678">
        <w:trPr>
          <w:jc w:val="center"/>
        </w:trPr>
        <w:tc>
          <w:tcPr>
            <w:tcW w:w="2109" w:type="dxa"/>
          </w:tcPr>
          <w:p w14:paraId="1BD44F9D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3AFEFC92" w14:textId="77777777" w:rsidR="00F71422" w:rsidRPr="0005170D" w:rsidRDefault="00F71422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632C5244" w14:textId="77777777" w:rsidR="00F71422" w:rsidRPr="0005170D" w:rsidRDefault="00F71422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65CE3C1" w14:textId="77777777" w:rsidR="00E24952" w:rsidRPr="0005170D" w:rsidRDefault="00E24952" w:rsidP="00E2495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49A2FEB" w14:textId="77777777" w:rsidR="00E24952" w:rsidRPr="0005170D" w:rsidRDefault="00E24952" w:rsidP="00E2495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4A2D04D1" w14:textId="77777777" w:rsidR="00E24952" w:rsidRPr="0005170D" w:rsidRDefault="00E24952" w:rsidP="00E2495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C1E937A" w14:textId="77777777" w:rsidR="00E24952" w:rsidRDefault="00E24952" w:rsidP="00E2495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C0C8915" w14:textId="77777777" w:rsidR="00E24952" w:rsidRPr="0005170D" w:rsidRDefault="00E24952" w:rsidP="00E24952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07F3DBB3" w14:textId="77777777" w:rsidR="00E24952" w:rsidRDefault="00E24952" w:rsidP="00E24952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31401940" w14:textId="77777777" w:rsidR="00E24952" w:rsidRDefault="00E24952" w:rsidP="00E24952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03158113" w14:textId="77777777" w:rsidR="00E24952" w:rsidRPr="0005170D" w:rsidRDefault="00E24952" w:rsidP="00E2495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6B055AB1" w14:textId="77777777" w:rsidR="00E24952" w:rsidRPr="0005170D" w:rsidRDefault="00E24952" w:rsidP="00E24952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47751943" w14:textId="77777777" w:rsidR="008427D5" w:rsidRDefault="008427D5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&lt;addressList&gt;</w:t>
            </w:r>
          </w:p>
          <w:p w14:paraId="7256EB8A" w14:textId="77777777" w:rsidR="00420140" w:rsidRDefault="00420140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</w:t>
            </w:r>
            <w:r w:rsidR="00064191">
              <w:rPr>
                <w:rFonts w:asciiTheme="majorHAnsi" w:hAnsiTheme="majorHAnsi" w:hint="eastAsia"/>
                <w:szCs w:val="21"/>
              </w:rPr>
              <w:t xml:space="preserve"> </w:t>
            </w:r>
            <w:r>
              <w:rPr>
                <w:rFonts w:asciiTheme="majorHAnsi" w:hAnsiTheme="majorHAnsi" w:hint="eastAsia"/>
                <w:szCs w:val="21"/>
              </w:rPr>
              <w:t>&lt;addres addressId=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123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312D2A">
              <w:rPr>
                <w:rFonts w:asciiTheme="majorHAnsi" w:hAnsiTheme="majorHAnsi" w:hint="eastAsia"/>
                <w:szCs w:val="21"/>
              </w:rPr>
              <w:t xml:space="preserve"> default=</w:t>
            </w:r>
            <w:r w:rsidR="00312D2A">
              <w:rPr>
                <w:rFonts w:asciiTheme="majorHAnsi" w:hAnsiTheme="majorHAnsi"/>
                <w:szCs w:val="21"/>
              </w:rPr>
              <w:t>”</w:t>
            </w:r>
            <w:r w:rsidR="00312D2A">
              <w:rPr>
                <w:rFonts w:asciiTheme="majorHAnsi" w:hAnsiTheme="majorHAnsi" w:hint="eastAsia"/>
                <w:szCs w:val="21"/>
              </w:rPr>
              <w:t>1</w:t>
            </w:r>
            <w:r w:rsidR="00312D2A"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0B9702EC" w14:textId="77777777" w:rsidR="00420140" w:rsidRPr="0005170D" w:rsidRDefault="00420140" w:rsidP="004201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</w:t>
            </w: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</w:r>
            <w:r w:rsidR="00064191">
              <w:rPr>
                <w:rFonts w:asciiTheme="majorHAnsi" w:hAnsiTheme="majorHAnsi" w:hint="eastAsia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&lt;consignee&gt;</w:t>
            </w:r>
            <w:r w:rsidRPr="0005170D">
              <w:rPr>
                <w:rFonts w:asciiTheme="majorHAnsi" w:hAnsiTheme="majorHAnsi"/>
              </w:rPr>
              <w:t>王五</w:t>
            </w:r>
            <w:r w:rsidRPr="0005170D">
              <w:rPr>
                <w:rFonts w:asciiTheme="majorHAnsi" w:hAnsiTheme="majorHAnsi"/>
              </w:rPr>
              <w:t>&lt;/</w:t>
            </w:r>
            <w:commentRangeStart w:id="89"/>
            <w:r w:rsidRPr="0005170D">
              <w:rPr>
                <w:rFonts w:asciiTheme="majorHAnsi" w:hAnsiTheme="majorHAnsi"/>
              </w:rPr>
              <w:t>consignee</w:t>
            </w:r>
            <w:commentRangeEnd w:id="89"/>
            <w:r w:rsidRPr="0005170D">
              <w:rPr>
                <w:rStyle w:val="CommentReference"/>
                <w:rFonts w:asciiTheme="majorHAnsi" w:hAnsiTheme="majorHAnsi"/>
              </w:rPr>
              <w:commentReference w:id="89"/>
            </w:r>
            <w:r w:rsidRPr="0005170D">
              <w:rPr>
                <w:rFonts w:asciiTheme="majorHAnsi" w:hAnsiTheme="majorHAnsi"/>
              </w:rPr>
              <w:t>&gt;</w:t>
            </w:r>
          </w:p>
          <w:p w14:paraId="3B57DFE4" w14:textId="77777777" w:rsidR="00420140" w:rsidRPr="0005170D" w:rsidRDefault="00420140" w:rsidP="0042014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</w:r>
            <w:r w:rsidR="00064191">
              <w:rPr>
                <w:rFonts w:asciiTheme="majorHAnsi" w:hAnsiTheme="majorHAnsi" w:hint="eastAsia"/>
              </w:rPr>
              <w:t xml:space="preserve">  </w:t>
            </w:r>
            <w:del w:id="90" w:author="张伟华" w:date="2011-10-20T14:50:00Z">
              <w:r w:rsidRPr="0005170D" w:rsidDel="00210BE5">
                <w:rPr>
                  <w:rFonts w:asciiTheme="majorHAnsi" w:hAnsiTheme="majorHAnsi"/>
                </w:rPr>
                <w:delText>&lt;sex&gt;</w:delText>
              </w:r>
              <w:r w:rsidRPr="0005170D" w:rsidDel="00210BE5">
                <w:rPr>
                  <w:rFonts w:asciiTheme="majorHAnsi" w:hAnsiTheme="majorHAnsi"/>
                </w:rPr>
                <w:delText>男</w:delText>
              </w:r>
              <w:r w:rsidRPr="0005170D" w:rsidDel="00210BE5">
                <w:rPr>
                  <w:rFonts w:asciiTheme="majorHAnsi" w:hAnsiTheme="majorHAnsi"/>
                </w:rPr>
                <w:delText>&lt;/sex&gt;</w:delText>
              </w:r>
            </w:del>
          </w:p>
          <w:p w14:paraId="35350499" w14:textId="77777777" w:rsidR="00420140" w:rsidRPr="0005170D" w:rsidRDefault="00420140" w:rsidP="0042014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</w:r>
            <w:r w:rsidR="00064191">
              <w:rPr>
                <w:rFonts w:asciiTheme="majorHAnsi" w:hAnsiTheme="majorHAnsi" w:hint="eastAsia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</w:t>
            </w:r>
            <w:r w:rsidR="00F5643D" w:rsidRPr="0005170D">
              <w:rPr>
                <w:rFonts w:asciiTheme="majorHAnsi" w:hAnsiTheme="majorHAnsi"/>
              </w:rPr>
              <w:t>address</w:t>
            </w:r>
            <w:r w:rsidR="00F5643D">
              <w:rPr>
                <w:rFonts w:asciiTheme="majorHAnsi" w:hAnsiTheme="majorHAnsi" w:hint="eastAsia"/>
              </w:rPr>
              <w:t>detail</w:t>
            </w:r>
            <w:r w:rsidRPr="0005170D">
              <w:rPr>
                <w:rFonts w:asciiTheme="majorHAnsi" w:hAnsiTheme="majorHAnsi"/>
              </w:rPr>
              <w:t>&gt;</w:t>
            </w:r>
            <w:r w:rsidRPr="0005170D">
              <w:rPr>
                <w:rFonts w:asciiTheme="majorHAnsi" w:hAnsiTheme="majorHAnsi"/>
              </w:rPr>
              <w:t>上海浦东新区</w:t>
            </w:r>
            <w:r w:rsidRPr="0005170D">
              <w:rPr>
                <w:rFonts w:asciiTheme="majorHAnsi" w:hAnsiTheme="majorHAnsi"/>
              </w:rPr>
              <w:t>&lt;/</w:t>
            </w:r>
            <w:commentRangeStart w:id="91"/>
            <w:r w:rsidRPr="0005170D">
              <w:rPr>
                <w:rFonts w:asciiTheme="majorHAnsi" w:hAnsiTheme="majorHAnsi"/>
              </w:rPr>
              <w:t>addres</w:t>
            </w:r>
            <w:r w:rsidR="00F5643D">
              <w:rPr>
                <w:rFonts w:asciiTheme="majorHAnsi" w:hAnsiTheme="majorHAnsi" w:hint="eastAsia"/>
              </w:rPr>
              <w:t>sdetail</w:t>
            </w:r>
            <w:commentRangeEnd w:id="91"/>
            <w:r w:rsidRPr="0005170D">
              <w:rPr>
                <w:rStyle w:val="CommentReference"/>
                <w:rFonts w:asciiTheme="majorHAnsi" w:hAnsiTheme="majorHAnsi"/>
              </w:rPr>
              <w:commentReference w:id="91"/>
            </w:r>
            <w:r w:rsidRPr="0005170D">
              <w:rPr>
                <w:rFonts w:asciiTheme="majorHAnsi" w:hAnsiTheme="majorHAnsi"/>
              </w:rPr>
              <w:t>&gt;</w:t>
            </w:r>
          </w:p>
          <w:p w14:paraId="4DFE2218" w14:textId="77777777" w:rsidR="00420140" w:rsidRPr="0005170D" w:rsidRDefault="00420140" w:rsidP="0042014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</w:r>
            <w:r w:rsidR="00064191">
              <w:rPr>
                <w:rFonts w:asciiTheme="majorHAnsi" w:hAnsiTheme="majorHAnsi" w:hint="eastAsia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&lt;province provinceId=”1”&gt;</w:t>
            </w:r>
            <w:r w:rsidRPr="0005170D">
              <w:rPr>
                <w:rFonts w:asciiTheme="majorHAnsi" w:hAnsiTheme="majorHAnsi"/>
              </w:rPr>
              <w:t>浙江省</w:t>
            </w:r>
            <w:r w:rsidRPr="0005170D">
              <w:rPr>
                <w:rFonts w:asciiTheme="majorHAnsi" w:hAnsiTheme="majorHAnsi"/>
              </w:rPr>
              <w:t>&lt;/province&gt;</w:t>
            </w:r>
          </w:p>
          <w:p w14:paraId="296EDB9F" w14:textId="77777777" w:rsidR="00420140" w:rsidRPr="0005170D" w:rsidRDefault="00420140" w:rsidP="0042014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</w:r>
            <w:r w:rsidR="00064191">
              <w:rPr>
                <w:rFonts w:asciiTheme="majorHAnsi" w:hAnsiTheme="majorHAnsi" w:hint="eastAsia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&lt;city cityId=”2”&gt;</w:t>
            </w:r>
            <w:r w:rsidRPr="0005170D">
              <w:rPr>
                <w:rFonts w:asciiTheme="majorHAnsi" w:hAnsiTheme="majorHAnsi"/>
              </w:rPr>
              <w:t>宁波市</w:t>
            </w:r>
            <w:r w:rsidRPr="0005170D">
              <w:rPr>
                <w:rFonts w:asciiTheme="majorHAnsi" w:hAnsiTheme="majorHAnsi"/>
              </w:rPr>
              <w:t>&lt;/city&gt;</w:t>
            </w:r>
          </w:p>
          <w:p w14:paraId="1CEC21A1" w14:textId="77777777" w:rsidR="00420140" w:rsidRPr="0005170D" w:rsidRDefault="00420140" w:rsidP="0042014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</w:r>
            <w:r w:rsidR="00064191">
              <w:rPr>
                <w:rFonts w:asciiTheme="majorHAnsi" w:hAnsiTheme="majorHAnsi" w:hint="eastAsia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&lt;area areaId=”3”&gt;</w:t>
            </w:r>
            <w:r w:rsidRPr="0005170D">
              <w:rPr>
                <w:rFonts w:asciiTheme="majorHAnsi" w:hAnsiTheme="majorHAnsi"/>
              </w:rPr>
              <w:t>海曙区</w:t>
            </w:r>
            <w:r w:rsidRPr="0005170D">
              <w:rPr>
                <w:rFonts w:asciiTheme="majorHAnsi" w:hAnsiTheme="majorHAnsi"/>
              </w:rPr>
              <w:t>&lt;/area&gt;</w:t>
            </w:r>
          </w:p>
          <w:p w14:paraId="29D2E02D" w14:textId="77777777" w:rsidR="00420140" w:rsidRDefault="00420140" w:rsidP="0042014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</w:r>
            <w:r w:rsidR="00064191">
              <w:rPr>
                <w:rFonts w:asciiTheme="majorHAnsi" w:hAnsiTheme="majorHAnsi" w:hint="eastAsia"/>
              </w:rPr>
              <w:t xml:space="preserve">  </w:t>
            </w:r>
            <w:r w:rsidRPr="0005170D">
              <w:rPr>
                <w:rFonts w:asciiTheme="majorHAnsi" w:hAnsiTheme="majorHAnsi"/>
              </w:rPr>
              <w:t>&lt;</w:t>
            </w:r>
            <w:commentRangeStart w:id="92"/>
            <w:r w:rsidRPr="0005170D">
              <w:rPr>
                <w:rFonts w:asciiTheme="majorHAnsi" w:hAnsiTheme="majorHAnsi"/>
              </w:rPr>
              <w:t>phone</w:t>
            </w:r>
            <w:commentRangeEnd w:id="92"/>
            <w:r w:rsidR="00BD471F">
              <w:rPr>
                <w:rStyle w:val="CommentReference"/>
              </w:rPr>
              <w:commentReference w:id="92"/>
            </w:r>
            <w:r w:rsidRPr="0005170D">
              <w:rPr>
                <w:rFonts w:asciiTheme="majorHAnsi" w:hAnsiTheme="majorHAnsi"/>
              </w:rPr>
              <w:t>&gt;13126547896&lt;/phone&gt;</w:t>
            </w:r>
          </w:p>
          <w:p w14:paraId="19EEEB27" w14:textId="77777777" w:rsidR="00064191" w:rsidRPr="00420140" w:rsidRDefault="00064191" w:rsidP="004201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  &lt;/address&gt;</w:t>
            </w:r>
          </w:p>
          <w:p w14:paraId="7DBFF19C" w14:textId="77777777" w:rsidR="008427D5" w:rsidRPr="0005170D" w:rsidRDefault="008427D5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&lt;/addressList&gt;</w:t>
            </w:r>
          </w:p>
          <w:p w14:paraId="47A4E196" w14:textId="77777777" w:rsidR="00F71422" w:rsidRPr="0005170D" w:rsidRDefault="00F71422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1B6F1155" w14:textId="77777777" w:rsidR="00F71422" w:rsidRPr="0005170D" w:rsidRDefault="00F71422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0EF8BB8E" w14:textId="77777777" w:rsidR="00F71422" w:rsidRPr="0005170D" w:rsidRDefault="00F71422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F71422" w:rsidRPr="0005170D" w14:paraId="44ECAFF1" w14:textId="77777777" w:rsidTr="00091678">
        <w:trPr>
          <w:jc w:val="center"/>
        </w:trPr>
        <w:tc>
          <w:tcPr>
            <w:tcW w:w="2109" w:type="dxa"/>
          </w:tcPr>
          <w:p w14:paraId="69F1FA42" w14:textId="77777777" w:rsidR="00F71422" w:rsidRPr="0005170D" w:rsidRDefault="00F71422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031AA819" w14:textId="77777777" w:rsidR="002613A0" w:rsidRPr="0005170D" w:rsidRDefault="002613A0" w:rsidP="002613A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30AF6CB3" w14:textId="77777777" w:rsidR="002613A0" w:rsidRPr="0005170D" w:rsidRDefault="002613A0" w:rsidP="002613A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54E9C98C" w14:textId="77777777" w:rsidR="002613A0" w:rsidRPr="0005170D" w:rsidRDefault="002613A0" w:rsidP="002613A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7E5EB62" w14:textId="77777777" w:rsidR="002613A0" w:rsidRPr="0005170D" w:rsidRDefault="002613A0" w:rsidP="002613A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3A83DB2E" w14:textId="77777777" w:rsidR="002613A0" w:rsidRPr="0005170D" w:rsidRDefault="002613A0" w:rsidP="002613A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F7C3F9C" w14:textId="77777777" w:rsidR="002613A0" w:rsidRDefault="002613A0" w:rsidP="002613A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CA143F4" w14:textId="77777777" w:rsidR="002613A0" w:rsidRDefault="002613A0" w:rsidP="002613A0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21B899EB" w14:textId="77777777" w:rsidR="002613A0" w:rsidRDefault="002613A0" w:rsidP="002613A0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41F5A1A4" w14:textId="77777777" w:rsidR="002613A0" w:rsidRPr="0005170D" w:rsidRDefault="002613A0" w:rsidP="002613A0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&lt;/info&gt;</w:t>
            </w:r>
          </w:p>
          <w:p w14:paraId="0746DF2F" w14:textId="77777777" w:rsidR="00F71422" w:rsidRPr="0005170D" w:rsidRDefault="002613A0" w:rsidP="002613A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47268E49" w14:textId="77777777" w:rsidR="00F71422" w:rsidRDefault="00F71422" w:rsidP="00D85F99">
      <w:pPr>
        <w:rPr>
          <w:rFonts w:asciiTheme="majorHAnsi" w:hAnsiTheme="majorHAnsi"/>
        </w:rPr>
      </w:pPr>
    </w:p>
    <w:p w14:paraId="2D2D6947" w14:textId="77777777" w:rsidR="00D17629" w:rsidRPr="0005170D" w:rsidRDefault="00E45A8E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设置默认地址</w:t>
      </w:r>
      <w:r w:rsidR="003116CE">
        <w:rPr>
          <w:rFonts w:asciiTheme="majorHAnsi" w:hAnsiTheme="majorHAnsi" w:hint="eastAsia"/>
        </w:rPr>
        <w:t>(setDefaultAddress)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D17629" w:rsidRPr="0005170D" w14:paraId="6FA54586" w14:textId="77777777" w:rsidTr="00091678">
        <w:trPr>
          <w:jc w:val="center"/>
        </w:trPr>
        <w:tc>
          <w:tcPr>
            <w:tcW w:w="2109" w:type="dxa"/>
          </w:tcPr>
          <w:p w14:paraId="422C8BB4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41F85A19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D17629" w:rsidRPr="0005170D" w14:paraId="0A03435B" w14:textId="77777777" w:rsidTr="00091678">
        <w:trPr>
          <w:jc w:val="center"/>
        </w:trPr>
        <w:tc>
          <w:tcPr>
            <w:tcW w:w="2109" w:type="dxa"/>
          </w:tcPr>
          <w:p w14:paraId="32691AB8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0532D432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D17629" w:rsidRPr="0005170D" w14:paraId="4BDEBCE9" w14:textId="77777777" w:rsidTr="00091678">
        <w:trPr>
          <w:jc w:val="center"/>
        </w:trPr>
        <w:tc>
          <w:tcPr>
            <w:tcW w:w="2109" w:type="dxa"/>
          </w:tcPr>
          <w:p w14:paraId="3A3BAE96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1EA570A2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</w:p>
        </w:tc>
      </w:tr>
      <w:tr w:rsidR="00D17629" w:rsidRPr="0005170D" w14:paraId="5BBE2591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3B020A1E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584AE1B6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4BC1E187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67F5CCC9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D17629" w:rsidRPr="0005170D" w14:paraId="7E431CD0" w14:textId="77777777" w:rsidTr="00091678">
        <w:trPr>
          <w:jc w:val="center"/>
        </w:trPr>
        <w:tc>
          <w:tcPr>
            <w:tcW w:w="2109" w:type="dxa"/>
          </w:tcPr>
          <w:p w14:paraId="28B410C1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1EF3973A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1FD611E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0837597" w14:textId="77777777" w:rsidR="00D17629" w:rsidRPr="0005170D" w:rsidRDefault="0084369A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setDefaultAddress</w:t>
            </w:r>
          </w:p>
        </w:tc>
      </w:tr>
      <w:tr w:rsidR="00D17629" w:rsidRPr="0005170D" w14:paraId="1C3635D1" w14:textId="77777777" w:rsidTr="00091678">
        <w:trPr>
          <w:jc w:val="center"/>
        </w:trPr>
        <w:tc>
          <w:tcPr>
            <w:tcW w:w="2109" w:type="dxa"/>
          </w:tcPr>
          <w:p w14:paraId="6FB54B2D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1911E1AE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E0B8C14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C09BA1F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D17629" w:rsidRPr="0005170D" w14:paraId="0401C99B" w14:textId="77777777" w:rsidTr="00091678">
        <w:trPr>
          <w:jc w:val="center"/>
        </w:trPr>
        <w:tc>
          <w:tcPr>
            <w:tcW w:w="2109" w:type="dxa"/>
          </w:tcPr>
          <w:p w14:paraId="66BB64D2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3E17BA95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F5DCE5B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CC245EF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D17629" w:rsidRPr="0005170D" w14:paraId="2AA025FD" w14:textId="77777777" w:rsidTr="00091678">
        <w:trPr>
          <w:jc w:val="center"/>
        </w:trPr>
        <w:tc>
          <w:tcPr>
            <w:tcW w:w="2109" w:type="dxa"/>
          </w:tcPr>
          <w:p w14:paraId="539FE260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37BC5704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F62FBA2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35C651F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D17629" w:rsidRPr="0005170D" w14:paraId="14BA4CB5" w14:textId="77777777" w:rsidTr="00091678">
        <w:trPr>
          <w:jc w:val="center"/>
        </w:trPr>
        <w:tc>
          <w:tcPr>
            <w:tcW w:w="2109" w:type="dxa"/>
          </w:tcPr>
          <w:p w14:paraId="5CDE1893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4F61AC0C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11230BB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1E4771C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D17629" w:rsidRPr="0005170D" w14:paraId="69A7F4EB" w14:textId="77777777" w:rsidTr="00091678">
        <w:trPr>
          <w:jc w:val="center"/>
        </w:trPr>
        <w:tc>
          <w:tcPr>
            <w:tcW w:w="9322" w:type="dxa"/>
            <w:gridSpan w:val="4"/>
          </w:tcPr>
          <w:p w14:paraId="4A1D85EF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</w:p>
        </w:tc>
      </w:tr>
      <w:tr w:rsidR="00D17629" w:rsidRPr="0005170D" w14:paraId="3C8FADB3" w14:textId="77777777" w:rsidTr="00091678">
        <w:trPr>
          <w:jc w:val="center"/>
        </w:trPr>
        <w:tc>
          <w:tcPr>
            <w:tcW w:w="2109" w:type="dxa"/>
          </w:tcPr>
          <w:p w14:paraId="6B6BC611" w14:textId="77777777" w:rsidR="00D17629" w:rsidRPr="0005170D" w:rsidRDefault="00C47437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addressId</w:t>
            </w:r>
          </w:p>
        </w:tc>
        <w:tc>
          <w:tcPr>
            <w:tcW w:w="1801" w:type="dxa"/>
          </w:tcPr>
          <w:p w14:paraId="209A6D31" w14:textId="77777777" w:rsidR="00D17629" w:rsidRPr="0005170D" w:rsidRDefault="00C47437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收货地址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F5BC3BF" w14:textId="77777777" w:rsidR="00D17629" w:rsidRPr="0005170D" w:rsidRDefault="00C47437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E715325" w14:textId="77777777" w:rsidR="00D17629" w:rsidRPr="0005170D" w:rsidRDefault="00C47437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12345</w:t>
            </w:r>
          </w:p>
        </w:tc>
      </w:tr>
      <w:tr w:rsidR="00D17629" w:rsidRPr="0005170D" w14:paraId="68DEF383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6F077E25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0D7F54A5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D17629" w:rsidRPr="0005170D" w14:paraId="7E1315ED" w14:textId="77777777" w:rsidTr="00091678">
        <w:trPr>
          <w:jc w:val="center"/>
        </w:trPr>
        <w:tc>
          <w:tcPr>
            <w:tcW w:w="2109" w:type="dxa"/>
          </w:tcPr>
          <w:p w14:paraId="4C30E3EC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0AA4ADD4" w14:textId="77777777" w:rsidR="00D17629" w:rsidRPr="0005170D" w:rsidRDefault="00D17629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6AAD505D" w14:textId="77777777" w:rsidR="00D17629" w:rsidRPr="0005170D" w:rsidRDefault="00D17629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5F10263" w14:textId="77777777" w:rsidR="00D47862" w:rsidRPr="0005170D" w:rsidRDefault="00D47862" w:rsidP="00D4786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9F55A71" w14:textId="77777777" w:rsidR="00D47862" w:rsidRPr="0005170D" w:rsidRDefault="00D47862" w:rsidP="00D4786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349B9005" w14:textId="77777777" w:rsidR="00D47862" w:rsidRPr="0005170D" w:rsidRDefault="00D47862" w:rsidP="00D4786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EF0EA08" w14:textId="77777777" w:rsidR="00D47862" w:rsidRDefault="00D47862" w:rsidP="00D4786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B4F030F" w14:textId="77777777" w:rsidR="00D47862" w:rsidRPr="0005170D" w:rsidRDefault="00D47862" w:rsidP="00D47862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71351B3B" w14:textId="77777777" w:rsidR="00D47862" w:rsidRDefault="00D47862" w:rsidP="00D47862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1D629CE6" w14:textId="77777777" w:rsidR="00D47862" w:rsidRDefault="00D47862" w:rsidP="00D47862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6B29DDC6" w14:textId="77777777" w:rsidR="00D47862" w:rsidRPr="0005170D" w:rsidRDefault="00D47862" w:rsidP="00D4786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402DD3F0" w14:textId="77777777" w:rsidR="00D47862" w:rsidRPr="0005170D" w:rsidRDefault="00D47862" w:rsidP="00D47862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39288451" w14:textId="77777777" w:rsidR="00DB6ED8" w:rsidRDefault="00DB6ED8" w:rsidP="00DC77DD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</w:t>
            </w:r>
            <w:commentRangeStart w:id="93"/>
            <w:r>
              <w:rPr>
                <w:rFonts w:asciiTheme="majorHAnsi" w:hAnsiTheme="majorHAnsi" w:hint="eastAsia"/>
                <w:szCs w:val="21"/>
              </w:rPr>
              <w:t>addressId</w:t>
            </w:r>
            <w:commentRangeEnd w:id="93"/>
            <w:r>
              <w:rPr>
                <w:rStyle w:val="CommentReference"/>
              </w:rPr>
              <w:commentReference w:id="93"/>
            </w:r>
            <w:r>
              <w:rPr>
                <w:rFonts w:asciiTheme="majorHAnsi" w:hAnsiTheme="majorHAnsi" w:hint="eastAsia"/>
                <w:szCs w:val="21"/>
              </w:rPr>
              <w:t>&gt;13622&lt;/addressId&gt;</w:t>
            </w:r>
          </w:p>
          <w:p w14:paraId="6268E101" w14:textId="77777777" w:rsidR="00D17629" w:rsidRPr="0005170D" w:rsidRDefault="00D17629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6C8CCB70" w14:textId="77777777" w:rsidR="00D17629" w:rsidRPr="0005170D" w:rsidRDefault="00D17629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70656CFD" w14:textId="77777777" w:rsidR="00D17629" w:rsidRPr="0005170D" w:rsidRDefault="00D17629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D17629" w:rsidRPr="0005170D" w14:paraId="50E5B69D" w14:textId="77777777" w:rsidTr="00091678">
        <w:trPr>
          <w:jc w:val="center"/>
        </w:trPr>
        <w:tc>
          <w:tcPr>
            <w:tcW w:w="2109" w:type="dxa"/>
          </w:tcPr>
          <w:p w14:paraId="3D3D1438" w14:textId="77777777" w:rsidR="00D17629" w:rsidRPr="0005170D" w:rsidRDefault="00D17629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6B3D6A34" w14:textId="77777777" w:rsidR="006D12FA" w:rsidRPr="0005170D" w:rsidRDefault="006D12FA" w:rsidP="006D12F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2E204022" w14:textId="77777777" w:rsidR="006D12FA" w:rsidRPr="0005170D" w:rsidRDefault="006D12FA" w:rsidP="006D12F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64919EA" w14:textId="77777777" w:rsidR="006D12FA" w:rsidRPr="0005170D" w:rsidRDefault="006D12FA" w:rsidP="006D12F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D73FD5F" w14:textId="77777777" w:rsidR="006D12FA" w:rsidRPr="0005170D" w:rsidRDefault="006D12FA" w:rsidP="006D12F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45CC1DC6" w14:textId="77777777" w:rsidR="006D12FA" w:rsidRPr="0005170D" w:rsidRDefault="006D12FA" w:rsidP="006D12F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429EFCDC" w14:textId="77777777" w:rsidR="006D12FA" w:rsidRDefault="006D12FA" w:rsidP="006D12F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8576C25" w14:textId="77777777" w:rsidR="006D12FA" w:rsidRDefault="006D12FA" w:rsidP="006D12F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CDCBAAD" w14:textId="77777777" w:rsidR="006D12FA" w:rsidRDefault="006D12FA" w:rsidP="006D12FA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AF28CFD" w14:textId="77777777" w:rsidR="006D12FA" w:rsidRPr="0005170D" w:rsidRDefault="006D12FA" w:rsidP="006D12FA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06178F6B" w14:textId="77777777" w:rsidR="00D17629" w:rsidRPr="0005170D" w:rsidRDefault="006D12FA" w:rsidP="006D12FA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&lt;/shopex&gt;</w:t>
            </w:r>
          </w:p>
        </w:tc>
      </w:tr>
    </w:tbl>
    <w:p w14:paraId="179B8E76" w14:textId="77777777" w:rsidR="00D17629" w:rsidRDefault="00D17629" w:rsidP="00D85F99">
      <w:pPr>
        <w:rPr>
          <w:rFonts w:asciiTheme="majorHAnsi" w:hAnsiTheme="majorHAnsi"/>
        </w:rPr>
      </w:pPr>
    </w:p>
    <w:p w14:paraId="45B50E26" w14:textId="77777777" w:rsidR="00E00A6D" w:rsidRPr="0005170D" w:rsidRDefault="00C1586C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收货地址详情</w:t>
      </w:r>
      <w:r w:rsidR="004F130A">
        <w:rPr>
          <w:rFonts w:asciiTheme="majorHAnsi" w:hAnsiTheme="majorHAnsi" w:hint="eastAsia"/>
        </w:rPr>
        <w:t>(getAddressInfo)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E00A6D" w:rsidRPr="0005170D" w14:paraId="25020053" w14:textId="77777777" w:rsidTr="00091678">
        <w:trPr>
          <w:jc w:val="center"/>
        </w:trPr>
        <w:tc>
          <w:tcPr>
            <w:tcW w:w="2109" w:type="dxa"/>
          </w:tcPr>
          <w:p w14:paraId="4DEC9402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07F6E028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E00A6D" w:rsidRPr="0005170D" w14:paraId="129535CA" w14:textId="77777777" w:rsidTr="00091678">
        <w:trPr>
          <w:jc w:val="center"/>
        </w:trPr>
        <w:tc>
          <w:tcPr>
            <w:tcW w:w="2109" w:type="dxa"/>
          </w:tcPr>
          <w:p w14:paraId="58D346EB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3C548C40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E00A6D" w:rsidRPr="0005170D" w14:paraId="739145FD" w14:textId="77777777" w:rsidTr="00091678">
        <w:trPr>
          <w:jc w:val="center"/>
        </w:trPr>
        <w:tc>
          <w:tcPr>
            <w:tcW w:w="2109" w:type="dxa"/>
          </w:tcPr>
          <w:p w14:paraId="013D4540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26966AF0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</w:p>
        </w:tc>
      </w:tr>
      <w:tr w:rsidR="00E00A6D" w:rsidRPr="0005170D" w14:paraId="4F36D664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2736E739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00512B96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4501BD9C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6ED3D247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E00A6D" w:rsidRPr="0005170D" w14:paraId="767E1A6B" w14:textId="77777777" w:rsidTr="00091678">
        <w:trPr>
          <w:jc w:val="center"/>
        </w:trPr>
        <w:tc>
          <w:tcPr>
            <w:tcW w:w="2109" w:type="dxa"/>
          </w:tcPr>
          <w:p w14:paraId="05CBAA0D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71476187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569B5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56533B9" w14:textId="77777777" w:rsidR="00E00A6D" w:rsidRPr="0005170D" w:rsidRDefault="00985CA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getAddressInfo</w:t>
            </w:r>
          </w:p>
        </w:tc>
      </w:tr>
      <w:tr w:rsidR="00E00A6D" w:rsidRPr="0005170D" w14:paraId="58AE80D9" w14:textId="77777777" w:rsidTr="00091678">
        <w:trPr>
          <w:jc w:val="center"/>
        </w:trPr>
        <w:tc>
          <w:tcPr>
            <w:tcW w:w="2109" w:type="dxa"/>
          </w:tcPr>
          <w:p w14:paraId="5EC86F62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4A65EDD3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618EB8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0AD053C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E00A6D" w:rsidRPr="0005170D" w14:paraId="10930097" w14:textId="77777777" w:rsidTr="00091678">
        <w:trPr>
          <w:jc w:val="center"/>
        </w:trPr>
        <w:tc>
          <w:tcPr>
            <w:tcW w:w="2109" w:type="dxa"/>
          </w:tcPr>
          <w:p w14:paraId="3991EB8F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2E06A7EA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064831D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B06D7D6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E00A6D" w:rsidRPr="0005170D" w14:paraId="4AE5FA52" w14:textId="77777777" w:rsidTr="00091678">
        <w:trPr>
          <w:jc w:val="center"/>
        </w:trPr>
        <w:tc>
          <w:tcPr>
            <w:tcW w:w="2109" w:type="dxa"/>
          </w:tcPr>
          <w:p w14:paraId="728A5E25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414AA19C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726B45D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2E233B1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E00A6D" w:rsidRPr="0005170D" w14:paraId="1CF2B346" w14:textId="77777777" w:rsidTr="00091678">
        <w:trPr>
          <w:jc w:val="center"/>
        </w:trPr>
        <w:tc>
          <w:tcPr>
            <w:tcW w:w="2109" w:type="dxa"/>
          </w:tcPr>
          <w:p w14:paraId="73C100A4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4E428026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83B1349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D5FBD6C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E00A6D" w:rsidRPr="0005170D" w14:paraId="5D6E030A" w14:textId="77777777" w:rsidTr="00091678">
        <w:trPr>
          <w:jc w:val="center"/>
        </w:trPr>
        <w:tc>
          <w:tcPr>
            <w:tcW w:w="9322" w:type="dxa"/>
            <w:gridSpan w:val="4"/>
          </w:tcPr>
          <w:p w14:paraId="25D45282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</w:p>
        </w:tc>
      </w:tr>
      <w:tr w:rsidR="007F0766" w:rsidRPr="0005170D" w14:paraId="644774BB" w14:textId="77777777" w:rsidTr="00091678">
        <w:trPr>
          <w:jc w:val="center"/>
        </w:trPr>
        <w:tc>
          <w:tcPr>
            <w:tcW w:w="2109" w:type="dxa"/>
          </w:tcPr>
          <w:p w14:paraId="60779137" w14:textId="77777777" w:rsidR="007F0766" w:rsidRPr="0005170D" w:rsidRDefault="007F0766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addressId</w:t>
            </w:r>
          </w:p>
        </w:tc>
        <w:tc>
          <w:tcPr>
            <w:tcW w:w="1801" w:type="dxa"/>
          </w:tcPr>
          <w:p w14:paraId="660ACB1D" w14:textId="77777777" w:rsidR="007F0766" w:rsidRPr="0005170D" w:rsidRDefault="007F076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收货地址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71EF319" w14:textId="77777777" w:rsidR="007F0766" w:rsidRPr="0005170D" w:rsidRDefault="007F076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960DE93" w14:textId="77777777" w:rsidR="007F0766" w:rsidRPr="0005170D" w:rsidRDefault="007F076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12345</w:t>
            </w:r>
          </w:p>
        </w:tc>
      </w:tr>
      <w:tr w:rsidR="00E00A6D" w:rsidRPr="0005170D" w14:paraId="5EB3EDB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24562724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18285790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E00A6D" w:rsidRPr="0005170D" w14:paraId="7C297221" w14:textId="77777777" w:rsidTr="00091678">
        <w:trPr>
          <w:jc w:val="center"/>
        </w:trPr>
        <w:tc>
          <w:tcPr>
            <w:tcW w:w="2109" w:type="dxa"/>
          </w:tcPr>
          <w:p w14:paraId="37B3DE2D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0A5F2384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7EE23725" w14:textId="77777777" w:rsidR="00E00A6D" w:rsidRPr="0005170D" w:rsidRDefault="00E00A6D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76A8F7C" w14:textId="77777777" w:rsidR="005E48CB" w:rsidRPr="0005170D" w:rsidRDefault="005E48CB" w:rsidP="005E48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E0F6A6D" w14:textId="77777777" w:rsidR="005E48CB" w:rsidRPr="0005170D" w:rsidRDefault="005E48CB" w:rsidP="005E48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1072C466" w14:textId="77777777" w:rsidR="005E48CB" w:rsidRPr="0005170D" w:rsidRDefault="005E48CB" w:rsidP="005E48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1DE526A4" w14:textId="77777777" w:rsidR="005E48CB" w:rsidRDefault="005E48CB" w:rsidP="005E48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7B083425" w14:textId="77777777" w:rsidR="005E48CB" w:rsidRPr="0005170D" w:rsidRDefault="005E48CB" w:rsidP="005E48CB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04C57617" w14:textId="77777777" w:rsidR="005E48CB" w:rsidRDefault="005E48CB" w:rsidP="005E48CB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26501391" w14:textId="77777777" w:rsidR="005E48CB" w:rsidRDefault="005E48CB" w:rsidP="005E48CB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690B78E4" w14:textId="77777777" w:rsidR="005E48CB" w:rsidRPr="0005170D" w:rsidRDefault="005E48CB" w:rsidP="005E48CB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7829AD26" w14:textId="77777777" w:rsidR="005E48CB" w:rsidRPr="0005170D" w:rsidRDefault="005E48CB" w:rsidP="005E48CB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71E48157" w14:textId="77777777" w:rsidR="00357387" w:rsidRDefault="00357387" w:rsidP="00357387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&lt;addres addressId=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default=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6642CE3B" w14:textId="77777777" w:rsidR="00357387" w:rsidRPr="0005170D" w:rsidRDefault="00357387" w:rsidP="0035738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</w:t>
            </w: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  <w:t>&lt;consignee&gt;</w:t>
            </w:r>
            <w:r w:rsidRPr="0005170D">
              <w:rPr>
                <w:rFonts w:asciiTheme="majorHAnsi" w:hAnsiTheme="majorHAnsi"/>
              </w:rPr>
              <w:t>王五</w:t>
            </w:r>
            <w:r w:rsidRPr="0005170D">
              <w:rPr>
                <w:rFonts w:asciiTheme="majorHAnsi" w:hAnsiTheme="majorHAnsi"/>
              </w:rPr>
              <w:t>&lt;/</w:t>
            </w:r>
            <w:commentRangeStart w:id="94"/>
            <w:r w:rsidRPr="0005170D">
              <w:rPr>
                <w:rFonts w:asciiTheme="majorHAnsi" w:hAnsiTheme="majorHAnsi"/>
              </w:rPr>
              <w:t>consignee</w:t>
            </w:r>
            <w:commentRangeEnd w:id="94"/>
            <w:r w:rsidRPr="0005170D">
              <w:rPr>
                <w:rStyle w:val="CommentReference"/>
                <w:rFonts w:asciiTheme="majorHAnsi" w:hAnsiTheme="majorHAnsi"/>
              </w:rPr>
              <w:commentReference w:id="94"/>
            </w:r>
            <w:r w:rsidRPr="0005170D">
              <w:rPr>
                <w:rFonts w:asciiTheme="majorHAnsi" w:hAnsiTheme="majorHAnsi"/>
              </w:rPr>
              <w:t>&gt;</w:t>
            </w:r>
          </w:p>
          <w:p w14:paraId="2BEE8F5E" w14:textId="77777777" w:rsidR="00357387" w:rsidRPr="0005170D" w:rsidRDefault="00357387" w:rsidP="0035738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  <w:t>&lt;sex&gt;</w:t>
            </w:r>
            <w:r w:rsidRPr="0005170D">
              <w:rPr>
                <w:rFonts w:asciiTheme="majorHAnsi" w:hAnsiTheme="majorHAnsi"/>
              </w:rPr>
              <w:t>男</w:t>
            </w:r>
            <w:r w:rsidRPr="0005170D">
              <w:rPr>
                <w:rFonts w:asciiTheme="majorHAnsi" w:hAnsiTheme="majorHAnsi"/>
              </w:rPr>
              <w:t>&lt;/sex&gt;</w:t>
            </w:r>
          </w:p>
          <w:p w14:paraId="79FECC22" w14:textId="77777777" w:rsidR="00357387" w:rsidRPr="0005170D" w:rsidRDefault="00357387" w:rsidP="0035738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  <w:t>&lt;address</w:t>
            </w:r>
            <w:r w:rsidR="00D0427A">
              <w:rPr>
                <w:rFonts w:asciiTheme="majorHAnsi" w:hAnsiTheme="majorHAnsi" w:hint="eastAsia"/>
              </w:rPr>
              <w:t>detail</w:t>
            </w:r>
            <w:r w:rsidRPr="0005170D">
              <w:rPr>
                <w:rFonts w:asciiTheme="majorHAnsi" w:hAnsiTheme="majorHAnsi"/>
              </w:rPr>
              <w:t>&gt;</w:t>
            </w:r>
            <w:r w:rsidRPr="0005170D">
              <w:rPr>
                <w:rFonts w:asciiTheme="majorHAnsi" w:hAnsiTheme="majorHAnsi"/>
              </w:rPr>
              <w:t>上海浦东新区</w:t>
            </w:r>
            <w:r w:rsidRPr="0005170D">
              <w:rPr>
                <w:rFonts w:asciiTheme="majorHAnsi" w:hAnsiTheme="majorHAnsi"/>
              </w:rPr>
              <w:t>&lt;/</w:t>
            </w:r>
            <w:commentRangeStart w:id="95"/>
            <w:r w:rsidRPr="0005170D">
              <w:rPr>
                <w:rFonts w:asciiTheme="majorHAnsi" w:hAnsiTheme="majorHAnsi"/>
              </w:rPr>
              <w:t>addres</w:t>
            </w:r>
            <w:r w:rsidR="00F14959">
              <w:rPr>
                <w:rFonts w:asciiTheme="majorHAnsi" w:hAnsiTheme="majorHAnsi" w:hint="eastAsia"/>
              </w:rPr>
              <w:t>sdetail</w:t>
            </w:r>
            <w:commentRangeEnd w:id="95"/>
            <w:r w:rsidRPr="0005170D">
              <w:rPr>
                <w:rStyle w:val="CommentReference"/>
                <w:rFonts w:asciiTheme="majorHAnsi" w:hAnsiTheme="majorHAnsi"/>
              </w:rPr>
              <w:commentReference w:id="95"/>
            </w:r>
            <w:r w:rsidRPr="0005170D">
              <w:rPr>
                <w:rFonts w:asciiTheme="majorHAnsi" w:hAnsiTheme="majorHAnsi"/>
              </w:rPr>
              <w:t>&gt;</w:t>
            </w:r>
          </w:p>
          <w:p w14:paraId="3EEA1D07" w14:textId="77777777" w:rsidR="00357387" w:rsidRPr="0005170D" w:rsidRDefault="00357387" w:rsidP="0035738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  <w:t>&lt;province provinceId=”1”&gt;</w:t>
            </w:r>
            <w:r w:rsidRPr="0005170D">
              <w:rPr>
                <w:rFonts w:asciiTheme="majorHAnsi" w:hAnsiTheme="majorHAnsi"/>
              </w:rPr>
              <w:t>浙江省</w:t>
            </w:r>
            <w:r w:rsidRPr="0005170D">
              <w:rPr>
                <w:rFonts w:asciiTheme="majorHAnsi" w:hAnsiTheme="majorHAnsi"/>
              </w:rPr>
              <w:t>&lt;/province&gt;</w:t>
            </w:r>
          </w:p>
          <w:p w14:paraId="366865F1" w14:textId="77777777" w:rsidR="00357387" w:rsidRPr="0005170D" w:rsidRDefault="00357387" w:rsidP="0035738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  <w:t>&lt;city cityId=”2”&gt;</w:t>
            </w:r>
            <w:r w:rsidRPr="0005170D">
              <w:rPr>
                <w:rFonts w:asciiTheme="majorHAnsi" w:hAnsiTheme="majorHAnsi"/>
              </w:rPr>
              <w:t>宁波市</w:t>
            </w:r>
            <w:r w:rsidRPr="0005170D">
              <w:rPr>
                <w:rFonts w:asciiTheme="majorHAnsi" w:hAnsiTheme="majorHAnsi"/>
              </w:rPr>
              <w:t>&lt;/city&gt;</w:t>
            </w:r>
          </w:p>
          <w:p w14:paraId="5E1BA491" w14:textId="77777777" w:rsidR="00357387" w:rsidRPr="0005170D" w:rsidRDefault="00357387" w:rsidP="0035738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  <w:t>&lt;area areaId=”3”&gt;</w:t>
            </w:r>
            <w:r w:rsidRPr="0005170D">
              <w:rPr>
                <w:rFonts w:asciiTheme="majorHAnsi" w:hAnsiTheme="majorHAnsi"/>
              </w:rPr>
              <w:t>海曙区</w:t>
            </w:r>
            <w:r w:rsidRPr="0005170D">
              <w:rPr>
                <w:rFonts w:asciiTheme="majorHAnsi" w:hAnsiTheme="majorHAnsi"/>
              </w:rPr>
              <w:t>&lt;/area&gt;</w:t>
            </w:r>
          </w:p>
          <w:p w14:paraId="65853C98" w14:textId="77777777" w:rsidR="00357387" w:rsidRDefault="00357387" w:rsidP="0035738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ab/>
            </w:r>
            <w:r w:rsidRPr="0005170D">
              <w:rPr>
                <w:rFonts w:asciiTheme="majorHAnsi" w:hAnsiTheme="majorHAnsi"/>
              </w:rPr>
              <w:tab/>
              <w:t>&lt;</w:t>
            </w:r>
            <w:commentRangeStart w:id="96"/>
            <w:r w:rsidRPr="0005170D">
              <w:rPr>
                <w:rFonts w:asciiTheme="majorHAnsi" w:hAnsiTheme="majorHAnsi"/>
              </w:rPr>
              <w:t>phone</w:t>
            </w:r>
            <w:commentRangeEnd w:id="96"/>
            <w:r>
              <w:rPr>
                <w:rStyle w:val="CommentReference"/>
              </w:rPr>
              <w:commentReference w:id="96"/>
            </w:r>
            <w:r w:rsidRPr="0005170D">
              <w:rPr>
                <w:rFonts w:asciiTheme="majorHAnsi" w:hAnsiTheme="majorHAnsi"/>
              </w:rPr>
              <w:t>&gt;13126547896&lt;/phone&gt;</w:t>
            </w:r>
          </w:p>
          <w:p w14:paraId="43727EF7" w14:textId="77777777" w:rsidR="00357387" w:rsidRPr="0005170D" w:rsidRDefault="00357387" w:rsidP="0035738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  &lt;/address&gt;</w:t>
            </w:r>
          </w:p>
          <w:p w14:paraId="1A7DAB37" w14:textId="77777777" w:rsidR="00E00A6D" w:rsidRPr="0005170D" w:rsidRDefault="00E00A6D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621E1C85" w14:textId="77777777" w:rsidR="00E00A6D" w:rsidRPr="0005170D" w:rsidRDefault="00E00A6D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3838F55B" w14:textId="77777777" w:rsidR="00E00A6D" w:rsidRPr="0005170D" w:rsidRDefault="00E00A6D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E00A6D" w:rsidRPr="0005170D" w14:paraId="6E0E6838" w14:textId="77777777" w:rsidTr="00091678">
        <w:trPr>
          <w:jc w:val="center"/>
        </w:trPr>
        <w:tc>
          <w:tcPr>
            <w:tcW w:w="2109" w:type="dxa"/>
          </w:tcPr>
          <w:p w14:paraId="5D0C6687" w14:textId="77777777" w:rsidR="00E00A6D" w:rsidRPr="0005170D" w:rsidRDefault="00E00A6D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FC643B3" w14:textId="77777777" w:rsidR="00DF5051" w:rsidRPr="0005170D" w:rsidRDefault="00DF5051" w:rsidP="00DF505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34201121" w14:textId="77777777" w:rsidR="00DF5051" w:rsidRPr="0005170D" w:rsidRDefault="00DF5051" w:rsidP="00DF505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D3DF66E" w14:textId="77777777" w:rsidR="00DF5051" w:rsidRPr="0005170D" w:rsidRDefault="00DF5051" w:rsidP="00DF505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&lt;shopex&gt;</w:t>
            </w:r>
          </w:p>
          <w:p w14:paraId="5D23B2D3" w14:textId="77777777" w:rsidR="00DF5051" w:rsidRPr="0005170D" w:rsidRDefault="00DF5051" w:rsidP="00DF505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3D9032D4" w14:textId="77777777" w:rsidR="00DF5051" w:rsidRPr="0005170D" w:rsidRDefault="00DF5051" w:rsidP="00DF505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FFAB140" w14:textId="77777777" w:rsidR="00DF5051" w:rsidRDefault="00DF5051" w:rsidP="00DF505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2F6ED3F8" w14:textId="77777777" w:rsidR="00DF5051" w:rsidRDefault="00DF5051" w:rsidP="00DF5051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49C6A444" w14:textId="77777777" w:rsidR="00DF5051" w:rsidRDefault="00DF5051" w:rsidP="00DF5051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64989001" w14:textId="77777777" w:rsidR="00DF5051" w:rsidRPr="0005170D" w:rsidRDefault="00DF5051" w:rsidP="00DF5051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BD96542" w14:textId="77777777" w:rsidR="00E00A6D" w:rsidRPr="0005170D" w:rsidRDefault="00DF5051" w:rsidP="00DF5051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39C124FB" w14:textId="77777777" w:rsidR="00E00A6D" w:rsidRDefault="00E00A6D" w:rsidP="00D85F99">
      <w:pPr>
        <w:rPr>
          <w:rFonts w:asciiTheme="majorHAnsi" w:hAnsiTheme="majorHAnsi"/>
        </w:rPr>
      </w:pPr>
    </w:p>
    <w:p w14:paraId="41B475BE" w14:textId="77777777" w:rsidR="00E00A6D" w:rsidRPr="0005170D" w:rsidRDefault="00CA2DD3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新增</w:t>
      </w:r>
      <w:r>
        <w:rPr>
          <w:rFonts w:asciiTheme="majorHAnsi" w:hAnsiTheme="majorHAnsi" w:hint="eastAsia"/>
        </w:rPr>
        <w:t>/</w:t>
      </w:r>
      <w:r>
        <w:rPr>
          <w:rFonts w:asciiTheme="majorHAnsi" w:hAnsiTheme="majorHAnsi" w:hint="eastAsia"/>
        </w:rPr>
        <w:t>修改收货地址</w:t>
      </w:r>
      <w:r w:rsidR="0044548D">
        <w:rPr>
          <w:rFonts w:asciiTheme="majorHAnsi" w:hAnsiTheme="majorHAnsi" w:hint="eastAsia"/>
        </w:rPr>
        <w:t>(setAddress)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E00A6D" w:rsidRPr="0005170D" w14:paraId="6099A921" w14:textId="77777777" w:rsidTr="00091678">
        <w:trPr>
          <w:jc w:val="center"/>
        </w:trPr>
        <w:tc>
          <w:tcPr>
            <w:tcW w:w="2109" w:type="dxa"/>
          </w:tcPr>
          <w:p w14:paraId="4315DB95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3895A9A3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E00A6D" w:rsidRPr="0005170D" w14:paraId="3E824FF8" w14:textId="77777777" w:rsidTr="00091678">
        <w:trPr>
          <w:jc w:val="center"/>
        </w:trPr>
        <w:tc>
          <w:tcPr>
            <w:tcW w:w="2109" w:type="dxa"/>
          </w:tcPr>
          <w:p w14:paraId="01FA4BCE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7A3AD820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E00A6D" w:rsidRPr="0005170D" w14:paraId="002DEC07" w14:textId="77777777" w:rsidTr="00091678">
        <w:trPr>
          <w:jc w:val="center"/>
        </w:trPr>
        <w:tc>
          <w:tcPr>
            <w:tcW w:w="2109" w:type="dxa"/>
          </w:tcPr>
          <w:p w14:paraId="2842AFBE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215CCCEA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</w:p>
        </w:tc>
      </w:tr>
      <w:tr w:rsidR="00E00A6D" w:rsidRPr="0005170D" w14:paraId="7991EC4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7CC472CD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17750D66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008FCBB7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2786CDCD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E00A6D" w:rsidRPr="0005170D" w14:paraId="3E3CAFEF" w14:textId="77777777" w:rsidTr="00091678">
        <w:trPr>
          <w:jc w:val="center"/>
        </w:trPr>
        <w:tc>
          <w:tcPr>
            <w:tcW w:w="2109" w:type="dxa"/>
          </w:tcPr>
          <w:p w14:paraId="6E22CEC6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48637C23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9E2E72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E689C2F" w14:textId="77777777" w:rsidR="00E00A6D" w:rsidRPr="0005170D" w:rsidRDefault="00540C2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</w:t>
            </w:r>
            <w:r w:rsidR="00DF1384">
              <w:rPr>
                <w:rFonts w:asciiTheme="majorHAnsi" w:hAnsiTheme="majorHAnsi" w:hint="eastAsia"/>
              </w:rPr>
              <w:t>etAddress</w:t>
            </w:r>
          </w:p>
        </w:tc>
      </w:tr>
      <w:tr w:rsidR="00E00A6D" w:rsidRPr="0005170D" w14:paraId="7AE9E024" w14:textId="77777777" w:rsidTr="00091678">
        <w:trPr>
          <w:jc w:val="center"/>
        </w:trPr>
        <w:tc>
          <w:tcPr>
            <w:tcW w:w="2109" w:type="dxa"/>
          </w:tcPr>
          <w:p w14:paraId="39363D37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70D73534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B20FE03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BBD5EC8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E00A6D" w:rsidRPr="0005170D" w14:paraId="2788EFF4" w14:textId="77777777" w:rsidTr="00091678">
        <w:trPr>
          <w:jc w:val="center"/>
        </w:trPr>
        <w:tc>
          <w:tcPr>
            <w:tcW w:w="2109" w:type="dxa"/>
          </w:tcPr>
          <w:p w14:paraId="7948BBD6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765AFD32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BB05C21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7CB264B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E00A6D" w:rsidRPr="0005170D" w14:paraId="4C3417CE" w14:textId="77777777" w:rsidTr="00091678">
        <w:trPr>
          <w:jc w:val="center"/>
        </w:trPr>
        <w:tc>
          <w:tcPr>
            <w:tcW w:w="2109" w:type="dxa"/>
          </w:tcPr>
          <w:p w14:paraId="4B6A1BE9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40BDA34B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2E526E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A1D2C29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E00A6D" w:rsidRPr="0005170D" w14:paraId="7F0643FD" w14:textId="77777777" w:rsidTr="00091678">
        <w:trPr>
          <w:jc w:val="center"/>
        </w:trPr>
        <w:tc>
          <w:tcPr>
            <w:tcW w:w="2109" w:type="dxa"/>
          </w:tcPr>
          <w:p w14:paraId="05821DDE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6BC093EE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5F7F9D6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53861A2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E00A6D" w:rsidRPr="0005170D" w14:paraId="60B6E96C" w14:textId="77777777" w:rsidTr="00091678">
        <w:trPr>
          <w:jc w:val="center"/>
        </w:trPr>
        <w:tc>
          <w:tcPr>
            <w:tcW w:w="9322" w:type="dxa"/>
            <w:gridSpan w:val="4"/>
          </w:tcPr>
          <w:p w14:paraId="2E6B2D55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</w:p>
        </w:tc>
      </w:tr>
      <w:tr w:rsidR="00E00A6D" w:rsidRPr="0005170D" w14:paraId="24450E36" w14:textId="77777777" w:rsidTr="00091678">
        <w:trPr>
          <w:jc w:val="center"/>
        </w:trPr>
        <w:tc>
          <w:tcPr>
            <w:tcW w:w="2109" w:type="dxa"/>
          </w:tcPr>
          <w:p w14:paraId="6425C261" w14:textId="77777777" w:rsidR="00E00A6D" w:rsidRPr="0005170D" w:rsidRDefault="00BA7DEA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addressDetail</w:t>
            </w:r>
          </w:p>
        </w:tc>
        <w:tc>
          <w:tcPr>
            <w:tcW w:w="1801" w:type="dxa"/>
          </w:tcPr>
          <w:p w14:paraId="179EDD88" w14:textId="77777777" w:rsidR="00E00A6D" w:rsidRPr="0005170D" w:rsidRDefault="00BA7DEA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收货地址详情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A55929" w14:textId="77777777" w:rsidR="00E00A6D" w:rsidRPr="0005170D" w:rsidRDefault="00BA7DEA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65A60EC" w14:textId="77777777" w:rsidR="00E00A6D" w:rsidRPr="0005170D" w:rsidRDefault="00BA7DEA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高斯路</w:t>
            </w:r>
            <w:r>
              <w:rPr>
                <w:rFonts w:asciiTheme="majorHAnsi" w:hAnsiTheme="majorHAnsi" w:hint="eastAsia"/>
              </w:rPr>
              <w:t>XX</w:t>
            </w:r>
            <w:r>
              <w:rPr>
                <w:rFonts w:asciiTheme="majorHAnsi" w:hAnsiTheme="majorHAnsi" w:hint="eastAsia"/>
              </w:rPr>
              <w:t>号</w:t>
            </w:r>
          </w:p>
        </w:tc>
      </w:tr>
      <w:tr w:rsidR="00E7566C" w:rsidRPr="0005170D" w14:paraId="123D5C30" w14:textId="77777777" w:rsidTr="00091678">
        <w:trPr>
          <w:jc w:val="center"/>
        </w:trPr>
        <w:tc>
          <w:tcPr>
            <w:tcW w:w="2109" w:type="dxa"/>
          </w:tcPr>
          <w:p w14:paraId="083EE43E" w14:textId="77777777" w:rsidR="00E7566C" w:rsidRDefault="00E7566C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addressId</w:t>
            </w:r>
          </w:p>
        </w:tc>
        <w:tc>
          <w:tcPr>
            <w:tcW w:w="1801" w:type="dxa"/>
          </w:tcPr>
          <w:p w14:paraId="6FC6E1F5" w14:textId="77777777" w:rsidR="00E7566C" w:rsidRDefault="00E7566C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收货地址</w:t>
            </w:r>
            <w:r>
              <w:rPr>
                <w:rFonts w:asciiTheme="majorHAnsi" w:hAnsiTheme="majorHAnsi" w:hint="eastAsia"/>
              </w:rPr>
              <w:t>ID</w:t>
            </w:r>
          </w:p>
          <w:p w14:paraId="3BD76020" w14:textId="77777777" w:rsidR="00E7566C" w:rsidRDefault="00E7566C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该值为空是新增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08F89A9" w14:textId="77777777" w:rsidR="00E7566C" w:rsidRDefault="00E7566C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DA0F0A9" w14:textId="77777777" w:rsidR="00E7566C" w:rsidRDefault="00E7566C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123123</w:t>
            </w:r>
          </w:p>
        </w:tc>
      </w:tr>
      <w:tr w:rsidR="00175785" w:rsidRPr="0005170D" w14:paraId="75D3ACDC" w14:textId="77777777" w:rsidTr="00091678">
        <w:trPr>
          <w:jc w:val="center"/>
        </w:trPr>
        <w:tc>
          <w:tcPr>
            <w:tcW w:w="2109" w:type="dxa"/>
          </w:tcPr>
          <w:p w14:paraId="57065A47" w14:textId="77777777" w:rsidR="00175785" w:rsidRDefault="00175785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areaId</w:t>
            </w:r>
          </w:p>
        </w:tc>
        <w:tc>
          <w:tcPr>
            <w:tcW w:w="1801" w:type="dxa"/>
          </w:tcPr>
          <w:p w14:paraId="29C24284" w14:textId="77777777" w:rsidR="00175785" w:rsidRDefault="001757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区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C7E8AF0" w14:textId="77777777" w:rsidR="00175785" w:rsidRDefault="001757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DA4C984" w14:textId="77777777" w:rsidR="00175785" w:rsidRDefault="001757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3</w:t>
            </w:r>
          </w:p>
        </w:tc>
      </w:tr>
      <w:tr w:rsidR="00175785" w:rsidRPr="0005170D" w14:paraId="356BEE90" w14:textId="77777777" w:rsidTr="00091678">
        <w:trPr>
          <w:jc w:val="center"/>
        </w:trPr>
        <w:tc>
          <w:tcPr>
            <w:tcW w:w="2109" w:type="dxa"/>
          </w:tcPr>
          <w:p w14:paraId="549B60F1" w14:textId="77777777" w:rsidR="00175785" w:rsidRDefault="00175785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cityId</w:t>
            </w:r>
          </w:p>
        </w:tc>
        <w:tc>
          <w:tcPr>
            <w:tcW w:w="1801" w:type="dxa"/>
          </w:tcPr>
          <w:p w14:paraId="67E2E27A" w14:textId="77777777" w:rsidR="00175785" w:rsidRDefault="001757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市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1755DD" w14:textId="77777777" w:rsidR="00175785" w:rsidRDefault="001757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845B635" w14:textId="77777777" w:rsidR="00175785" w:rsidRDefault="001757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2</w:t>
            </w:r>
          </w:p>
        </w:tc>
      </w:tr>
      <w:tr w:rsidR="00175785" w:rsidRPr="0005170D" w14:paraId="3CE97465" w14:textId="77777777" w:rsidTr="00091678">
        <w:trPr>
          <w:jc w:val="center"/>
        </w:trPr>
        <w:tc>
          <w:tcPr>
            <w:tcW w:w="2109" w:type="dxa"/>
          </w:tcPr>
          <w:p w14:paraId="08ABE5F4" w14:textId="77777777" w:rsidR="00175785" w:rsidRDefault="00175785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provinceId</w:t>
            </w:r>
          </w:p>
        </w:tc>
        <w:tc>
          <w:tcPr>
            <w:tcW w:w="1801" w:type="dxa"/>
          </w:tcPr>
          <w:p w14:paraId="45A17ABC" w14:textId="77777777" w:rsidR="00175785" w:rsidRDefault="001757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省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EEE67DF" w14:textId="77777777" w:rsidR="00175785" w:rsidRDefault="001757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B13AD3A" w14:textId="77777777" w:rsidR="00175785" w:rsidRDefault="0017578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</w:t>
            </w:r>
          </w:p>
        </w:tc>
      </w:tr>
      <w:tr w:rsidR="009E3653" w:rsidRPr="0005170D" w14:paraId="76ACE67F" w14:textId="77777777" w:rsidTr="00091678">
        <w:trPr>
          <w:jc w:val="center"/>
        </w:trPr>
        <w:tc>
          <w:tcPr>
            <w:tcW w:w="2109" w:type="dxa"/>
          </w:tcPr>
          <w:p w14:paraId="632316F0" w14:textId="77777777" w:rsidR="009E3653" w:rsidRDefault="009E3653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consignee</w:t>
            </w:r>
          </w:p>
        </w:tc>
        <w:tc>
          <w:tcPr>
            <w:tcW w:w="1801" w:type="dxa"/>
          </w:tcPr>
          <w:p w14:paraId="5433E3A2" w14:textId="77777777" w:rsidR="009E3653" w:rsidRDefault="009E365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收货人姓名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B08DA6" w14:textId="77777777" w:rsidR="009E3653" w:rsidRDefault="009E365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137044D" w14:textId="77777777" w:rsidR="009E3653" w:rsidRDefault="009E365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王五</w:t>
            </w:r>
          </w:p>
        </w:tc>
      </w:tr>
      <w:tr w:rsidR="009E3653" w:rsidRPr="0005170D" w14:paraId="1E205AA3" w14:textId="77777777" w:rsidTr="00091678">
        <w:trPr>
          <w:jc w:val="center"/>
        </w:trPr>
        <w:tc>
          <w:tcPr>
            <w:tcW w:w="2109" w:type="dxa"/>
          </w:tcPr>
          <w:p w14:paraId="62137EE2" w14:textId="77777777" w:rsidR="009E3653" w:rsidRDefault="009E3653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phone</w:t>
            </w:r>
          </w:p>
        </w:tc>
        <w:tc>
          <w:tcPr>
            <w:tcW w:w="1801" w:type="dxa"/>
          </w:tcPr>
          <w:p w14:paraId="20F7A1E9" w14:textId="77777777" w:rsidR="009E3653" w:rsidRDefault="009E365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手机号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70B1A25" w14:textId="77777777" w:rsidR="009E3653" w:rsidRDefault="009E365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5FF6E79D" w14:textId="77777777" w:rsidR="009E3653" w:rsidRDefault="009E3653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13526354587</w:t>
            </w:r>
          </w:p>
        </w:tc>
      </w:tr>
      <w:tr w:rsidR="00E00A6D" w:rsidRPr="0005170D" w14:paraId="3B6F6EEC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5A41E892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2D83FC36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E00A6D" w:rsidRPr="0005170D" w14:paraId="56BF83B7" w14:textId="77777777" w:rsidTr="00091678">
        <w:trPr>
          <w:jc w:val="center"/>
        </w:trPr>
        <w:tc>
          <w:tcPr>
            <w:tcW w:w="2109" w:type="dxa"/>
          </w:tcPr>
          <w:p w14:paraId="3CFF1C44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21EC2FF3" w14:textId="77777777" w:rsidR="00E00A6D" w:rsidRPr="0005170D" w:rsidRDefault="00E00A6D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7CF84F8C" w14:textId="77777777" w:rsidR="00E00A6D" w:rsidRPr="0005170D" w:rsidRDefault="00E00A6D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5D1098A1" w14:textId="77777777" w:rsidR="00A321F0" w:rsidRPr="0005170D" w:rsidRDefault="00A321F0" w:rsidP="00A321F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60BC528B" w14:textId="77777777" w:rsidR="00A321F0" w:rsidRPr="0005170D" w:rsidRDefault="00A321F0" w:rsidP="00A321F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33B79A94" w14:textId="77777777" w:rsidR="00A321F0" w:rsidRPr="0005170D" w:rsidRDefault="00A321F0" w:rsidP="00A321F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25B1F1D0" w14:textId="77777777" w:rsidR="00A321F0" w:rsidRDefault="00A321F0" w:rsidP="00A321F0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6968E6E" w14:textId="77777777" w:rsidR="00A321F0" w:rsidRPr="0005170D" w:rsidRDefault="00A321F0" w:rsidP="00A321F0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48E2F1F2" w14:textId="77777777" w:rsidR="00A321F0" w:rsidRDefault="00A321F0" w:rsidP="00A321F0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5689E8A" w14:textId="77777777" w:rsidR="00A321F0" w:rsidRDefault="00A321F0" w:rsidP="00A321F0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996F4DD" w14:textId="77777777" w:rsidR="00A321F0" w:rsidRPr="0005170D" w:rsidRDefault="00A321F0" w:rsidP="00A321F0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0F3CAF3C" w14:textId="77777777" w:rsidR="00A321F0" w:rsidRPr="0005170D" w:rsidRDefault="00A321F0" w:rsidP="00A321F0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261B4852" w14:textId="77777777" w:rsidR="009E3653" w:rsidRPr="0005170D" w:rsidRDefault="009E365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lastRenderedPageBreak/>
              <w:t xml:space="preserve">  &lt;</w:t>
            </w:r>
            <w:commentRangeStart w:id="97"/>
            <w:r>
              <w:rPr>
                <w:rFonts w:asciiTheme="majorHAnsi" w:hAnsiTheme="majorHAnsi" w:hint="eastAsia"/>
                <w:szCs w:val="21"/>
              </w:rPr>
              <w:t>addressId</w:t>
            </w:r>
            <w:commentRangeEnd w:id="97"/>
            <w:r w:rsidR="00DB6ED8">
              <w:rPr>
                <w:rStyle w:val="CommentReference"/>
              </w:rPr>
              <w:commentReference w:id="97"/>
            </w:r>
            <w:r>
              <w:rPr>
                <w:rFonts w:asciiTheme="majorHAnsi" w:hAnsiTheme="majorHAnsi" w:hint="eastAsia"/>
                <w:szCs w:val="21"/>
              </w:rPr>
              <w:t>&gt;13622&lt;/addressId&gt;</w:t>
            </w:r>
          </w:p>
          <w:p w14:paraId="7FB23C1D" w14:textId="77777777" w:rsidR="00E00A6D" w:rsidRPr="0005170D" w:rsidRDefault="00E00A6D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73B92BEE" w14:textId="77777777" w:rsidR="00E00A6D" w:rsidRPr="0005170D" w:rsidRDefault="00E00A6D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21D72BFE" w14:textId="77777777" w:rsidR="00E00A6D" w:rsidRPr="0005170D" w:rsidRDefault="00E00A6D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E00A6D" w:rsidRPr="0005170D" w14:paraId="624CA826" w14:textId="77777777" w:rsidTr="00091678">
        <w:trPr>
          <w:jc w:val="center"/>
        </w:trPr>
        <w:tc>
          <w:tcPr>
            <w:tcW w:w="2109" w:type="dxa"/>
          </w:tcPr>
          <w:p w14:paraId="0C2CF886" w14:textId="77777777" w:rsidR="00E00A6D" w:rsidRPr="0005170D" w:rsidRDefault="00E00A6D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446D584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1C7A0292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FC157CF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7525F98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7E29F0F4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2A0DBD53" w14:textId="77777777" w:rsidR="007C2BF2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C24D637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5C3AFD9B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5E200670" w14:textId="77777777" w:rsidR="007C2BF2" w:rsidRPr="0005170D" w:rsidRDefault="007C2BF2" w:rsidP="007C2BF2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0DA3DC72" w14:textId="77777777" w:rsidR="00E00A6D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31DBB67D" w14:textId="77777777" w:rsidR="00E00A6D" w:rsidRDefault="00E00A6D" w:rsidP="00D85F99">
      <w:pPr>
        <w:rPr>
          <w:rFonts w:asciiTheme="majorHAnsi" w:hAnsiTheme="majorHAnsi"/>
        </w:rPr>
      </w:pPr>
    </w:p>
    <w:p w14:paraId="54F4967A" w14:textId="77777777" w:rsidR="00CA2DD3" w:rsidRPr="0005170D" w:rsidRDefault="0046693D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删除收货地址</w:t>
      </w:r>
      <w:r>
        <w:rPr>
          <w:rFonts w:asciiTheme="majorHAnsi" w:hAnsiTheme="majorHAnsi" w:hint="eastAsia"/>
        </w:rPr>
        <w:t>(delAddress)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CA2DD3" w:rsidRPr="0005170D" w14:paraId="76466DFC" w14:textId="77777777" w:rsidTr="00091678">
        <w:trPr>
          <w:jc w:val="center"/>
        </w:trPr>
        <w:tc>
          <w:tcPr>
            <w:tcW w:w="2109" w:type="dxa"/>
          </w:tcPr>
          <w:p w14:paraId="463DA195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456CB41C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CA2DD3" w:rsidRPr="0005170D" w14:paraId="4A7F2E0E" w14:textId="77777777" w:rsidTr="00091678">
        <w:trPr>
          <w:jc w:val="center"/>
        </w:trPr>
        <w:tc>
          <w:tcPr>
            <w:tcW w:w="2109" w:type="dxa"/>
          </w:tcPr>
          <w:p w14:paraId="06F65842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33A48B42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CA2DD3" w:rsidRPr="0005170D" w14:paraId="14B5FBBD" w14:textId="77777777" w:rsidTr="00091678">
        <w:trPr>
          <w:jc w:val="center"/>
        </w:trPr>
        <w:tc>
          <w:tcPr>
            <w:tcW w:w="2109" w:type="dxa"/>
          </w:tcPr>
          <w:p w14:paraId="0C16A914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5C611D82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</w:p>
        </w:tc>
      </w:tr>
      <w:tr w:rsidR="00CA2DD3" w:rsidRPr="0005170D" w14:paraId="578C85B1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248750A3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762D41EC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4146EA3A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589497B3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CA2DD3" w:rsidRPr="0005170D" w14:paraId="218B313E" w14:textId="77777777" w:rsidTr="00091678">
        <w:trPr>
          <w:jc w:val="center"/>
        </w:trPr>
        <w:tc>
          <w:tcPr>
            <w:tcW w:w="2109" w:type="dxa"/>
          </w:tcPr>
          <w:p w14:paraId="44F1C512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0A22215A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663D0E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F41273E" w14:textId="77777777" w:rsidR="00CA2DD3" w:rsidRPr="0005170D" w:rsidRDefault="0046693D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delAddress</w:t>
            </w:r>
          </w:p>
        </w:tc>
      </w:tr>
      <w:tr w:rsidR="00CA2DD3" w:rsidRPr="0005170D" w14:paraId="058413C2" w14:textId="77777777" w:rsidTr="00091678">
        <w:trPr>
          <w:jc w:val="center"/>
        </w:trPr>
        <w:tc>
          <w:tcPr>
            <w:tcW w:w="2109" w:type="dxa"/>
          </w:tcPr>
          <w:p w14:paraId="73ECE87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629E3DD8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BB77EFA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98F3228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CA2DD3" w:rsidRPr="0005170D" w14:paraId="492F649E" w14:textId="77777777" w:rsidTr="00091678">
        <w:trPr>
          <w:jc w:val="center"/>
        </w:trPr>
        <w:tc>
          <w:tcPr>
            <w:tcW w:w="2109" w:type="dxa"/>
          </w:tcPr>
          <w:p w14:paraId="36F6AA4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2FEE62F8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7579863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67DF51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CA2DD3" w:rsidRPr="0005170D" w14:paraId="69D4E6C6" w14:textId="77777777" w:rsidTr="00091678">
        <w:trPr>
          <w:jc w:val="center"/>
        </w:trPr>
        <w:tc>
          <w:tcPr>
            <w:tcW w:w="2109" w:type="dxa"/>
          </w:tcPr>
          <w:p w14:paraId="3A33DA44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72492683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575830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0DF1927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CA2DD3" w:rsidRPr="0005170D" w14:paraId="48387A30" w14:textId="77777777" w:rsidTr="00091678">
        <w:trPr>
          <w:jc w:val="center"/>
        </w:trPr>
        <w:tc>
          <w:tcPr>
            <w:tcW w:w="2109" w:type="dxa"/>
          </w:tcPr>
          <w:p w14:paraId="27A6329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2DEEA916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7D9849D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EC149C9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CA2DD3" w:rsidRPr="0005170D" w14:paraId="56C485F7" w14:textId="77777777" w:rsidTr="00091678">
        <w:trPr>
          <w:jc w:val="center"/>
        </w:trPr>
        <w:tc>
          <w:tcPr>
            <w:tcW w:w="9322" w:type="dxa"/>
            <w:gridSpan w:val="4"/>
          </w:tcPr>
          <w:p w14:paraId="39B458EE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</w:p>
        </w:tc>
      </w:tr>
      <w:tr w:rsidR="00CA2DD3" w:rsidRPr="0005170D" w14:paraId="01694B3A" w14:textId="77777777" w:rsidTr="00091678">
        <w:trPr>
          <w:jc w:val="center"/>
        </w:trPr>
        <w:tc>
          <w:tcPr>
            <w:tcW w:w="2109" w:type="dxa"/>
          </w:tcPr>
          <w:p w14:paraId="4C5436F6" w14:textId="77777777" w:rsidR="00CA2DD3" w:rsidRPr="0005170D" w:rsidRDefault="00A7546B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addressId</w:t>
            </w:r>
          </w:p>
        </w:tc>
        <w:tc>
          <w:tcPr>
            <w:tcW w:w="1801" w:type="dxa"/>
          </w:tcPr>
          <w:p w14:paraId="55CD5A3A" w14:textId="77777777" w:rsidR="00CA2DD3" w:rsidRPr="0005170D" w:rsidRDefault="00A7546B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收货地址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20B3B43" w14:textId="77777777" w:rsidR="00CA2DD3" w:rsidRPr="0005170D" w:rsidRDefault="00A7546B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3ED4B29" w14:textId="77777777" w:rsidR="00CA2DD3" w:rsidRPr="0005170D" w:rsidRDefault="00A7546B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2123</w:t>
            </w:r>
            <w:r w:rsidR="00402182">
              <w:rPr>
                <w:rFonts w:asciiTheme="majorHAnsi" w:hAnsiTheme="majorHAnsi" w:hint="eastAsia"/>
              </w:rPr>
              <w:t>11</w:t>
            </w:r>
          </w:p>
        </w:tc>
      </w:tr>
      <w:tr w:rsidR="00CA2DD3" w:rsidRPr="0005170D" w14:paraId="1912C03D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3F778FB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68D045CD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CA2DD3" w:rsidRPr="0005170D" w14:paraId="28AB4101" w14:textId="77777777" w:rsidTr="00091678">
        <w:trPr>
          <w:jc w:val="center"/>
        </w:trPr>
        <w:tc>
          <w:tcPr>
            <w:tcW w:w="2109" w:type="dxa"/>
          </w:tcPr>
          <w:p w14:paraId="7F6593D0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76E4807B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3721DA82" w14:textId="77777777" w:rsidR="00CA2DD3" w:rsidRPr="0005170D" w:rsidRDefault="00CA2DD3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8C86F64" w14:textId="77777777" w:rsidR="00E17BB8" w:rsidRPr="0005170D" w:rsidRDefault="00E17BB8" w:rsidP="00E17BB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C6611B7" w14:textId="77777777" w:rsidR="00E17BB8" w:rsidRPr="0005170D" w:rsidRDefault="00E17BB8" w:rsidP="00E17BB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62C270C5" w14:textId="77777777" w:rsidR="00E17BB8" w:rsidRPr="0005170D" w:rsidRDefault="00E17BB8" w:rsidP="00E17BB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586D26DB" w14:textId="77777777" w:rsidR="00E17BB8" w:rsidRDefault="00E17BB8" w:rsidP="00E17BB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E7891F9" w14:textId="77777777" w:rsidR="00E17BB8" w:rsidRPr="0005170D" w:rsidRDefault="00E17BB8" w:rsidP="00E17BB8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2284E54F" w14:textId="77777777" w:rsidR="00E17BB8" w:rsidRDefault="00E17BB8" w:rsidP="00E17BB8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5F5DD83F" w14:textId="77777777" w:rsidR="00E17BB8" w:rsidRDefault="00E17BB8" w:rsidP="00E17BB8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2E3DCCD8" w14:textId="77777777" w:rsidR="00E17BB8" w:rsidRPr="0005170D" w:rsidRDefault="00E17BB8" w:rsidP="00E17BB8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13E839C9" w14:textId="77777777" w:rsidR="00E17BB8" w:rsidRPr="0005170D" w:rsidRDefault="00E17BB8" w:rsidP="00E17BB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4EFD9A27" w14:textId="77777777" w:rsidR="006D58A7" w:rsidRPr="0005170D" w:rsidRDefault="006D58A7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</w:t>
            </w:r>
            <w:commentRangeStart w:id="98"/>
            <w:r>
              <w:rPr>
                <w:rFonts w:asciiTheme="majorHAnsi" w:hAnsiTheme="majorHAnsi" w:hint="eastAsia"/>
                <w:szCs w:val="21"/>
              </w:rPr>
              <w:t>addressId</w:t>
            </w:r>
            <w:commentRangeEnd w:id="98"/>
            <w:r>
              <w:rPr>
                <w:rStyle w:val="CommentReference"/>
              </w:rPr>
              <w:commentReference w:id="98"/>
            </w:r>
            <w:r>
              <w:rPr>
                <w:rFonts w:asciiTheme="majorHAnsi" w:hAnsiTheme="majorHAnsi" w:hint="eastAsia"/>
                <w:szCs w:val="21"/>
              </w:rPr>
              <w:t>&gt;13622&lt;/addressId&gt;</w:t>
            </w:r>
          </w:p>
          <w:p w14:paraId="720FA49B" w14:textId="77777777" w:rsidR="00CA2DD3" w:rsidRPr="0005170D" w:rsidRDefault="00CA2DD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&lt;/data_info&gt;</w:t>
            </w:r>
          </w:p>
          <w:p w14:paraId="5D2AB15D" w14:textId="77777777" w:rsidR="00CA2DD3" w:rsidRPr="0005170D" w:rsidRDefault="00CA2DD3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49E31BB8" w14:textId="77777777" w:rsidR="00CA2DD3" w:rsidRPr="0005170D" w:rsidRDefault="00CA2DD3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CA2DD3" w:rsidRPr="0005170D" w14:paraId="1C08328C" w14:textId="77777777" w:rsidTr="00091678">
        <w:trPr>
          <w:jc w:val="center"/>
        </w:trPr>
        <w:tc>
          <w:tcPr>
            <w:tcW w:w="2109" w:type="dxa"/>
          </w:tcPr>
          <w:p w14:paraId="4CE99110" w14:textId="77777777" w:rsidR="00CA2DD3" w:rsidRPr="0005170D" w:rsidRDefault="00CA2DD3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76EFA84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378D5C6A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51F2CC5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5805485F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5DB6574D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740094D" w14:textId="77777777" w:rsidR="007C2BF2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2EB1B121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1E516E0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7CAB920C" w14:textId="77777777" w:rsidR="007C2BF2" w:rsidRPr="0005170D" w:rsidRDefault="007C2BF2" w:rsidP="007C2BF2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5D0ECE2B" w14:textId="77777777" w:rsidR="00CA2DD3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0187E00F" w14:textId="77777777" w:rsidR="00CA2DD3" w:rsidRDefault="00CA2DD3" w:rsidP="00D85F99">
      <w:pPr>
        <w:rPr>
          <w:rFonts w:asciiTheme="majorHAnsi" w:hAnsiTheme="majorHAnsi"/>
        </w:rPr>
      </w:pPr>
    </w:p>
    <w:p w14:paraId="54AB3F98" w14:textId="77777777" w:rsidR="00CA2DD3" w:rsidRPr="0005170D" w:rsidRDefault="000A6A53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查看购物车</w:t>
      </w:r>
      <w:r w:rsidR="001F3D72">
        <w:rPr>
          <w:rFonts w:asciiTheme="majorHAnsi" w:hAnsiTheme="majorHAnsi" w:hint="eastAsia"/>
        </w:rPr>
        <w:t>(</w:t>
      </w:r>
      <w:r w:rsidR="002F25B2">
        <w:rPr>
          <w:rFonts w:asciiTheme="majorHAnsi" w:hAnsiTheme="majorHAnsi" w:hint="eastAsia"/>
        </w:rPr>
        <w:t>getShoppingCart</w:t>
      </w:r>
      <w:r w:rsidR="001F3D72">
        <w:rPr>
          <w:rFonts w:asciiTheme="majorHAnsi" w:hAnsiTheme="majorHAnsi" w:hint="eastAsia"/>
        </w:rPr>
        <w:t>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00"/>
        <w:gridCol w:w="2306"/>
        <w:gridCol w:w="1293"/>
        <w:gridCol w:w="3723"/>
      </w:tblGrid>
      <w:tr w:rsidR="00CA2DD3" w:rsidRPr="0005170D" w14:paraId="7A74FA20" w14:textId="77777777" w:rsidTr="00091678">
        <w:trPr>
          <w:jc w:val="center"/>
        </w:trPr>
        <w:tc>
          <w:tcPr>
            <w:tcW w:w="2109" w:type="dxa"/>
          </w:tcPr>
          <w:p w14:paraId="48B38123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296DF5A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CA2DD3" w:rsidRPr="0005170D" w14:paraId="004C80D1" w14:textId="77777777" w:rsidTr="00091678">
        <w:trPr>
          <w:jc w:val="center"/>
        </w:trPr>
        <w:tc>
          <w:tcPr>
            <w:tcW w:w="2109" w:type="dxa"/>
          </w:tcPr>
          <w:p w14:paraId="74AC994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1C8047BB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CA2DD3" w:rsidRPr="0005170D" w14:paraId="0F59DE4A" w14:textId="77777777" w:rsidTr="00091678">
        <w:trPr>
          <w:jc w:val="center"/>
        </w:trPr>
        <w:tc>
          <w:tcPr>
            <w:tcW w:w="2109" w:type="dxa"/>
          </w:tcPr>
          <w:p w14:paraId="11F68807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39CD2D9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</w:p>
        </w:tc>
      </w:tr>
      <w:tr w:rsidR="00CA2DD3" w:rsidRPr="0005170D" w14:paraId="18395F52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05B174EF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03DFA335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3584EC7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476F69C4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CA2DD3" w:rsidRPr="0005170D" w14:paraId="4D595E61" w14:textId="77777777" w:rsidTr="00091678">
        <w:trPr>
          <w:jc w:val="center"/>
        </w:trPr>
        <w:tc>
          <w:tcPr>
            <w:tcW w:w="2109" w:type="dxa"/>
          </w:tcPr>
          <w:p w14:paraId="6C0A7B78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692F8AA6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FE6FD69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B948FB1" w14:textId="77777777" w:rsidR="00CA2DD3" w:rsidRPr="0005170D" w:rsidRDefault="002F25B2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</w:t>
            </w:r>
            <w:r w:rsidR="00330301">
              <w:rPr>
                <w:rFonts w:asciiTheme="majorHAnsi" w:hAnsiTheme="majorHAnsi" w:hint="eastAsia"/>
              </w:rPr>
              <w:t>Shop</w:t>
            </w:r>
            <w:r>
              <w:rPr>
                <w:rFonts w:asciiTheme="majorHAnsi" w:hAnsiTheme="majorHAnsi" w:hint="eastAsia"/>
              </w:rPr>
              <w:t>ping</w:t>
            </w:r>
            <w:r w:rsidR="00330301">
              <w:rPr>
                <w:rFonts w:asciiTheme="majorHAnsi" w:hAnsiTheme="majorHAnsi" w:hint="eastAsia"/>
              </w:rPr>
              <w:t>Cart</w:t>
            </w:r>
          </w:p>
        </w:tc>
      </w:tr>
      <w:tr w:rsidR="00CA2DD3" w:rsidRPr="0005170D" w14:paraId="12C5FB31" w14:textId="77777777" w:rsidTr="00091678">
        <w:trPr>
          <w:jc w:val="center"/>
        </w:trPr>
        <w:tc>
          <w:tcPr>
            <w:tcW w:w="2109" w:type="dxa"/>
          </w:tcPr>
          <w:p w14:paraId="78868A59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5C7673BD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742F9CB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F75BC4E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CA2DD3" w:rsidRPr="0005170D" w14:paraId="43583BD1" w14:textId="77777777" w:rsidTr="00091678">
        <w:trPr>
          <w:jc w:val="center"/>
        </w:trPr>
        <w:tc>
          <w:tcPr>
            <w:tcW w:w="2109" w:type="dxa"/>
          </w:tcPr>
          <w:p w14:paraId="50424E35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1ABF2511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1FDC08A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ED02CEC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CA2DD3" w:rsidRPr="0005170D" w14:paraId="7F5F3F2B" w14:textId="77777777" w:rsidTr="00091678">
        <w:trPr>
          <w:jc w:val="center"/>
        </w:trPr>
        <w:tc>
          <w:tcPr>
            <w:tcW w:w="2109" w:type="dxa"/>
          </w:tcPr>
          <w:p w14:paraId="2AFB91ED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1019F223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E6AF5AA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85F6980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CA2DD3" w:rsidRPr="0005170D" w14:paraId="6EE62DDA" w14:textId="77777777" w:rsidTr="00091678">
        <w:trPr>
          <w:jc w:val="center"/>
        </w:trPr>
        <w:tc>
          <w:tcPr>
            <w:tcW w:w="2109" w:type="dxa"/>
          </w:tcPr>
          <w:p w14:paraId="04075594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286AB31C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065F052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1C147A5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CA2DD3" w:rsidRPr="0005170D" w14:paraId="524A9C4E" w14:textId="77777777" w:rsidTr="00091678">
        <w:trPr>
          <w:jc w:val="center"/>
        </w:trPr>
        <w:tc>
          <w:tcPr>
            <w:tcW w:w="9322" w:type="dxa"/>
            <w:gridSpan w:val="4"/>
          </w:tcPr>
          <w:p w14:paraId="0F79E4C9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</w:p>
        </w:tc>
      </w:tr>
      <w:tr w:rsidR="00CA2DD3" w:rsidRPr="0005170D" w14:paraId="599D2948" w14:textId="77777777" w:rsidTr="00091678">
        <w:trPr>
          <w:jc w:val="center"/>
        </w:trPr>
        <w:tc>
          <w:tcPr>
            <w:tcW w:w="2109" w:type="dxa"/>
          </w:tcPr>
          <w:p w14:paraId="135B3966" w14:textId="77777777" w:rsidR="00CA2DD3" w:rsidRPr="0005170D" w:rsidRDefault="00D6253F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data</w:t>
            </w:r>
          </w:p>
        </w:tc>
        <w:tc>
          <w:tcPr>
            <w:tcW w:w="1801" w:type="dxa"/>
          </w:tcPr>
          <w:p w14:paraId="2DB5C876" w14:textId="77777777" w:rsidR="00D6253F" w:rsidRDefault="00D6253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购物车数据</w:t>
            </w:r>
          </w:p>
          <w:p w14:paraId="31D81881" w14:textId="77777777" w:rsidR="00D6253F" w:rsidRDefault="00D6253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格式为</w:t>
            </w:r>
            <w:r>
              <w:rPr>
                <w:rFonts w:asciiTheme="majorHAnsi" w:hAnsiTheme="majorHAnsi" w:hint="eastAsia"/>
              </w:rPr>
              <w:t>:</w:t>
            </w:r>
          </w:p>
          <w:p w14:paraId="4A30EB33" w14:textId="77777777" w:rsidR="00D6253F" w:rsidRPr="0005170D" w:rsidRDefault="00D6253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productCode-sku-num| </w:t>
            </w:r>
            <w:r w:rsidRPr="00BF33CD">
              <w:rPr>
                <w:rFonts w:asciiTheme="majorHAnsi" w:hAnsiTheme="majorHAnsi" w:hint="eastAsia"/>
              </w:rPr>
              <w:t>productCode</w:t>
            </w:r>
            <w:r>
              <w:rPr>
                <w:rFonts w:asciiTheme="majorHAnsi" w:hAnsiTheme="majorHAnsi" w:hint="eastAsia"/>
              </w:rPr>
              <w:t>-sku-num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BBD14D" w14:textId="77777777" w:rsidR="00CA2DD3" w:rsidRPr="0005170D" w:rsidRDefault="00D6253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D5965A5" w14:textId="77777777" w:rsidR="00CA2DD3" w:rsidRPr="0005170D" w:rsidRDefault="00D6253F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xx-xx-11|xx-xx-1</w:t>
            </w:r>
            <w:r w:rsidR="00B9084D">
              <w:rPr>
                <w:rFonts w:asciiTheme="majorHAnsi" w:hAnsiTheme="majorHAnsi" w:hint="eastAsia"/>
              </w:rPr>
              <w:t>1</w:t>
            </w:r>
          </w:p>
        </w:tc>
      </w:tr>
      <w:tr w:rsidR="00CA2DD3" w:rsidRPr="0005170D" w14:paraId="4A6CD93E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7D458DCA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705D6807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CA2DD3" w:rsidRPr="0005170D" w14:paraId="256C6D1D" w14:textId="77777777" w:rsidTr="00091678">
        <w:trPr>
          <w:jc w:val="center"/>
        </w:trPr>
        <w:tc>
          <w:tcPr>
            <w:tcW w:w="2109" w:type="dxa"/>
          </w:tcPr>
          <w:p w14:paraId="4CD6ED60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6C5D4B26" w14:textId="77777777" w:rsidR="00CA2DD3" w:rsidRPr="0005170D" w:rsidRDefault="00CA2DD3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5218D163" w14:textId="77777777" w:rsidR="00CA2DD3" w:rsidRPr="0005170D" w:rsidRDefault="00CA2DD3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D25A20D" w14:textId="77777777" w:rsidR="002E2A16" w:rsidRPr="0005170D" w:rsidRDefault="002E2A16" w:rsidP="002E2A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7C69374" w14:textId="77777777" w:rsidR="002E2A16" w:rsidRPr="0005170D" w:rsidRDefault="002E2A16" w:rsidP="002E2A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813B4F7" w14:textId="77777777" w:rsidR="002E2A16" w:rsidRPr="0005170D" w:rsidRDefault="002E2A16" w:rsidP="002E2A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171229D2" w14:textId="77777777" w:rsidR="002E2A16" w:rsidRDefault="002E2A16" w:rsidP="002E2A1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2EDB18B5" w14:textId="77777777" w:rsidR="002E2A16" w:rsidRPr="0005170D" w:rsidRDefault="002E2A16" w:rsidP="002E2A1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264FB32B" w14:textId="77777777" w:rsidR="002E2A16" w:rsidRDefault="002E2A16" w:rsidP="002E2A16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5A99432C" w14:textId="77777777" w:rsidR="002E2A16" w:rsidRDefault="002E2A16" w:rsidP="002E2A16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44B2E4EC" w14:textId="77777777" w:rsidR="002E2A16" w:rsidRPr="0005170D" w:rsidRDefault="002E2A16" w:rsidP="002E2A16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1E0507D4" w14:textId="77777777" w:rsidR="002E2A16" w:rsidRPr="0005170D" w:rsidRDefault="002E2A16" w:rsidP="002E2A16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&lt;data_info&gt;</w:t>
            </w:r>
          </w:p>
          <w:p w14:paraId="420A1E8A" w14:textId="77777777" w:rsidR="00FC3B34" w:rsidRDefault="00FC3B34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&lt;prompt&gt;</w:t>
            </w:r>
            <w:r>
              <w:rPr>
                <w:rFonts w:asciiTheme="majorHAnsi" w:hAnsiTheme="majorHAnsi" w:hint="eastAsia"/>
                <w:szCs w:val="21"/>
              </w:rPr>
              <w:t>商品库存不足</w:t>
            </w:r>
            <w:r>
              <w:rPr>
                <w:rFonts w:asciiTheme="majorHAnsi" w:hAnsiTheme="majorHAnsi" w:hint="eastAsia"/>
                <w:szCs w:val="21"/>
              </w:rPr>
              <w:t>,XX</w:t>
            </w:r>
            <w:r>
              <w:rPr>
                <w:rFonts w:asciiTheme="majorHAnsi" w:hAnsiTheme="majorHAnsi" w:hint="eastAsia"/>
                <w:szCs w:val="21"/>
              </w:rPr>
              <w:t>数量被修改为库存最大量</w:t>
            </w:r>
            <w:r>
              <w:rPr>
                <w:rFonts w:asciiTheme="majorHAnsi" w:hAnsiTheme="majorHAnsi" w:hint="eastAsia"/>
                <w:szCs w:val="21"/>
              </w:rPr>
              <w:t>&lt;/prompt&gt;</w:t>
            </w:r>
          </w:p>
          <w:p w14:paraId="19427BC3" w14:textId="77777777" w:rsidR="006551B3" w:rsidRDefault="006551B3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</w:t>
            </w:r>
            <w:r w:rsidR="004A1959">
              <w:rPr>
                <w:rFonts w:asciiTheme="majorHAnsi" w:hAnsiTheme="majorHAnsi" w:hint="eastAsia"/>
                <w:szCs w:val="21"/>
              </w:rPr>
              <w:t>&lt;priceInfo&gt;</w:t>
            </w:r>
          </w:p>
          <w:p w14:paraId="2692A356" w14:textId="77777777" w:rsidR="00725066" w:rsidRDefault="00725066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&lt;oriTotalPrice&gt;800&lt;/</w:t>
            </w:r>
            <w:r w:rsidRPr="00725066">
              <w:rPr>
                <w:rFonts w:asciiTheme="majorHAnsi" w:hAnsiTheme="majorHAnsi" w:hint="eastAsia"/>
                <w:szCs w:val="21"/>
              </w:rPr>
              <w:t>oriTotalPrice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6290D642" w14:textId="77777777" w:rsidR="00725066" w:rsidRDefault="00725066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&lt;savePrice&gt;50&lt;savePrice&gt;</w:t>
            </w:r>
          </w:p>
          <w:p w14:paraId="69788EC5" w14:textId="77777777" w:rsidR="005F064E" w:rsidRDefault="005F064E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&lt;savePhonePrice&gt;</w:t>
            </w:r>
            <w:r w:rsidR="007B6D73">
              <w:rPr>
                <w:rFonts w:asciiTheme="majorHAnsi" w:hAnsiTheme="majorHAnsi" w:hint="eastAsia"/>
                <w:szCs w:val="21"/>
              </w:rPr>
              <w:t>10</w:t>
            </w:r>
            <w:r>
              <w:rPr>
                <w:rFonts w:asciiTheme="majorHAnsi" w:hAnsiTheme="majorHAnsi" w:hint="eastAsia"/>
                <w:szCs w:val="21"/>
              </w:rPr>
              <w:t>&lt;/savePhonePrice&gt;</w:t>
            </w:r>
          </w:p>
          <w:p w14:paraId="510A11E1" w14:textId="77777777" w:rsidR="00725066" w:rsidRDefault="00725066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&lt;sellPrice&gt;750&lt;/sellPrice&gt;</w:t>
            </w:r>
          </w:p>
          <w:p w14:paraId="0A5CB750" w14:textId="77777777" w:rsidR="00725066" w:rsidRDefault="00725066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&lt;number&gt;2&lt;/number&gt;</w:t>
            </w:r>
          </w:p>
          <w:p w14:paraId="21F131FC" w14:textId="77777777" w:rsidR="004A1959" w:rsidRDefault="004A1959" w:rsidP="0009167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&lt;/priceInfo&gt;</w:t>
            </w:r>
          </w:p>
          <w:p w14:paraId="3D1753AF" w14:textId="77777777" w:rsidR="00725066" w:rsidRDefault="00725066" w:rsidP="00725066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&lt;productList&gt;</w:t>
            </w:r>
          </w:p>
          <w:p w14:paraId="42F230D3" w14:textId="77777777" w:rsidR="00725066" w:rsidRDefault="00725066" w:rsidP="00725066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&lt;item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productCode=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sku=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number=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color=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白色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商品名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size=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39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99"/>
            <w:r>
              <w:rPr>
                <w:rFonts w:asciiTheme="majorHAnsi" w:hAnsiTheme="majorHAnsi" w:hint="eastAsia"/>
                <w:szCs w:val="21"/>
              </w:rPr>
              <w:t>sellPrice</w:t>
            </w:r>
            <w:commentRangeEnd w:id="99"/>
            <w:r>
              <w:rPr>
                <w:rStyle w:val="CommentReference"/>
              </w:rPr>
              <w:commentReference w:id="99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savePrice=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B35329">
              <w:rPr>
                <w:rFonts w:asciiTheme="majorHAnsi" w:hAnsiTheme="majorHAnsi" w:hint="eastAsia"/>
                <w:szCs w:val="21"/>
              </w:rPr>
              <w:t>20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F9232A"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100"/>
            <w:r w:rsidR="00F9232A" w:rsidRPr="0005170D">
              <w:rPr>
                <w:rFonts w:asciiTheme="majorHAnsi" w:hAnsiTheme="majorHAnsi"/>
                <w:szCs w:val="21"/>
              </w:rPr>
              <w:t>pstatus</w:t>
            </w:r>
            <w:commentRangeEnd w:id="100"/>
            <w:r w:rsidR="00F9232A" w:rsidRPr="0005170D">
              <w:rPr>
                <w:rStyle w:val="CommentReference"/>
                <w:rFonts w:asciiTheme="majorHAnsi" w:hAnsiTheme="majorHAnsi"/>
              </w:rPr>
              <w:commentReference w:id="100"/>
            </w:r>
            <w:r w:rsidR="00F9232A" w:rsidRPr="0005170D">
              <w:rPr>
                <w:rFonts w:asciiTheme="majorHAnsi" w:hAnsiTheme="majorHAnsi"/>
                <w:szCs w:val="21"/>
              </w:rPr>
              <w:t>=”1”</w:t>
            </w:r>
            <w:r w:rsidR="00F9232A">
              <w:rPr>
                <w:rFonts w:asciiTheme="majorHAnsi" w:hAnsiTheme="majorHAnsi" w:hint="eastAsia"/>
                <w:szCs w:val="21"/>
              </w:rPr>
              <w:t xml:space="preserve"> </w:t>
            </w:r>
            <w:r w:rsidR="004D1CAD"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101"/>
            <w:r w:rsidR="004D1CAD">
              <w:rPr>
                <w:rFonts w:asciiTheme="majorHAnsi" w:hAnsiTheme="majorHAnsi" w:hint="eastAsia"/>
                <w:szCs w:val="21"/>
              </w:rPr>
              <w:t>p</w:t>
            </w:r>
            <w:r w:rsidR="008A454B">
              <w:rPr>
                <w:rFonts w:asciiTheme="majorHAnsi" w:hAnsiTheme="majorHAnsi" w:hint="eastAsia"/>
                <w:szCs w:val="21"/>
              </w:rPr>
              <w:t>statusD</w:t>
            </w:r>
            <w:r w:rsidR="004D1CAD">
              <w:rPr>
                <w:rFonts w:asciiTheme="majorHAnsi" w:hAnsiTheme="majorHAnsi" w:hint="eastAsia"/>
                <w:szCs w:val="21"/>
              </w:rPr>
              <w:t>es</w:t>
            </w:r>
            <w:commentRangeEnd w:id="101"/>
            <w:r w:rsidR="007A3627">
              <w:rPr>
                <w:rStyle w:val="CommentReference"/>
              </w:rPr>
              <w:commentReference w:id="101"/>
            </w:r>
            <w:r w:rsidR="004D1CAD">
              <w:rPr>
                <w:rFonts w:asciiTheme="majorHAnsi" w:hAnsiTheme="majorHAnsi" w:hint="eastAsia"/>
                <w:szCs w:val="21"/>
              </w:rPr>
              <w:t>=</w:t>
            </w:r>
            <w:r w:rsidR="004D1CAD">
              <w:rPr>
                <w:rFonts w:asciiTheme="majorHAnsi" w:hAnsiTheme="majorHAnsi"/>
                <w:szCs w:val="21"/>
              </w:rPr>
              <w:t>”</w:t>
            </w:r>
            <w:r w:rsidR="007A3627">
              <w:rPr>
                <w:rFonts w:asciiTheme="majorHAnsi" w:hAnsiTheme="majorHAnsi" w:hint="eastAsia"/>
                <w:szCs w:val="21"/>
              </w:rPr>
              <w:t>商品已下架</w:t>
            </w:r>
            <w:r w:rsidR="004D1CAD"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  <w:r w:rsidR="004D1CAD">
              <w:rPr>
                <w:rFonts w:asciiTheme="majorHAnsi" w:hAnsiTheme="majorHAnsi" w:hint="eastAsia"/>
                <w:szCs w:val="21"/>
              </w:rPr>
              <w:t>&lt;/item&gt;</w:t>
            </w:r>
          </w:p>
          <w:p w14:paraId="6047D6BB" w14:textId="77777777" w:rsidR="00725066" w:rsidRPr="00725066" w:rsidRDefault="00725066" w:rsidP="00725066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&lt;/productList&gt;</w:t>
            </w:r>
          </w:p>
          <w:p w14:paraId="3F05BA19" w14:textId="77777777" w:rsidR="00CA2DD3" w:rsidRPr="0005170D" w:rsidRDefault="00CA2DD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59C115B7" w14:textId="77777777" w:rsidR="00CA2DD3" w:rsidRPr="0005170D" w:rsidRDefault="00CA2DD3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5F6AF601" w14:textId="77777777" w:rsidR="00CA2DD3" w:rsidRPr="0005170D" w:rsidRDefault="00CA2DD3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CA2DD3" w:rsidRPr="0005170D" w14:paraId="305AC2AE" w14:textId="77777777" w:rsidTr="00091678">
        <w:trPr>
          <w:jc w:val="center"/>
        </w:trPr>
        <w:tc>
          <w:tcPr>
            <w:tcW w:w="2109" w:type="dxa"/>
          </w:tcPr>
          <w:p w14:paraId="4BA2C8D4" w14:textId="77777777" w:rsidR="00CA2DD3" w:rsidRPr="0005170D" w:rsidRDefault="00CA2DD3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EFF37F2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60120AF7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2F3B8D95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1AB35D88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6E17DA0F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24155F5F" w14:textId="77777777" w:rsidR="007C2BF2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2F884F8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312068A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1591E448" w14:textId="77777777" w:rsidR="007C2BF2" w:rsidRPr="0005170D" w:rsidRDefault="007C2BF2" w:rsidP="007C2BF2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18EF5348" w14:textId="77777777" w:rsidR="00CA2DD3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24EB58AA" w14:textId="77777777" w:rsidR="00CA2DD3" w:rsidRDefault="00CA2DD3" w:rsidP="00D85F99">
      <w:pPr>
        <w:rPr>
          <w:rFonts w:asciiTheme="majorHAnsi" w:hAnsiTheme="majorHAnsi"/>
        </w:rPr>
      </w:pPr>
    </w:p>
    <w:p w14:paraId="73B54839" w14:textId="77777777" w:rsidR="004D648C" w:rsidRPr="0005170D" w:rsidRDefault="00FA4C30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结算中心</w:t>
      </w:r>
      <w:r w:rsidR="009A3506">
        <w:rPr>
          <w:rFonts w:asciiTheme="majorHAnsi" w:hAnsiTheme="majorHAnsi" w:hint="eastAsia"/>
        </w:rPr>
        <w:t>(</w:t>
      </w:r>
      <w:r w:rsidR="004F4118">
        <w:rPr>
          <w:rFonts w:asciiTheme="majorHAnsi" w:hAnsiTheme="majorHAnsi" w:hint="eastAsia"/>
        </w:rPr>
        <w:t>orderBalance</w:t>
      </w:r>
      <w:r w:rsidR="009A3506">
        <w:rPr>
          <w:rFonts w:asciiTheme="majorHAnsi" w:hAnsiTheme="majorHAnsi" w:hint="eastAsia"/>
        </w:rPr>
        <w:t>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47"/>
        <w:gridCol w:w="2306"/>
        <w:gridCol w:w="1130"/>
        <w:gridCol w:w="3839"/>
      </w:tblGrid>
      <w:tr w:rsidR="004D648C" w:rsidRPr="0005170D" w14:paraId="227B0456" w14:textId="77777777" w:rsidTr="00191BC6">
        <w:trPr>
          <w:jc w:val="center"/>
        </w:trPr>
        <w:tc>
          <w:tcPr>
            <w:tcW w:w="2050" w:type="dxa"/>
          </w:tcPr>
          <w:p w14:paraId="0CA0A414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72" w:type="dxa"/>
            <w:gridSpan w:val="3"/>
          </w:tcPr>
          <w:p w14:paraId="09C34000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D648C" w:rsidRPr="0005170D" w14:paraId="5C6BCA9B" w14:textId="77777777" w:rsidTr="00191BC6">
        <w:trPr>
          <w:jc w:val="center"/>
        </w:trPr>
        <w:tc>
          <w:tcPr>
            <w:tcW w:w="2050" w:type="dxa"/>
          </w:tcPr>
          <w:p w14:paraId="646223E4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72" w:type="dxa"/>
            <w:gridSpan w:val="3"/>
          </w:tcPr>
          <w:p w14:paraId="2407DB10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D648C" w:rsidRPr="0005170D" w14:paraId="5346D1E9" w14:textId="77777777" w:rsidTr="00191BC6">
        <w:trPr>
          <w:jc w:val="center"/>
        </w:trPr>
        <w:tc>
          <w:tcPr>
            <w:tcW w:w="2050" w:type="dxa"/>
          </w:tcPr>
          <w:p w14:paraId="2E487553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72" w:type="dxa"/>
            <w:gridSpan w:val="3"/>
          </w:tcPr>
          <w:p w14:paraId="2CC9C2E7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</w:tr>
      <w:tr w:rsidR="004D648C" w:rsidRPr="0005170D" w14:paraId="71AB2A5E" w14:textId="77777777" w:rsidTr="00191BC6">
        <w:trPr>
          <w:jc w:val="center"/>
        </w:trPr>
        <w:tc>
          <w:tcPr>
            <w:tcW w:w="2050" w:type="dxa"/>
            <w:shd w:val="clear" w:color="auto" w:fill="00B050"/>
          </w:tcPr>
          <w:p w14:paraId="5EEFC81C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2286" w:type="dxa"/>
            <w:shd w:val="clear" w:color="auto" w:fill="00B050"/>
          </w:tcPr>
          <w:p w14:paraId="2FDCCCAA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00B050"/>
          </w:tcPr>
          <w:p w14:paraId="44A45E37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00B050"/>
          </w:tcPr>
          <w:p w14:paraId="70BF3041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4D648C" w:rsidRPr="0005170D" w14:paraId="0B15FD5F" w14:textId="77777777" w:rsidTr="00191BC6">
        <w:trPr>
          <w:jc w:val="center"/>
        </w:trPr>
        <w:tc>
          <w:tcPr>
            <w:tcW w:w="2050" w:type="dxa"/>
          </w:tcPr>
          <w:p w14:paraId="4E85429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2286" w:type="dxa"/>
          </w:tcPr>
          <w:p w14:paraId="6959ABF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026491E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47CFD472" w14:textId="77777777" w:rsidR="004D648C" w:rsidRPr="0005170D" w:rsidRDefault="004F4118" w:rsidP="004F41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orderB</w:t>
            </w:r>
            <w:r w:rsidR="009A3506">
              <w:rPr>
                <w:rFonts w:asciiTheme="majorHAnsi" w:hAnsiTheme="majorHAnsi" w:hint="eastAsia"/>
              </w:rPr>
              <w:t>alance</w:t>
            </w:r>
          </w:p>
        </w:tc>
      </w:tr>
      <w:tr w:rsidR="004D648C" w:rsidRPr="0005170D" w14:paraId="446D2CB3" w14:textId="77777777" w:rsidTr="00191BC6">
        <w:trPr>
          <w:jc w:val="center"/>
        </w:trPr>
        <w:tc>
          <w:tcPr>
            <w:tcW w:w="2050" w:type="dxa"/>
          </w:tcPr>
          <w:p w14:paraId="65A5E4D3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2286" w:type="dxa"/>
          </w:tcPr>
          <w:p w14:paraId="28485F26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B770F3D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2190A095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D648C" w:rsidRPr="0005170D" w14:paraId="61033923" w14:textId="77777777" w:rsidTr="00191BC6">
        <w:trPr>
          <w:jc w:val="center"/>
        </w:trPr>
        <w:tc>
          <w:tcPr>
            <w:tcW w:w="2050" w:type="dxa"/>
          </w:tcPr>
          <w:p w14:paraId="2B58AE30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2286" w:type="dxa"/>
          </w:tcPr>
          <w:p w14:paraId="041F3524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C46676B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73FA3654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D648C" w:rsidRPr="0005170D" w14:paraId="51EDFD91" w14:textId="77777777" w:rsidTr="00191BC6">
        <w:trPr>
          <w:jc w:val="center"/>
        </w:trPr>
        <w:tc>
          <w:tcPr>
            <w:tcW w:w="2050" w:type="dxa"/>
          </w:tcPr>
          <w:p w14:paraId="53B3E109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2286" w:type="dxa"/>
          </w:tcPr>
          <w:p w14:paraId="36CCF0A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F3852F0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5ED2A417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D648C" w:rsidRPr="0005170D" w14:paraId="57CBAEB1" w14:textId="77777777" w:rsidTr="00191BC6">
        <w:trPr>
          <w:jc w:val="center"/>
        </w:trPr>
        <w:tc>
          <w:tcPr>
            <w:tcW w:w="2050" w:type="dxa"/>
          </w:tcPr>
          <w:p w14:paraId="32257D24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2286" w:type="dxa"/>
          </w:tcPr>
          <w:p w14:paraId="633EA345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50A7C0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2E463E2A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4D648C" w:rsidRPr="0005170D" w14:paraId="73EA3340" w14:textId="77777777" w:rsidTr="00091678">
        <w:trPr>
          <w:jc w:val="center"/>
        </w:trPr>
        <w:tc>
          <w:tcPr>
            <w:tcW w:w="9322" w:type="dxa"/>
            <w:gridSpan w:val="4"/>
          </w:tcPr>
          <w:p w14:paraId="3BF9A98C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</w:tr>
      <w:tr w:rsidR="004D648C" w:rsidRPr="0005170D" w14:paraId="7628C3CE" w14:textId="77777777" w:rsidTr="00191BC6">
        <w:trPr>
          <w:jc w:val="center"/>
        </w:trPr>
        <w:tc>
          <w:tcPr>
            <w:tcW w:w="2050" w:type="dxa"/>
          </w:tcPr>
          <w:p w14:paraId="7ABD24D1" w14:textId="77777777" w:rsidR="004D648C" w:rsidRPr="0005170D" w:rsidRDefault="001E1D95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lastRenderedPageBreak/>
              <w:t>addressId</w:t>
            </w:r>
          </w:p>
        </w:tc>
        <w:tc>
          <w:tcPr>
            <w:tcW w:w="2286" w:type="dxa"/>
          </w:tcPr>
          <w:p w14:paraId="453A6ED2" w14:textId="77777777" w:rsidR="004D648C" w:rsidRPr="0005170D" w:rsidRDefault="001E1D9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收货地址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DBA42BB" w14:textId="77777777" w:rsidR="004D648C" w:rsidRPr="0005170D" w:rsidRDefault="001E1D9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Y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1D9EF4F9" w14:textId="77777777" w:rsidR="004D648C" w:rsidRPr="0005170D" w:rsidRDefault="001E1D9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</w:t>
            </w:r>
          </w:p>
        </w:tc>
      </w:tr>
      <w:tr w:rsidR="001E1D95" w:rsidRPr="0005170D" w14:paraId="2AF6CADF" w14:textId="77777777" w:rsidTr="00191BC6">
        <w:trPr>
          <w:jc w:val="center"/>
        </w:trPr>
        <w:tc>
          <w:tcPr>
            <w:tcW w:w="2050" w:type="dxa"/>
          </w:tcPr>
          <w:p w14:paraId="14EC9D64" w14:textId="77777777" w:rsidR="001E1D95" w:rsidRDefault="001E1D95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couponNum</w:t>
            </w:r>
          </w:p>
        </w:tc>
        <w:tc>
          <w:tcPr>
            <w:tcW w:w="2286" w:type="dxa"/>
          </w:tcPr>
          <w:p w14:paraId="545EBA00" w14:textId="77777777" w:rsidR="001E1D95" w:rsidRDefault="001E1D9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优惠券号码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28670" w14:textId="77777777" w:rsidR="001E1D95" w:rsidRDefault="001E1D9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Y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4EBC5ADE" w14:textId="77777777" w:rsidR="001E1D95" w:rsidRDefault="001E1D9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123131</w:t>
            </w:r>
          </w:p>
        </w:tc>
      </w:tr>
      <w:tr w:rsidR="001E1D95" w:rsidRPr="0005170D" w14:paraId="20FA0A9E" w14:textId="77777777" w:rsidTr="00191BC6">
        <w:trPr>
          <w:jc w:val="center"/>
        </w:trPr>
        <w:tc>
          <w:tcPr>
            <w:tcW w:w="2050" w:type="dxa"/>
          </w:tcPr>
          <w:p w14:paraId="58D186C8" w14:textId="77777777" w:rsidR="001E1D95" w:rsidRDefault="001E1D95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pay</w:t>
            </w:r>
            <w:r w:rsidR="001756D3">
              <w:rPr>
                <w:rFonts w:asciiTheme="majorHAnsi" w:hAnsiTheme="majorHAnsi" w:hint="eastAsia"/>
                <w:b/>
              </w:rPr>
              <w:t>Type</w:t>
            </w:r>
            <w:r w:rsidR="002B5BAF">
              <w:rPr>
                <w:rFonts w:asciiTheme="majorHAnsi" w:hAnsiTheme="majorHAnsi" w:hint="eastAsia"/>
                <w:b/>
              </w:rPr>
              <w:t>I</w:t>
            </w:r>
            <w:r w:rsidR="00527B23">
              <w:rPr>
                <w:rFonts w:asciiTheme="majorHAnsi" w:hAnsiTheme="majorHAnsi" w:hint="eastAsia"/>
                <w:b/>
              </w:rPr>
              <w:t>d</w:t>
            </w:r>
          </w:p>
        </w:tc>
        <w:tc>
          <w:tcPr>
            <w:tcW w:w="2286" w:type="dxa"/>
          </w:tcPr>
          <w:p w14:paraId="792C8237" w14:textId="77777777" w:rsidR="001E1D95" w:rsidRDefault="001E1D9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支付方式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B8C76D6" w14:textId="77777777" w:rsidR="001E1D95" w:rsidRDefault="001E1D9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Y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16B7B727" w14:textId="77777777" w:rsidR="001E1D95" w:rsidRDefault="001E1D9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11</w:t>
            </w:r>
          </w:p>
        </w:tc>
      </w:tr>
      <w:tr w:rsidR="00191BC6" w:rsidRPr="0005170D" w14:paraId="003E70DF" w14:textId="77777777" w:rsidTr="00191BC6">
        <w:trPr>
          <w:jc w:val="center"/>
        </w:trPr>
        <w:tc>
          <w:tcPr>
            <w:tcW w:w="2050" w:type="dxa"/>
          </w:tcPr>
          <w:p w14:paraId="337612C3" w14:textId="77777777" w:rsidR="003D5A96" w:rsidRPr="0005170D" w:rsidRDefault="003D5A96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data</w:t>
            </w:r>
          </w:p>
        </w:tc>
        <w:tc>
          <w:tcPr>
            <w:tcW w:w="2286" w:type="dxa"/>
          </w:tcPr>
          <w:p w14:paraId="53BA81A1" w14:textId="77777777" w:rsidR="003D5A96" w:rsidRDefault="003D5A9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购物车数据</w:t>
            </w:r>
          </w:p>
          <w:p w14:paraId="350BDF92" w14:textId="77777777" w:rsidR="003D5A96" w:rsidRDefault="003D5A9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格式为</w:t>
            </w:r>
            <w:r>
              <w:rPr>
                <w:rFonts w:asciiTheme="majorHAnsi" w:hAnsiTheme="majorHAnsi" w:hint="eastAsia"/>
              </w:rPr>
              <w:t>:</w:t>
            </w:r>
          </w:p>
          <w:p w14:paraId="238CB4F7" w14:textId="77777777" w:rsidR="003D5A96" w:rsidRPr="0005170D" w:rsidRDefault="003D5A9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productCode-sku-num| productCode-sku-num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80721CC" w14:textId="77777777" w:rsidR="003D5A96" w:rsidRPr="0005170D" w:rsidRDefault="003D5A9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74A8868B" w14:textId="77777777" w:rsidR="003D5A96" w:rsidRPr="0005170D" w:rsidRDefault="003D5A9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xx-xx-11|xx-xx-11</w:t>
            </w:r>
          </w:p>
        </w:tc>
      </w:tr>
      <w:tr w:rsidR="00686B2E" w:rsidRPr="0005170D" w14:paraId="343E775D" w14:textId="77777777" w:rsidTr="00191BC6">
        <w:trPr>
          <w:jc w:val="center"/>
        </w:trPr>
        <w:tc>
          <w:tcPr>
            <w:tcW w:w="2050" w:type="dxa"/>
          </w:tcPr>
          <w:p w14:paraId="767CBD8D" w14:textId="77777777" w:rsidR="00686B2E" w:rsidRDefault="00686B2E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shoppingType</w:t>
            </w:r>
          </w:p>
        </w:tc>
        <w:tc>
          <w:tcPr>
            <w:tcW w:w="2286" w:type="dxa"/>
          </w:tcPr>
          <w:p w14:paraId="2A80C050" w14:textId="77777777" w:rsidR="00686B2E" w:rsidRDefault="00686B2E" w:rsidP="00091678">
            <w:pPr>
              <w:rPr>
                <w:rFonts w:asciiTheme="majorHAnsi" w:hAnsiTheme="majorHAnsi"/>
              </w:rPr>
            </w:pPr>
            <w:commentRangeStart w:id="102"/>
            <w:r>
              <w:rPr>
                <w:rFonts w:asciiTheme="majorHAnsi" w:hAnsiTheme="majorHAnsi" w:hint="eastAsia"/>
              </w:rPr>
              <w:t>type</w:t>
            </w:r>
            <w:commentRangeEnd w:id="102"/>
            <w:r>
              <w:rPr>
                <w:rStyle w:val="CommentReference"/>
              </w:rPr>
              <w:commentReference w:id="102"/>
            </w:r>
            <w:r>
              <w:rPr>
                <w:rFonts w:asciiTheme="majorHAnsi" w:hAnsiTheme="majorHAnsi" w:hint="eastAsia"/>
              </w:rPr>
              <w:t>|type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85E891E" w14:textId="77777777" w:rsidR="00686B2E" w:rsidRDefault="00686B2E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4DBF0563" w14:textId="77777777" w:rsidR="00686B2E" w:rsidRDefault="00686B2E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0|1</w:t>
            </w:r>
          </w:p>
        </w:tc>
      </w:tr>
      <w:tr w:rsidR="00686B2E" w:rsidRPr="0005170D" w14:paraId="597F8D81" w14:textId="77777777" w:rsidTr="00191BC6">
        <w:trPr>
          <w:jc w:val="center"/>
        </w:trPr>
        <w:tc>
          <w:tcPr>
            <w:tcW w:w="2050" w:type="dxa"/>
          </w:tcPr>
          <w:p w14:paraId="5B7600CD" w14:textId="77777777" w:rsidR="00686B2E" w:rsidRDefault="00686B2E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286" w:type="dxa"/>
          </w:tcPr>
          <w:p w14:paraId="5909A664" w14:textId="77777777" w:rsidR="00686B2E" w:rsidRDefault="00686B2E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413613" w14:textId="77777777" w:rsidR="00686B2E" w:rsidRDefault="00686B2E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7AC45861" w14:textId="77777777" w:rsidR="00686B2E" w:rsidRDefault="00686B2E" w:rsidP="00091678">
            <w:pPr>
              <w:rPr>
                <w:rFonts w:asciiTheme="majorHAnsi" w:hAnsiTheme="majorHAnsi"/>
              </w:rPr>
            </w:pPr>
          </w:p>
        </w:tc>
      </w:tr>
      <w:tr w:rsidR="004D648C" w:rsidRPr="0005170D" w14:paraId="41EC7B74" w14:textId="77777777" w:rsidTr="00191BC6">
        <w:trPr>
          <w:jc w:val="center"/>
        </w:trPr>
        <w:tc>
          <w:tcPr>
            <w:tcW w:w="2050" w:type="dxa"/>
            <w:shd w:val="clear" w:color="auto" w:fill="00B050"/>
          </w:tcPr>
          <w:p w14:paraId="0D6468E8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72" w:type="dxa"/>
            <w:gridSpan w:val="3"/>
            <w:shd w:val="clear" w:color="auto" w:fill="00B050"/>
          </w:tcPr>
          <w:p w14:paraId="601933FE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4D648C" w:rsidRPr="0005170D" w14:paraId="45B204EF" w14:textId="77777777" w:rsidTr="00191BC6">
        <w:trPr>
          <w:jc w:val="center"/>
        </w:trPr>
        <w:tc>
          <w:tcPr>
            <w:tcW w:w="2050" w:type="dxa"/>
          </w:tcPr>
          <w:p w14:paraId="2848E55D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72" w:type="dxa"/>
            <w:gridSpan w:val="3"/>
          </w:tcPr>
          <w:p w14:paraId="0F93DA8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36345526" w14:textId="77777777" w:rsidR="004D648C" w:rsidRPr="0005170D" w:rsidRDefault="004D648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10B36B4C" w14:textId="77777777" w:rsidR="00053A9F" w:rsidRPr="0005170D" w:rsidRDefault="00053A9F" w:rsidP="00053A9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E2809F1" w14:textId="77777777" w:rsidR="00053A9F" w:rsidRPr="0005170D" w:rsidRDefault="00053A9F" w:rsidP="00053A9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71123964" w14:textId="77777777" w:rsidR="00053A9F" w:rsidRPr="0005170D" w:rsidRDefault="00053A9F" w:rsidP="00053A9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63309F2C" w14:textId="77777777" w:rsidR="00053A9F" w:rsidRDefault="00053A9F" w:rsidP="00053A9F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B573FE9" w14:textId="77777777" w:rsidR="00053A9F" w:rsidRPr="0005170D" w:rsidRDefault="00053A9F" w:rsidP="00053A9F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3D3BC12F" w14:textId="77777777" w:rsidR="00053A9F" w:rsidRDefault="00053A9F" w:rsidP="00053A9F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386F055C" w14:textId="77777777" w:rsidR="00053A9F" w:rsidRDefault="00053A9F" w:rsidP="00053A9F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162D79BC" w14:textId="77777777" w:rsidR="00053A9F" w:rsidRPr="0005170D" w:rsidRDefault="00053A9F" w:rsidP="00053A9F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69A3D692" w14:textId="77777777" w:rsidR="00053A9F" w:rsidRDefault="00053A9F" w:rsidP="00053A9F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70B9F977" w14:textId="5629226D" w:rsidR="008F26AC" w:rsidRPr="0005170D" w:rsidRDefault="008F26AC" w:rsidP="00053A9F">
            <w:pPr>
              <w:ind w:firstLine="405"/>
              <w:jc w:val="left"/>
              <w:rPr>
                <w:rFonts w:asciiTheme="majorHAnsi" w:hAnsiTheme="majorHAnsi"/>
              </w:rPr>
            </w:pPr>
            <w:r w:rsidRPr="008F26AC">
              <w:rPr>
                <w:rFonts w:ascii="Cambria" w:hAnsi="Cambria" w:hint="eastAsia"/>
                <w:szCs w:val="21"/>
              </w:rPr>
              <w:t xml:space="preserve">  &lt;prompt&gt;</w:t>
            </w:r>
            <w:r w:rsidRPr="008F26AC">
              <w:rPr>
                <w:rFonts w:ascii="Cambria" w:hAnsi="Cambria" w:hint="eastAsia"/>
                <w:szCs w:val="21"/>
              </w:rPr>
              <w:t>商品库存不足</w:t>
            </w:r>
            <w:r w:rsidRPr="008F26AC">
              <w:rPr>
                <w:rFonts w:ascii="Cambria" w:hAnsi="Cambria" w:hint="eastAsia"/>
                <w:szCs w:val="21"/>
              </w:rPr>
              <w:t>,XX</w:t>
            </w:r>
            <w:r w:rsidRPr="008F26AC">
              <w:rPr>
                <w:rFonts w:ascii="Cambria" w:hAnsi="Cambria" w:hint="eastAsia"/>
                <w:szCs w:val="21"/>
              </w:rPr>
              <w:t>数量被修改为库存最大量</w:t>
            </w:r>
            <w:r w:rsidRPr="008F26AC">
              <w:rPr>
                <w:rFonts w:ascii="Cambria" w:hAnsi="Cambria" w:hint="eastAsia"/>
                <w:szCs w:val="21"/>
              </w:rPr>
              <w:t>&lt;/prompt&gt;</w:t>
            </w:r>
          </w:p>
          <w:p w14:paraId="4D6B7E7F" w14:textId="77777777" w:rsidR="00B65263" w:rsidRDefault="00B65263" w:rsidP="00B65263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&lt;orderInfo orderId=</w:t>
            </w:r>
            <w:r>
              <w:rPr>
                <w:rFonts w:asciiTheme="majorHAnsi" w:hAnsiTheme="majorHAnsi"/>
                <w:szCs w:val="21"/>
              </w:rPr>
              <w:t>””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2FE0B7B6" w14:textId="77777777" w:rsidR="00B65263" w:rsidRDefault="00B65263" w:rsidP="00B65263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</w:t>
            </w:r>
            <w:commentRangeStart w:id="103"/>
            <w:r>
              <w:rPr>
                <w:rFonts w:asciiTheme="majorHAnsi" w:hAnsiTheme="majorHAnsi" w:hint="eastAsia"/>
                <w:szCs w:val="21"/>
              </w:rPr>
              <w:t>totalMoney</w:t>
            </w:r>
            <w:commentRangeEnd w:id="103"/>
            <w:r>
              <w:rPr>
                <w:rStyle w:val="CommentReference"/>
              </w:rPr>
              <w:commentReference w:id="103"/>
            </w:r>
            <w:r>
              <w:rPr>
                <w:rFonts w:asciiTheme="majorHAnsi" w:hAnsiTheme="majorHAnsi" w:hint="eastAsia"/>
                <w:szCs w:val="21"/>
              </w:rPr>
              <w:t>&gt;800&lt;/totalMoney&gt;</w:t>
            </w:r>
          </w:p>
          <w:p w14:paraId="5AF49855" w14:textId="77777777" w:rsidR="00B65263" w:rsidRDefault="00B65263" w:rsidP="00B65263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</w:t>
            </w:r>
            <w:commentRangeStart w:id="104"/>
            <w:r>
              <w:rPr>
                <w:rFonts w:asciiTheme="majorHAnsi" w:hAnsiTheme="majorHAnsi" w:hint="eastAsia"/>
                <w:szCs w:val="21"/>
              </w:rPr>
              <w:t>freight</w:t>
            </w:r>
            <w:commentRangeEnd w:id="104"/>
            <w:r>
              <w:rPr>
                <w:rStyle w:val="CommentReference"/>
              </w:rPr>
              <w:commentReference w:id="104"/>
            </w:r>
            <w:r>
              <w:rPr>
                <w:rFonts w:asciiTheme="majorHAnsi" w:hAnsiTheme="majorHAnsi" w:hint="eastAsia"/>
                <w:szCs w:val="21"/>
              </w:rPr>
              <w:t>&gt;10&lt;/freight&gt;</w:t>
            </w:r>
          </w:p>
          <w:p w14:paraId="7484DF33" w14:textId="77777777" w:rsidR="00B65263" w:rsidRDefault="00B65263" w:rsidP="00B65263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</w:t>
            </w:r>
            <w:commentRangeStart w:id="105"/>
            <w:r>
              <w:rPr>
                <w:rFonts w:asciiTheme="majorHAnsi" w:hAnsiTheme="majorHAnsi" w:hint="eastAsia"/>
                <w:szCs w:val="21"/>
              </w:rPr>
              <w:t>savePrice</w:t>
            </w:r>
            <w:commentRangeEnd w:id="105"/>
            <w:r>
              <w:rPr>
                <w:rStyle w:val="CommentReference"/>
              </w:rPr>
              <w:commentReference w:id="105"/>
            </w:r>
            <w:r>
              <w:rPr>
                <w:rFonts w:asciiTheme="majorHAnsi" w:hAnsiTheme="majorHAnsi" w:hint="eastAsia"/>
                <w:szCs w:val="21"/>
              </w:rPr>
              <w:t>&gt;10&lt;/savePrice&gt;</w:t>
            </w:r>
          </w:p>
          <w:p w14:paraId="28739E11" w14:textId="77777777" w:rsidR="00B65263" w:rsidRDefault="00B65263" w:rsidP="00B65263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 </w:t>
            </w:r>
            <w:commentRangeStart w:id="106"/>
            <w:r>
              <w:rPr>
                <w:rFonts w:asciiTheme="majorHAnsi" w:hAnsiTheme="majorHAnsi" w:hint="eastAsia"/>
                <w:szCs w:val="21"/>
              </w:rPr>
              <w:t xml:space="preserve">savePhonePrice </w:t>
            </w:r>
            <w:commentRangeEnd w:id="106"/>
            <w:r>
              <w:rPr>
                <w:rStyle w:val="CommentReference"/>
              </w:rPr>
              <w:commentReference w:id="106"/>
            </w:r>
            <w:r>
              <w:rPr>
                <w:rFonts w:asciiTheme="majorHAnsi" w:hAnsiTheme="majorHAnsi" w:hint="eastAsia"/>
                <w:szCs w:val="21"/>
              </w:rPr>
              <w:t>&gt;10&lt;/savePhonePrice&gt;</w:t>
            </w:r>
          </w:p>
          <w:p w14:paraId="7683B36F" w14:textId="77777777" w:rsidR="00B65263" w:rsidRDefault="00B65263" w:rsidP="00B65263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&lt;payMoney&gt;760&lt;/</w:t>
            </w:r>
            <w:commentRangeStart w:id="107"/>
            <w:r>
              <w:rPr>
                <w:rFonts w:asciiTheme="majorHAnsi" w:hAnsiTheme="majorHAnsi" w:hint="eastAsia"/>
                <w:szCs w:val="21"/>
              </w:rPr>
              <w:t>payMoney</w:t>
            </w:r>
            <w:commentRangeEnd w:id="107"/>
            <w:r>
              <w:rPr>
                <w:rStyle w:val="CommentReference"/>
              </w:rPr>
              <w:commentReference w:id="107"/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3587B18B" w14:textId="77777777" w:rsidR="00B65263" w:rsidRPr="0047147E" w:rsidRDefault="00B65263" w:rsidP="0047147E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&lt;number&gt;</w:t>
            </w:r>
            <w:r w:rsidR="00AA47D7">
              <w:rPr>
                <w:rFonts w:asciiTheme="majorHAnsi" w:hAnsiTheme="majorHAnsi" w:hint="eastAsia"/>
                <w:szCs w:val="21"/>
              </w:rPr>
              <w:t>5</w:t>
            </w:r>
            <w:r>
              <w:rPr>
                <w:rFonts w:asciiTheme="majorHAnsi" w:hAnsiTheme="majorHAnsi" w:hint="eastAsia"/>
                <w:szCs w:val="21"/>
              </w:rPr>
              <w:t>&lt;/</w:t>
            </w:r>
            <w:commentRangeStart w:id="108"/>
            <w:r>
              <w:rPr>
                <w:rFonts w:asciiTheme="majorHAnsi" w:hAnsiTheme="majorHAnsi" w:hint="eastAsia"/>
                <w:szCs w:val="21"/>
              </w:rPr>
              <w:t>number</w:t>
            </w:r>
            <w:commentRangeEnd w:id="108"/>
            <w:r w:rsidR="00380F93">
              <w:rPr>
                <w:rStyle w:val="CommentReference"/>
              </w:rPr>
              <w:commentReference w:id="108"/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31B30407" w14:textId="77777777" w:rsidR="00B65263" w:rsidRDefault="00B65263" w:rsidP="00B65263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&lt;/orderInfo&gt;</w:t>
            </w:r>
          </w:p>
          <w:p w14:paraId="3BAE54EA" w14:textId="77777777" w:rsidR="0047147E" w:rsidRDefault="0047147E" w:rsidP="0047147E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&lt;address </w:t>
            </w:r>
            <w:r>
              <w:rPr>
                <w:rFonts w:asciiTheme="majorHAnsi" w:hAnsiTheme="majorHAnsi" w:hint="eastAsia"/>
              </w:rPr>
              <w:t>addressId=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109"/>
            <w:r w:rsidRPr="0005170D">
              <w:rPr>
                <w:rFonts w:asciiTheme="majorHAnsi" w:hAnsiTheme="majorHAnsi"/>
              </w:rPr>
              <w:t>consignee</w:t>
            </w:r>
            <w:commentRangeEnd w:id="109"/>
            <w:r>
              <w:rPr>
                <w:rStyle w:val="CommentReference"/>
              </w:rPr>
              <w:commentReference w:id="109"/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王五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phone=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13552689856</w:t>
            </w:r>
            <w:r>
              <w:rPr>
                <w:rFonts w:asciiTheme="majorHAnsi" w:hAnsiTheme="majorHAnsi"/>
              </w:rPr>
              <w:t>”</w:t>
            </w:r>
            <w:r w:rsidR="0012708D">
              <w:rPr>
                <w:rFonts w:asciiTheme="majorHAnsi" w:hAnsiTheme="majorHAnsi" w:hint="eastAsia"/>
              </w:rPr>
              <w:t xml:space="preserve"> </w:t>
            </w:r>
            <w:r w:rsidR="0012708D" w:rsidRPr="0005170D">
              <w:rPr>
                <w:rFonts w:asciiTheme="majorHAnsi" w:hAnsiTheme="majorHAnsi"/>
              </w:rPr>
              <w:t>province</w:t>
            </w:r>
            <w:r w:rsidR="0012708D">
              <w:rPr>
                <w:rFonts w:asciiTheme="majorHAnsi" w:hAnsiTheme="majorHAnsi" w:hint="eastAsia"/>
              </w:rPr>
              <w:t>=</w:t>
            </w:r>
            <w:r w:rsidR="0012708D">
              <w:rPr>
                <w:rFonts w:asciiTheme="majorHAnsi" w:hAnsiTheme="majorHAnsi"/>
              </w:rPr>
              <w:t>”</w:t>
            </w:r>
            <w:r w:rsidR="0012708D">
              <w:rPr>
                <w:rFonts w:asciiTheme="majorHAnsi" w:hAnsiTheme="majorHAnsi" w:hint="eastAsia"/>
              </w:rPr>
              <w:t>福建省</w:t>
            </w:r>
            <w:r w:rsidR="0012708D">
              <w:rPr>
                <w:rFonts w:asciiTheme="majorHAnsi" w:hAnsiTheme="majorHAnsi"/>
              </w:rPr>
              <w:t>”</w:t>
            </w:r>
            <w:r w:rsidR="0012708D">
              <w:rPr>
                <w:rFonts w:asciiTheme="majorHAnsi" w:hAnsiTheme="majorHAnsi" w:hint="eastAsia"/>
              </w:rPr>
              <w:t xml:space="preserve"> city=</w:t>
            </w:r>
            <w:r w:rsidR="0012708D">
              <w:rPr>
                <w:rFonts w:asciiTheme="majorHAnsi" w:hAnsiTheme="majorHAnsi"/>
              </w:rPr>
              <w:t>””</w:t>
            </w:r>
            <w:r w:rsidR="0012708D">
              <w:rPr>
                <w:rFonts w:asciiTheme="majorHAnsi" w:hAnsiTheme="majorHAnsi" w:hint="eastAsia"/>
              </w:rPr>
              <w:t xml:space="preserve"> area=</w:t>
            </w:r>
            <w:r w:rsidR="0012708D">
              <w:rPr>
                <w:rFonts w:asciiTheme="majorHAnsi" w:hAnsiTheme="majorHAnsi"/>
              </w:rPr>
              <w:t>””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上海市浦东新区高斯路</w:t>
            </w:r>
            <w:r>
              <w:rPr>
                <w:rFonts w:asciiTheme="majorHAnsi" w:hAnsiTheme="majorHAnsi" w:hint="eastAsia"/>
              </w:rPr>
              <w:t>XX</w:t>
            </w:r>
            <w:r>
              <w:rPr>
                <w:rFonts w:asciiTheme="majorHAnsi" w:hAnsiTheme="majorHAnsi" w:hint="eastAsia"/>
              </w:rPr>
              <w:t>号</w:t>
            </w:r>
            <w:r>
              <w:rPr>
                <w:rFonts w:asciiTheme="majorHAnsi" w:hAnsiTheme="majorHAnsi" w:hint="eastAsia"/>
              </w:rPr>
              <w:t>&lt;/address&gt;</w:t>
            </w:r>
          </w:p>
          <w:p w14:paraId="29FC5CB7" w14:textId="77777777" w:rsidR="00BB202A" w:rsidRDefault="00BB202A" w:rsidP="0047147E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&lt;payType&gt;</w:t>
            </w:r>
          </w:p>
          <w:p w14:paraId="517DABCD" w14:textId="77777777" w:rsidR="00BB202A" w:rsidRDefault="00BB202A" w:rsidP="0047147E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&lt;item payTypeId=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selected=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货到付款</w:t>
            </w:r>
            <w:r>
              <w:rPr>
                <w:rFonts w:asciiTheme="majorHAnsi" w:hAnsiTheme="majorHAnsi" w:hint="eastAsia"/>
              </w:rPr>
              <w:t>&lt;/item&gt;</w:t>
            </w:r>
          </w:p>
          <w:p w14:paraId="5D34B0B6" w14:textId="77777777" w:rsidR="006C5459" w:rsidRDefault="006C5459" w:rsidP="0047147E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&lt;item payTypeId=</w:t>
            </w:r>
            <w:r>
              <w:rPr>
                <w:rFonts w:asciiTheme="majorHAnsi" w:hAnsiTheme="majorHAnsi"/>
              </w:rPr>
              <w:t>”</w:t>
            </w:r>
            <w:r w:rsidR="00A205BA">
              <w:rPr>
                <w:rFonts w:asciiTheme="majorHAnsi" w:hAnsiTheme="majorHAnsi" w:hint="eastAsia"/>
              </w:rPr>
              <w:t>2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B95497">
              <w:rPr>
                <w:rFonts w:asciiTheme="majorHAnsi" w:hAnsiTheme="majorHAnsi" w:hint="eastAsia"/>
              </w:rPr>
              <w:t>selected</w:t>
            </w:r>
            <w:r>
              <w:rPr>
                <w:rFonts w:asciiTheme="majorHAnsi" w:hAnsiTheme="majorHAnsi" w:hint="eastAsia"/>
              </w:rPr>
              <w:t>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&gt;</w:t>
            </w:r>
            <w:r>
              <w:rPr>
                <w:rFonts w:asciiTheme="majorHAnsi" w:hAnsiTheme="majorHAnsi" w:hint="eastAsia"/>
              </w:rPr>
              <w:t>货到付款</w:t>
            </w:r>
            <w:r>
              <w:rPr>
                <w:rFonts w:asciiTheme="majorHAnsi" w:hAnsiTheme="majorHAnsi" w:hint="eastAsia"/>
              </w:rPr>
              <w:t>&lt;/item&gt;</w:t>
            </w:r>
          </w:p>
          <w:p w14:paraId="496C1CC5" w14:textId="77777777" w:rsidR="001F2BB8" w:rsidRDefault="001F2BB8" w:rsidP="0047147E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&lt;/payType</w:t>
            </w:r>
            <w:r w:rsidR="00A54C92">
              <w:rPr>
                <w:rFonts w:asciiTheme="majorHAnsi" w:hAnsiTheme="majorHAnsi" w:hint="eastAsia"/>
              </w:rPr>
              <w:t>&gt;</w:t>
            </w:r>
          </w:p>
          <w:p w14:paraId="5398858F" w14:textId="77777777" w:rsidR="002D58F7" w:rsidRDefault="002D58F7" w:rsidP="0047147E">
            <w:pPr>
              <w:ind w:firstLineChars="291" w:firstLine="61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&lt;couponNum&gt;</w:t>
            </w:r>
            <w:r w:rsidR="00F030D6">
              <w:rPr>
                <w:rFonts w:asciiTheme="majorHAnsi" w:hAnsiTheme="majorHAnsi" w:hint="eastAsia"/>
              </w:rPr>
              <w:t>1313112121</w:t>
            </w:r>
            <w:r>
              <w:rPr>
                <w:rFonts w:asciiTheme="majorHAnsi" w:hAnsiTheme="majorHAnsi" w:hint="eastAsia"/>
              </w:rPr>
              <w:t>&lt;/</w:t>
            </w:r>
            <w:commentRangeStart w:id="110"/>
            <w:r>
              <w:rPr>
                <w:rFonts w:asciiTheme="majorHAnsi" w:hAnsiTheme="majorHAnsi" w:hint="eastAsia"/>
              </w:rPr>
              <w:t>couponNum</w:t>
            </w:r>
            <w:commentRangeEnd w:id="110"/>
            <w:r w:rsidR="006D0B38">
              <w:rPr>
                <w:rStyle w:val="CommentReference"/>
              </w:rPr>
              <w:commentReference w:id="110"/>
            </w:r>
            <w:r>
              <w:rPr>
                <w:rFonts w:asciiTheme="majorHAnsi" w:hAnsiTheme="majorHAnsi" w:hint="eastAsia"/>
              </w:rPr>
              <w:t>&gt;</w:t>
            </w:r>
          </w:p>
          <w:p w14:paraId="1D48B08B" w14:textId="77777777" w:rsidR="00014E79" w:rsidRDefault="00014E79" w:rsidP="00014E79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&lt;productList&gt;</w:t>
            </w:r>
          </w:p>
          <w:p w14:paraId="08A98610" w14:textId="77777777" w:rsidR="00014E79" w:rsidRDefault="00014E79" w:rsidP="00014E79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&lt;item image=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http://www.png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productCode=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sku=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12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number=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color=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白色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商品名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size=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39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111"/>
            <w:r>
              <w:rPr>
                <w:rFonts w:asciiTheme="majorHAnsi" w:hAnsiTheme="majorHAnsi" w:hint="eastAsia"/>
                <w:szCs w:val="21"/>
              </w:rPr>
              <w:t>sellPrice</w:t>
            </w:r>
            <w:commentRangeEnd w:id="111"/>
            <w:r>
              <w:rPr>
                <w:rStyle w:val="CommentReference"/>
              </w:rPr>
              <w:commentReference w:id="111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112"/>
            <w:r w:rsidRPr="0005170D">
              <w:rPr>
                <w:rFonts w:asciiTheme="majorHAnsi" w:hAnsiTheme="majorHAnsi"/>
                <w:szCs w:val="21"/>
              </w:rPr>
              <w:t>pstatus</w:t>
            </w:r>
            <w:commentRangeEnd w:id="112"/>
            <w:r w:rsidRPr="0005170D">
              <w:rPr>
                <w:rStyle w:val="CommentReference"/>
                <w:rFonts w:asciiTheme="majorHAnsi" w:hAnsiTheme="majorHAnsi"/>
              </w:rPr>
              <w:commentReference w:id="112"/>
            </w:r>
            <w:r w:rsidRPr="0005170D">
              <w:rPr>
                <w:rFonts w:asciiTheme="majorHAnsi" w:hAnsiTheme="majorHAnsi"/>
                <w:szCs w:val="21"/>
              </w:rPr>
              <w:t>=”1”</w:t>
            </w:r>
            <w:r>
              <w:rPr>
                <w:rFonts w:asciiTheme="majorHAnsi" w:hAnsiTheme="majorHAnsi" w:hint="eastAsia"/>
                <w:szCs w:val="21"/>
              </w:rPr>
              <w:t xml:space="preserve"> </w:t>
            </w:r>
            <w:r w:rsidR="00BA1423"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113"/>
            <w:r w:rsidR="00BA1423">
              <w:rPr>
                <w:rFonts w:asciiTheme="majorHAnsi" w:hAnsiTheme="majorHAnsi" w:hint="eastAsia"/>
                <w:szCs w:val="21"/>
              </w:rPr>
              <w:t>pstatusDes</w:t>
            </w:r>
            <w:commentRangeEnd w:id="113"/>
            <w:r w:rsidR="00BA1423">
              <w:rPr>
                <w:rStyle w:val="CommentReference"/>
              </w:rPr>
              <w:commentReference w:id="113"/>
            </w:r>
            <w:r w:rsidR="00BA1423">
              <w:rPr>
                <w:rFonts w:asciiTheme="majorHAnsi" w:hAnsiTheme="majorHAnsi" w:hint="eastAsia"/>
                <w:szCs w:val="21"/>
              </w:rPr>
              <w:t>=</w:t>
            </w:r>
            <w:r w:rsidR="00BA1423">
              <w:rPr>
                <w:rFonts w:asciiTheme="majorHAnsi" w:hAnsiTheme="majorHAnsi"/>
                <w:szCs w:val="21"/>
              </w:rPr>
              <w:t>”</w:t>
            </w:r>
            <w:r w:rsidR="00BA1423">
              <w:rPr>
                <w:rFonts w:asciiTheme="majorHAnsi" w:hAnsiTheme="majorHAnsi" w:hint="eastAsia"/>
                <w:szCs w:val="21"/>
              </w:rPr>
              <w:t>商品已下架</w:t>
            </w:r>
            <w:r w:rsidR="00BA1423"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6A88C4D0" w14:textId="77777777" w:rsidR="00014E79" w:rsidRDefault="00014E79" w:rsidP="00014E79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&lt;/productList&gt;</w:t>
            </w:r>
          </w:p>
          <w:p w14:paraId="1BF357D3" w14:textId="77777777" w:rsidR="004D648C" w:rsidRPr="0005170D" w:rsidRDefault="004D648C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617D0195" w14:textId="77777777" w:rsidR="004D648C" w:rsidRPr="0005170D" w:rsidRDefault="004D648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13B2995B" w14:textId="77777777" w:rsidR="004D648C" w:rsidRPr="0005170D" w:rsidRDefault="004D648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&lt;/shopex&gt;</w:t>
            </w:r>
          </w:p>
        </w:tc>
      </w:tr>
      <w:tr w:rsidR="004D648C" w:rsidRPr="0005170D" w14:paraId="4BE39516" w14:textId="77777777" w:rsidTr="00191BC6">
        <w:trPr>
          <w:jc w:val="center"/>
        </w:trPr>
        <w:tc>
          <w:tcPr>
            <w:tcW w:w="2050" w:type="dxa"/>
          </w:tcPr>
          <w:p w14:paraId="59742C99" w14:textId="77777777" w:rsidR="004D648C" w:rsidRPr="0005170D" w:rsidRDefault="004D648C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72" w:type="dxa"/>
            <w:gridSpan w:val="3"/>
          </w:tcPr>
          <w:p w14:paraId="58DFD960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1EA31204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0F6EAA2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B94381F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1039CD10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147CA373" w14:textId="77777777" w:rsidR="007C2BF2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C9734F1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1FD6C3F1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0D27A57B" w14:textId="77777777" w:rsidR="007C2BF2" w:rsidRPr="0005170D" w:rsidRDefault="007C2BF2" w:rsidP="007C2BF2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45042A9D" w14:textId="77777777" w:rsidR="004D648C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74DB54D7" w14:textId="77777777" w:rsidR="004D648C" w:rsidRDefault="004D648C" w:rsidP="00D85F99">
      <w:pPr>
        <w:rPr>
          <w:rFonts w:asciiTheme="majorHAnsi" w:hAnsiTheme="majorHAnsi"/>
        </w:rPr>
      </w:pPr>
    </w:p>
    <w:p w14:paraId="1D52B2DF" w14:textId="77777777" w:rsidR="004D648C" w:rsidRPr="0005170D" w:rsidRDefault="00EB2560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bookmarkStart w:id="114" w:name="_提交订单(createOrder)"/>
      <w:bookmarkEnd w:id="114"/>
      <w:r>
        <w:rPr>
          <w:rFonts w:asciiTheme="majorHAnsi" w:hAnsiTheme="majorHAnsi" w:hint="eastAsia"/>
        </w:rPr>
        <w:t>提交订单</w:t>
      </w:r>
      <w:r w:rsidR="00F13616">
        <w:rPr>
          <w:rFonts w:asciiTheme="majorHAnsi" w:hAnsiTheme="majorHAnsi" w:hint="eastAsia"/>
        </w:rPr>
        <w:t>(createOrder)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44"/>
        <w:gridCol w:w="59"/>
        <w:gridCol w:w="2236"/>
        <w:gridCol w:w="26"/>
        <w:gridCol w:w="1126"/>
        <w:gridCol w:w="3831"/>
      </w:tblGrid>
      <w:tr w:rsidR="004D648C" w:rsidRPr="0005170D" w14:paraId="43BC917C" w14:textId="77777777" w:rsidTr="00091678">
        <w:trPr>
          <w:jc w:val="center"/>
        </w:trPr>
        <w:tc>
          <w:tcPr>
            <w:tcW w:w="2109" w:type="dxa"/>
            <w:gridSpan w:val="2"/>
          </w:tcPr>
          <w:p w14:paraId="08A4C4B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4"/>
          </w:tcPr>
          <w:p w14:paraId="341C7B8D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D648C" w:rsidRPr="0005170D" w14:paraId="3F224B68" w14:textId="77777777" w:rsidTr="00091678">
        <w:trPr>
          <w:jc w:val="center"/>
        </w:trPr>
        <w:tc>
          <w:tcPr>
            <w:tcW w:w="2109" w:type="dxa"/>
            <w:gridSpan w:val="2"/>
          </w:tcPr>
          <w:p w14:paraId="342623E7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4"/>
          </w:tcPr>
          <w:p w14:paraId="363C374D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D648C" w:rsidRPr="0005170D" w14:paraId="7B267125" w14:textId="77777777" w:rsidTr="00091678">
        <w:trPr>
          <w:jc w:val="center"/>
        </w:trPr>
        <w:tc>
          <w:tcPr>
            <w:tcW w:w="2109" w:type="dxa"/>
            <w:gridSpan w:val="2"/>
          </w:tcPr>
          <w:p w14:paraId="21B3A4BB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4"/>
          </w:tcPr>
          <w:p w14:paraId="03C36C8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</w:tr>
      <w:tr w:rsidR="004D648C" w:rsidRPr="0005170D" w14:paraId="22FB679A" w14:textId="77777777" w:rsidTr="00DE5065">
        <w:trPr>
          <w:jc w:val="center"/>
        </w:trPr>
        <w:tc>
          <w:tcPr>
            <w:tcW w:w="2109" w:type="dxa"/>
            <w:gridSpan w:val="2"/>
            <w:shd w:val="clear" w:color="auto" w:fill="00B050"/>
          </w:tcPr>
          <w:p w14:paraId="0CCF81F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2201" w:type="dxa"/>
            <w:shd w:val="clear" w:color="auto" w:fill="00B050"/>
          </w:tcPr>
          <w:p w14:paraId="0FB8CACD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160" w:type="dxa"/>
            <w:gridSpan w:val="2"/>
            <w:tcBorders>
              <w:right w:val="single" w:sz="4" w:space="0" w:color="auto"/>
            </w:tcBorders>
            <w:shd w:val="clear" w:color="auto" w:fill="00B050"/>
          </w:tcPr>
          <w:p w14:paraId="3F48E28E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00B050"/>
          </w:tcPr>
          <w:p w14:paraId="6A28316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4D648C" w:rsidRPr="0005170D" w14:paraId="08CDD132" w14:textId="77777777" w:rsidTr="00DE5065">
        <w:trPr>
          <w:jc w:val="center"/>
        </w:trPr>
        <w:tc>
          <w:tcPr>
            <w:tcW w:w="2109" w:type="dxa"/>
            <w:gridSpan w:val="2"/>
          </w:tcPr>
          <w:p w14:paraId="21C2411C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2201" w:type="dxa"/>
          </w:tcPr>
          <w:p w14:paraId="3448918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160" w:type="dxa"/>
            <w:gridSpan w:val="2"/>
            <w:tcBorders>
              <w:right w:val="single" w:sz="4" w:space="0" w:color="auto"/>
            </w:tcBorders>
          </w:tcPr>
          <w:p w14:paraId="5F04F23D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5BCDFF73" w14:textId="77777777" w:rsidR="004D648C" w:rsidRPr="0005170D" w:rsidRDefault="00F13616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createOrder</w:t>
            </w:r>
          </w:p>
        </w:tc>
      </w:tr>
      <w:tr w:rsidR="004D648C" w:rsidRPr="0005170D" w14:paraId="73CDA096" w14:textId="77777777" w:rsidTr="00DE5065">
        <w:trPr>
          <w:jc w:val="center"/>
        </w:trPr>
        <w:tc>
          <w:tcPr>
            <w:tcW w:w="2109" w:type="dxa"/>
            <w:gridSpan w:val="2"/>
          </w:tcPr>
          <w:p w14:paraId="5ADF2CA6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2201" w:type="dxa"/>
          </w:tcPr>
          <w:p w14:paraId="3EC0D311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160" w:type="dxa"/>
            <w:gridSpan w:val="2"/>
            <w:tcBorders>
              <w:right w:val="single" w:sz="4" w:space="0" w:color="auto"/>
            </w:tcBorders>
          </w:tcPr>
          <w:p w14:paraId="066E0933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46638AB8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D648C" w:rsidRPr="0005170D" w14:paraId="0C2857DD" w14:textId="77777777" w:rsidTr="00DE5065">
        <w:trPr>
          <w:jc w:val="center"/>
        </w:trPr>
        <w:tc>
          <w:tcPr>
            <w:tcW w:w="2109" w:type="dxa"/>
            <w:gridSpan w:val="2"/>
          </w:tcPr>
          <w:p w14:paraId="3296A257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2201" w:type="dxa"/>
          </w:tcPr>
          <w:p w14:paraId="57DEA338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160" w:type="dxa"/>
            <w:gridSpan w:val="2"/>
            <w:tcBorders>
              <w:right w:val="single" w:sz="4" w:space="0" w:color="auto"/>
            </w:tcBorders>
          </w:tcPr>
          <w:p w14:paraId="13287D5A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135DAFA7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D648C" w:rsidRPr="0005170D" w14:paraId="000A082B" w14:textId="77777777" w:rsidTr="00DE5065">
        <w:trPr>
          <w:jc w:val="center"/>
        </w:trPr>
        <w:tc>
          <w:tcPr>
            <w:tcW w:w="2109" w:type="dxa"/>
            <w:gridSpan w:val="2"/>
          </w:tcPr>
          <w:p w14:paraId="02BF63A0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2201" w:type="dxa"/>
          </w:tcPr>
          <w:p w14:paraId="035D964B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160" w:type="dxa"/>
            <w:gridSpan w:val="2"/>
            <w:tcBorders>
              <w:right w:val="single" w:sz="4" w:space="0" w:color="auto"/>
            </w:tcBorders>
          </w:tcPr>
          <w:p w14:paraId="385B725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273D91AB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D648C" w:rsidRPr="0005170D" w14:paraId="76748C4C" w14:textId="77777777" w:rsidTr="00DE5065">
        <w:trPr>
          <w:jc w:val="center"/>
        </w:trPr>
        <w:tc>
          <w:tcPr>
            <w:tcW w:w="2109" w:type="dxa"/>
            <w:gridSpan w:val="2"/>
          </w:tcPr>
          <w:p w14:paraId="1BE8123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2201" w:type="dxa"/>
          </w:tcPr>
          <w:p w14:paraId="310EC0F6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160" w:type="dxa"/>
            <w:gridSpan w:val="2"/>
            <w:tcBorders>
              <w:right w:val="single" w:sz="4" w:space="0" w:color="auto"/>
            </w:tcBorders>
          </w:tcPr>
          <w:p w14:paraId="1E0D78B5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05DC7B58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4D648C" w:rsidRPr="0005170D" w14:paraId="11F9C75A" w14:textId="77777777" w:rsidTr="00091678">
        <w:trPr>
          <w:jc w:val="center"/>
        </w:trPr>
        <w:tc>
          <w:tcPr>
            <w:tcW w:w="9322" w:type="dxa"/>
            <w:gridSpan w:val="6"/>
          </w:tcPr>
          <w:p w14:paraId="70373BB0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</w:tr>
      <w:tr w:rsidR="000511C9" w:rsidRPr="0005170D" w14:paraId="014CD270" w14:textId="77777777" w:rsidTr="00091678">
        <w:trPr>
          <w:jc w:val="center"/>
        </w:trPr>
        <w:tc>
          <w:tcPr>
            <w:tcW w:w="2050" w:type="dxa"/>
          </w:tcPr>
          <w:p w14:paraId="36617747" w14:textId="77777777" w:rsidR="000511C9" w:rsidRPr="0005170D" w:rsidRDefault="000511C9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addressId</w:t>
            </w:r>
          </w:p>
        </w:tc>
        <w:tc>
          <w:tcPr>
            <w:tcW w:w="2286" w:type="dxa"/>
            <w:gridSpan w:val="3"/>
          </w:tcPr>
          <w:p w14:paraId="54299F61" w14:textId="77777777" w:rsidR="000511C9" w:rsidRPr="0005170D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收货地址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D43C1B" w14:textId="77777777" w:rsidR="000511C9" w:rsidRPr="0005170D" w:rsidRDefault="00B8179A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7812B8EA" w14:textId="77777777" w:rsidR="000511C9" w:rsidRPr="0005170D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</w:t>
            </w:r>
          </w:p>
        </w:tc>
      </w:tr>
      <w:tr w:rsidR="000511C9" w:rsidRPr="0005170D" w14:paraId="29149AF9" w14:textId="77777777" w:rsidTr="00091678">
        <w:trPr>
          <w:jc w:val="center"/>
        </w:trPr>
        <w:tc>
          <w:tcPr>
            <w:tcW w:w="2050" w:type="dxa"/>
          </w:tcPr>
          <w:p w14:paraId="7B31B5AD" w14:textId="77777777" w:rsidR="000511C9" w:rsidRDefault="000511C9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couponNum</w:t>
            </w:r>
          </w:p>
        </w:tc>
        <w:tc>
          <w:tcPr>
            <w:tcW w:w="2286" w:type="dxa"/>
            <w:gridSpan w:val="3"/>
          </w:tcPr>
          <w:p w14:paraId="3D13A762" w14:textId="77777777" w:rsidR="000511C9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优惠券号码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6093172" w14:textId="77777777" w:rsidR="000511C9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Y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19BAA9E6" w14:textId="77777777" w:rsidR="000511C9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123131</w:t>
            </w:r>
          </w:p>
        </w:tc>
      </w:tr>
      <w:tr w:rsidR="000511C9" w:rsidRPr="0005170D" w14:paraId="36ED54C1" w14:textId="77777777" w:rsidTr="00091678">
        <w:trPr>
          <w:jc w:val="center"/>
        </w:trPr>
        <w:tc>
          <w:tcPr>
            <w:tcW w:w="2050" w:type="dxa"/>
          </w:tcPr>
          <w:p w14:paraId="168A01B3" w14:textId="77777777" w:rsidR="000511C9" w:rsidRDefault="000511C9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payTypeId</w:t>
            </w:r>
          </w:p>
        </w:tc>
        <w:tc>
          <w:tcPr>
            <w:tcW w:w="2286" w:type="dxa"/>
            <w:gridSpan w:val="3"/>
          </w:tcPr>
          <w:p w14:paraId="476FEF31" w14:textId="77777777" w:rsidR="000511C9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支付方式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C38095D" w14:textId="77777777" w:rsidR="000511C9" w:rsidRDefault="00B65835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7CCBF119" w14:textId="77777777" w:rsidR="000511C9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11</w:t>
            </w:r>
          </w:p>
        </w:tc>
      </w:tr>
      <w:tr w:rsidR="000511C9" w:rsidRPr="0005170D" w14:paraId="0D5D4AB5" w14:textId="77777777" w:rsidTr="00091678">
        <w:trPr>
          <w:jc w:val="center"/>
        </w:trPr>
        <w:tc>
          <w:tcPr>
            <w:tcW w:w="2050" w:type="dxa"/>
          </w:tcPr>
          <w:p w14:paraId="49D92F94" w14:textId="77777777" w:rsidR="000511C9" w:rsidRPr="0005170D" w:rsidRDefault="000511C9" w:rsidP="0009167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data</w:t>
            </w:r>
          </w:p>
        </w:tc>
        <w:tc>
          <w:tcPr>
            <w:tcW w:w="2286" w:type="dxa"/>
            <w:gridSpan w:val="3"/>
          </w:tcPr>
          <w:p w14:paraId="2C0314D6" w14:textId="77777777" w:rsidR="000511C9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购物车数据</w:t>
            </w:r>
          </w:p>
          <w:p w14:paraId="0D4327F1" w14:textId="77777777" w:rsidR="000511C9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格式为</w:t>
            </w:r>
            <w:r>
              <w:rPr>
                <w:rFonts w:asciiTheme="majorHAnsi" w:hAnsiTheme="majorHAnsi" w:hint="eastAsia"/>
              </w:rPr>
              <w:t>:</w:t>
            </w:r>
          </w:p>
          <w:p w14:paraId="646005FD" w14:textId="77777777" w:rsidR="000511C9" w:rsidRPr="0005170D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productCode-sku-num| productCode-sku-num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2D2B903" w14:textId="77777777" w:rsidR="000511C9" w:rsidRPr="0005170D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79109CD3" w14:textId="77777777" w:rsidR="000511C9" w:rsidRPr="0005170D" w:rsidRDefault="000511C9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xx-xx-11|xx-xx-11</w:t>
            </w:r>
          </w:p>
        </w:tc>
      </w:tr>
      <w:tr w:rsidR="00494203" w:rsidRPr="0005170D" w14:paraId="3164472E" w14:textId="77777777" w:rsidTr="00E55C01">
        <w:trPr>
          <w:jc w:val="center"/>
        </w:trPr>
        <w:tc>
          <w:tcPr>
            <w:tcW w:w="2050" w:type="dxa"/>
          </w:tcPr>
          <w:p w14:paraId="4F07C590" w14:textId="77777777" w:rsidR="00494203" w:rsidRDefault="00494203" w:rsidP="00E55C0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shoppingType</w:t>
            </w:r>
          </w:p>
        </w:tc>
        <w:tc>
          <w:tcPr>
            <w:tcW w:w="2286" w:type="dxa"/>
            <w:gridSpan w:val="3"/>
          </w:tcPr>
          <w:p w14:paraId="78330DE9" w14:textId="77777777" w:rsidR="00494203" w:rsidRDefault="00494203" w:rsidP="00E55C01">
            <w:pPr>
              <w:rPr>
                <w:rFonts w:asciiTheme="majorHAnsi" w:hAnsiTheme="majorHAnsi"/>
              </w:rPr>
            </w:pPr>
            <w:commentRangeStart w:id="115"/>
            <w:r>
              <w:rPr>
                <w:rFonts w:asciiTheme="majorHAnsi" w:hAnsiTheme="majorHAnsi" w:hint="eastAsia"/>
              </w:rPr>
              <w:t>type</w:t>
            </w:r>
            <w:commentRangeEnd w:id="115"/>
            <w:r>
              <w:rPr>
                <w:rStyle w:val="CommentReference"/>
              </w:rPr>
              <w:commentReference w:id="115"/>
            </w:r>
            <w:r>
              <w:rPr>
                <w:rFonts w:asciiTheme="majorHAnsi" w:hAnsiTheme="majorHAnsi" w:hint="eastAsia"/>
              </w:rPr>
              <w:t>|type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9A9935D" w14:textId="77777777" w:rsidR="00494203" w:rsidRDefault="00494203" w:rsidP="00E55C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59872A07" w14:textId="77777777" w:rsidR="00494203" w:rsidRDefault="00494203" w:rsidP="00E55C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0|1</w:t>
            </w:r>
          </w:p>
        </w:tc>
      </w:tr>
      <w:tr w:rsidR="00980E9E" w:rsidRPr="0005170D" w14:paraId="3586BA48" w14:textId="77777777" w:rsidTr="00E55C01">
        <w:trPr>
          <w:jc w:val="center"/>
        </w:trPr>
        <w:tc>
          <w:tcPr>
            <w:tcW w:w="2050" w:type="dxa"/>
          </w:tcPr>
          <w:p w14:paraId="6F0B741E" w14:textId="77777777" w:rsidR="00980E9E" w:rsidRDefault="00980E9E" w:rsidP="00E55C0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msg</w:t>
            </w:r>
          </w:p>
        </w:tc>
        <w:tc>
          <w:tcPr>
            <w:tcW w:w="2286" w:type="dxa"/>
            <w:gridSpan w:val="3"/>
          </w:tcPr>
          <w:p w14:paraId="25729CE2" w14:textId="77777777" w:rsidR="00980E9E" w:rsidRDefault="00980E9E" w:rsidP="00E55C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留言信息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8F958DA" w14:textId="77777777" w:rsidR="00980E9E" w:rsidRDefault="00330C0E" w:rsidP="00E55C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Y</w:t>
            </w: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50D2795D" w14:textId="77777777" w:rsidR="00980E9E" w:rsidRDefault="00330C0E" w:rsidP="00E55C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我要发票。。</w:t>
            </w:r>
          </w:p>
        </w:tc>
      </w:tr>
      <w:tr w:rsidR="00494203" w:rsidRPr="0005170D" w14:paraId="28ACC68F" w14:textId="77777777" w:rsidTr="00091678">
        <w:trPr>
          <w:jc w:val="center"/>
        </w:trPr>
        <w:tc>
          <w:tcPr>
            <w:tcW w:w="2050" w:type="dxa"/>
          </w:tcPr>
          <w:p w14:paraId="0CA5194D" w14:textId="77777777" w:rsidR="00494203" w:rsidRDefault="00494203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286" w:type="dxa"/>
            <w:gridSpan w:val="3"/>
          </w:tcPr>
          <w:p w14:paraId="34C85AD7" w14:textId="77777777" w:rsidR="00494203" w:rsidRDefault="00494203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551C8F8" w14:textId="77777777" w:rsidR="00494203" w:rsidRDefault="00494203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852" w:type="dxa"/>
            <w:tcBorders>
              <w:left w:val="single" w:sz="4" w:space="0" w:color="auto"/>
            </w:tcBorders>
          </w:tcPr>
          <w:p w14:paraId="2D9783EC" w14:textId="77777777" w:rsidR="00494203" w:rsidRDefault="00494203" w:rsidP="00091678">
            <w:pPr>
              <w:rPr>
                <w:rFonts w:asciiTheme="majorHAnsi" w:hAnsiTheme="majorHAnsi"/>
              </w:rPr>
            </w:pPr>
          </w:p>
        </w:tc>
      </w:tr>
      <w:tr w:rsidR="004D648C" w:rsidRPr="0005170D" w14:paraId="693396C6" w14:textId="77777777" w:rsidTr="00091678">
        <w:trPr>
          <w:jc w:val="center"/>
        </w:trPr>
        <w:tc>
          <w:tcPr>
            <w:tcW w:w="2109" w:type="dxa"/>
            <w:gridSpan w:val="2"/>
            <w:shd w:val="clear" w:color="auto" w:fill="00B050"/>
          </w:tcPr>
          <w:p w14:paraId="074A1CEA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4"/>
            <w:shd w:val="clear" w:color="auto" w:fill="00B050"/>
          </w:tcPr>
          <w:p w14:paraId="414402FE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4D648C" w:rsidRPr="0005170D" w14:paraId="46E69ABC" w14:textId="77777777" w:rsidTr="00091678">
        <w:trPr>
          <w:jc w:val="center"/>
        </w:trPr>
        <w:tc>
          <w:tcPr>
            <w:tcW w:w="2109" w:type="dxa"/>
            <w:gridSpan w:val="2"/>
          </w:tcPr>
          <w:p w14:paraId="7B2C1539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4"/>
          </w:tcPr>
          <w:p w14:paraId="6537301A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113D5427" w14:textId="77777777" w:rsidR="004D648C" w:rsidRPr="0005170D" w:rsidRDefault="004D648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8D2158F" w14:textId="77777777" w:rsidR="00B4245D" w:rsidRPr="0005170D" w:rsidRDefault="00B4245D" w:rsidP="00B4245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E921466" w14:textId="77777777" w:rsidR="00B4245D" w:rsidRPr="0005170D" w:rsidRDefault="00B4245D" w:rsidP="00B4245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352553DD" w14:textId="77777777" w:rsidR="00B4245D" w:rsidRPr="0005170D" w:rsidRDefault="00B4245D" w:rsidP="00B4245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740F11B6" w14:textId="77777777" w:rsidR="00B4245D" w:rsidRDefault="00B4245D" w:rsidP="00B4245D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 xml:space="preserve">  &lt;info&gt;</w:t>
            </w:r>
          </w:p>
          <w:p w14:paraId="01275773" w14:textId="77777777" w:rsidR="00B4245D" w:rsidRPr="0005170D" w:rsidRDefault="00B4245D" w:rsidP="00B4245D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5D5292A5" w14:textId="77777777" w:rsidR="00B4245D" w:rsidRDefault="00B4245D" w:rsidP="00B4245D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3D0A2CD" w14:textId="77777777" w:rsidR="00B4245D" w:rsidRDefault="00B4245D" w:rsidP="00B4245D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36027621" w14:textId="77777777" w:rsidR="00B4245D" w:rsidRPr="0005170D" w:rsidRDefault="00B4245D" w:rsidP="00B4245D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177A99CC" w14:textId="77777777" w:rsidR="00B4245D" w:rsidRPr="0005170D" w:rsidRDefault="00B4245D" w:rsidP="00B4245D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556AD75D" w14:textId="77777777" w:rsidR="00312F85" w:rsidRDefault="00312F85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&lt;orderId&gt;121121&lt;/orderId&gt;</w:t>
            </w:r>
          </w:p>
          <w:p w14:paraId="7ED4E3B9" w14:textId="77777777" w:rsidR="00A543CE" w:rsidRDefault="00A543CE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&lt;payMoney&gt;</w:t>
            </w:r>
            <w:r w:rsidR="00883823">
              <w:rPr>
                <w:rFonts w:asciiTheme="majorHAnsi" w:hAnsiTheme="majorHAnsi" w:hint="eastAsia"/>
              </w:rPr>
              <w:t>200</w:t>
            </w:r>
            <w:r>
              <w:rPr>
                <w:rFonts w:asciiTheme="majorHAnsi" w:hAnsiTheme="majorHAnsi" w:hint="eastAsia"/>
              </w:rPr>
              <w:t>&lt;/payMoney&gt;</w:t>
            </w:r>
          </w:p>
          <w:p w14:paraId="48312159" w14:textId="77777777" w:rsidR="000A5253" w:rsidRPr="0005170D" w:rsidRDefault="000A5253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&lt;payType&gt;</w:t>
            </w:r>
            <w:r>
              <w:rPr>
                <w:rFonts w:asciiTheme="majorHAnsi" w:hAnsiTheme="majorHAnsi" w:hint="eastAsia"/>
              </w:rPr>
              <w:t>货到付款</w:t>
            </w:r>
            <w:r>
              <w:rPr>
                <w:rFonts w:asciiTheme="majorHAnsi" w:hAnsiTheme="majorHAnsi" w:hint="eastAsia"/>
              </w:rPr>
              <w:t>&lt;/payType&gt;</w:t>
            </w:r>
          </w:p>
          <w:p w14:paraId="1FD937F7" w14:textId="77777777" w:rsidR="004D648C" w:rsidRPr="0005170D" w:rsidRDefault="004D648C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6B44B008" w14:textId="77777777" w:rsidR="004D648C" w:rsidRPr="0005170D" w:rsidRDefault="004D648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452210AD" w14:textId="77777777" w:rsidR="004D648C" w:rsidRPr="0005170D" w:rsidRDefault="004D648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4D648C" w:rsidRPr="0005170D" w14:paraId="1DB7FB21" w14:textId="77777777" w:rsidTr="00091678">
        <w:trPr>
          <w:jc w:val="center"/>
        </w:trPr>
        <w:tc>
          <w:tcPr>
            <w:tcW w:w="2109" w:type="dxa"/>
            <w:gridSpan w:val="2"/>
          </w:tcPr>
          <w:p w14:paraId="17CAE8A1" w14:textId="77777777" w:rsidR="004D648C" w:rsidRPr="0005170D" w:rsidRDefault="004D648C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4"/>
          </w:tcPr>
          <w:p w14:paraId="5E4B2328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039097FE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5D23924F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38B0D2E4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729747C5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0A953B1" w14:textId="77777777" w:rsidR="007C2BF2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6AFC8258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74214A06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C21C34A" w14:textId="77777777" w:rsidR="007C2BF2" w:rsidRPr="0005170D" w:rsidRDefault="007C2BF2" w:rsidP="007C2BF2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764DB224" w14:textId="77777777" w:rsidR="004D648C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3629D1C4" w14:textId="77777777" w:rsidR="004D648C" w:rsidRDefault="004D648C" w:rsidP="00D85F99">
      <w:pPr>
        <w:rPr>
          <w:rFonts w:asciiTheme="majorHAnsi" w:hAnsiTheme="majorHAnsi"/>
        </w:rPr>
      </w:pPr>
    </w:p>
    <w:p w14:paraId="7D612F8E" w14:textId="77777777" w:rsidR="004D648C" w:rsidRPr="0005170D" w:rsidRDefault="00442240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尺</w:t>
      </w:r>
      <w:r w:rsidR="00A152E2">
        <w:rPr>
          <w:rFonts w:asciiTheme="majorHAnsi" w:hAnsiTheme="majorHAnsi" w:hint="eastAsia"/>
        </w:rPr>
        <w:t>码换算</w:t>
      </w:r>
      <w:r w:rsidR="006C2DB4">
        <w:rPr>
          <w:rFonts w:asciiTheme="majorHAnsi" w:hAnsiTheme="majorHAnsi" w:hint="eastAsia"/>
        </w:rPr>
        <w:t>列</w:t>
      </w:r>
      <w:r w:rsidR="00A152E2">
        <w:rPr>
          <w:rFonts w:asciiTheme="majorHAnsi" w:hAnsiTheme="majorHAnsi" w:hint="eastAsia"/>
        </w:rPr>
        <w:t>表</w:t>
      </w:r>
      <w:r w:rsidR="006A29E4">
        <w:rPr>
          <w:rFonts w:asciiTheme="majorHAnsi" w:hAnsiTheme="majorHAnsi" w:hint="eastAsia"/>
        </w:rPr>
        <w:t>(sizeCoverList)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4D648C" w:rsidRPr="0005170D" w14:paraId="30BB3B70" w14:textId="77777777" w:rsidTr="00091678">
        <w:trPr>
          <w:jc w:val="center"/>
        </w:trPr>
        <w:tc>
          <w:tcPr>
            <w:tcW w:w="2109" w:type="dxa"/>
          </w:tcPr>
          <w:p w14:paraId="146A553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4E5512B3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4D648C" w:rsidRPr="0005170D" w14:paraId="76DBDA4D" w14:textId="77777777" w:rsidTr="00091678">
        <w:trPr>
          <w:jc w:val="center"/>
        </w:trPr>
        <w:tc>
          <w:tcPr>
            <w:tcW w:w="2109" w:type="dxa"/>
          </w:tcPr>
          <w:p w14:paraId="19E40C6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5CBDC28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4D648C" w:rsidRPr="0005170D" w14:paraId="47F78D6C" w14:textId="77777777" w:rsidTr="00091678">
        <w:trPr>
          <w:jc w:val="center"/>
        </w:trPr>
        <w:tc>
          <w:tcPr>
            <w:tcW w:w="2109" w:type="dxa"/>
          </w:tcPr>
          <w:p w14:paraId="6B52BD7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603AB9D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</w:tr>
      <w:tr w:rsidR="004D648C" w:rsidRPr="0005170D" w14:paraId="2E02A897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7EF943CB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3BAAC19A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20D1F85B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3231728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4D648C" w:rsidRPr="0005170D" w14:paraId="50EEEBCF" w14:textId="77777777" w:rsidTr="00091678">
        <w:trPr>
          <w:jc w:val="center"/>
        </w:trPr>
        <w:tc>
          <w:tcPr>
            <w:tcW w:w="2109" w:type="dxa"/>
          </w:tcPr>
          <w:p w14:paraId="370A67A5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25370706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B15421A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995BFE2" w14:textId="77777777" w:rsidR="004D648C" w:rsidRPr="0005170D" w:rsidRDefault="000C1ECC" w:rsidP="000916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sizeCoverList</w:t>
            </w:r>
          </w:p>
        </w:tc>
      </w:tr>
      <w:tr w:rsidR="004D648C" w:rsidRPr="0005170D" w14:paraId="000C7DF9" w14:textId="77777777" w:rsidTr="00091678">
        <w:trPr>
          <w:jc w:val="center"/>
        </w:trPr>
        <w:tc>
          <w:tcPr>
            <w:tcW w:w="2109" w:type="dxa"/>
          </w:tcPr>
          <w:p w14:paraId="78D95291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444173D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06FAC5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CCF195B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4D648C" w:rsidRPr="0005170D" w14:paraId="4E8EFBAF" w14:textId="77777777" w:rsidTr="00091678">
        <w:trPr>
          <w:jc w:val="center"/>
        </w:trPr>
        <w:tc>
          <w:tcPr>
            <w:tcW w:w="2109" w:type="dxa"/>
          </w:tcPr>
          <w:p w14:paraId="7A4958A0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6AD9E18B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AE7CDE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7F935BB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4D648C" w:rsidRPr="0005170D" w14:paraId="42C7559F" w14:textId="77777777" w:rsidTr="00091678">
        <w:trPr>
          <w:jc w:val="center"/>
        </w:trPr>
        <w:tc>
          <w:tcPr>
            <w:tcW w:w="2109" w:type="dxa"/>
          </w:tcPr>
          <w:p w14:paraId="5E5A3D9E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46FAB675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B367B1A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141D4AB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4D648C" w:rsidRPr="0005170D" w14:paraId="1303DDC6" w14:textId="77777777" w:rsidTr="00091678">
        <w:trPr>
          <w:jc w:val="center"/>
        </w:trPr>
        <w:tc>
          <w:tcPr>
            <w:tcW w:w="2109" w:type="dxa"/>
          </w:tcPr>
          <w:p w14:paraId="742C8F1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6C7B9AB6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CEB1B19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427B65F9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4D648C" w:rsidRPr="0005170D" w14:paraId="6D8A7DEF" w14:textId="77777777" w:rsidTr="00091678">
        <w:trPr>
          <w:jc w:val="center"/>
        </w:trPr>
        <w:tc>
          <w:tcPr>
            <w:tcW w:w="9322" w:type="dxa"/>
            <w:gridSpan w:val="4"/>
          </w:tcPr>
          <w:p w14:paraId="165FA004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</w:tr>
      <w:tr w:rsidR="004D648C" w:rsidRPr="0005170D" w14:paraId="0A85A333" w14:textId="77777777" w:rsidTr="00091678">
        <w:trPr>
          <w:jc w:val="center"/>
        </w:trPr>
        <w:tc>
          <w:tcPr>
            <w:tcW w:w="2109" w:type="dxa"/>
          </w:tcPr>
          <w:p w14:paraId="750E3AC6" w14:textId="77777777" w:rsidR="004D648C" w:rsidRPr="0005170D" w:rsidRDefault="004D648C" w:rsidP="0009167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3DF1AEFF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D34A38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3D34186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</w:p>
        </w:tc>
      </w:tr>
      <w:tr w:rsidR="004D648C" w:rsidRPr="0005170D" w14:paraId="1AE1472A" w14:textId="77777777" w:rsidTr="00091678">
        <w:trPr>
          <w:jc w:val="center"/>
        </w:trPr>
        <w:tc>
          <w:tcPr>
            <w:tcW w:w="2109" w:type="dxa"/>
            <w:shd w:val="clear" w:color="auto" w:fill="00B050"/>
          </w:tcPr>
          <w:p w14:paraId="43D29632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00D8DEA0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4D648C" w:rsidRPr="0005170D" w14:paraId="258B023B" w14:textId="77777777" w:rsidTr="00091678">
        <w:trPr>
          <w:jc w:val="center"/>
        </w:trPr>
        <w:tc>
          <w:tcPr>
            <w:tcW w:w="2109" w:type="dxa"/>
          </w:tcPr>
          <w:p w14:paraId="4F73E216" w14:textId="77777777" w:rsidR="004D648C" w:rsidRDefault="007F796C" w:rsidP="00091678">
            <w:pPr>
              <w:rPr>
                <w:rFonts w:asciiTheme="majorHAnsi" w:hAnsiTheme="majorHAnsi"/>
                <w:color w:val="FF0000"/>
              </w:rPr>
            </w:pPr>
            <w:r w:rsidRPr="007F796C">
              <w:rPr>
                <w:rFonts w:asciiTheme="majorHAnsi" w:hAnsiTheme="majorHAnsi" w:hint="eastAsia"/>
                <w:color w:val="FF0000"/>
              </w:rPr>
              <w:t>对于所要购买的商品的</w:t>
            </w:r>
            <w:r w:rsidRPr="007F796C">
              <w:rPr>
                <w:rFonts w:asciiTheme="majorHAnsi" w:hAnsiTheme="majorHAnsi" w:hint="eastAsia"/>
                <w:color w:val="FF0000"/>
              </w:rPr>
              <w:t>sex=</w:t>
            </w:r>
            <w:r w:rsidRPr="007F796C">
              <w:rPr>
                <w:rFonts w:asciiTheme="majorHAnsi" w:hAnsiTheme="majorHAnsi" w:hint="eastAsia"/>
                <w:color w:val="FF0000"/>
              </w:rPr>
              <w:t>中性鞋</w:t>
            </w:r>
            <w:r w:rsidRPr="007F796C">
              <w:rPr>
                <w:rFonts w:asciiTheme="majorHAnsi" w:hAnsiTheme="majorHAnsi" w:hint="eastAsia"/>
                <w:color w:val="FF0000"/>
              </w:rPr>
              <w:t>,</w:t>
            </w:r>
            <w:r w:rsidRPr="007F796C">
              <w:rPr>
                <w:rFonts w:asciiTheme="majorHAnsi" w:hAnsiTheme="majorHAnsi" w:hint="eastAsia"/>
                <w:color w:val="FF0000"/>
              </w:rPr>
              <w:t>要进行全部遍历。</w:t>
            </w:r>
          </w:p>
          <w:p w14:paraId="2BB54471" w14:textId="77777777" w:rsidR="00A846F1" w:rsidRDefault="00A846F1" w:rsidP="0009167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 w:hint="eastAsia"/>
                <w:color w:val="FF0000"/>
              </w:rPr>
              <w:t>规则说明：</w:t>
            </w:r>
          </w:p>
          <w:p w14:paraId="640F6822" w14:textId="77777777" w:rsidR="00A846F1" w:rsidRDefault="00901C35" w:rsidP="00901C35">
            <w:pPr>
              <w:numPr>
                <w:ilvl w:val="0"/>
                <w:numId w:val="47"/>
              </w:num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 w:hint="eastAsia"/>
                <w:color w:val="FF0000"/>
              </w:rPr>
              <w:lastRenderedPageBreak/>
              <w:t>列出所有的品牌给用户选。</w:t>
            </w:r>
          </w:p>
          <w:p w14:paraId="3E1ACC53" w14:textId="77777777" w:rsidR="00901C35" w:rsidRDefault="00901C35" w:rsidP="00901C35">
            <w:pPr>
              <w:numPr>
                <w:ilvl w:val="0"/>
                <w:numId w:val="47"/>
              </w:num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 w:hint="eastAsia"/>
                <w:color w:val="FF0000"/>
              </w:rPr>
              <w:t>对于</w:t>
            </w:r>
            <w:r w:rsidR="00455207">
              <w:rPr>
                <w:rFonts w:asciiTheme="majorHAnsi" w:hAnsiTheme="majorHAnsi" w:hint="eastAsia"/>
                <w:color w:val="FF0000"/>
              </w:rPr>
              <w:t>“</w:t>
            </w:r>
            <w:r w:rsidR="00455207" w:rsidRPr="008531F2">
              <w:rPr>
                <w:rFonts w:asciiTheme="majorHAnsi" w:hAnsiTheme="majorHAnsi" w:hint="eastAsia"/>
              </w:rPr>
              <w:t>当前商品</w:t>
            </w:r>
            <w:r w:rsidR="00455207">
              <w:rPr>
                <w:rFonts w:asciiTheme="majorHAnsi" w:hAnsiTheme="majorHAnsi" w:hint="eastAsia"/>
                <w:color w:val="FF0000"/>
              </w:rPr>
              <w:t>“</w:t>
            </w:r>
            <w:r>
              <w:rPr>
                <w:rFonts w:asciiTheme="majorHAnsi" w:hAnsiTheme="majorHAnsi" w:hint="eastAsia"/>
                <w:color w:val="FF0000"/>
              </w:rPr>
              <w:t>是中性鞋的，列出</w:t>
            </w:r>
            <w:r w:rsidR="00E06A61" w:rsidRPr="00901C35">
              <w:rPr>
                <w:rFonts w:asciiTheme="majorHAnsi" w:hAnsiTheme="majorHAnsi"/>
                <w:color w:val="000000" w:themeColor="text1"/>
              </w:rPr>
              <w:fldChar w:fldCharType="begin"/>
            </w:r>
            <w:r w:rsidRPr="00901C35">
              <w:rPr>
                <w:rFonts w:asciiTheme="majorHAnsi" w:hAnsiTheme="majorHAnsi"/>
                <w:color w:val="000000" w:themeColor="text1"/>
              </w:rPr>
              <w:instrText xml:space="preserve"> </w:instrText>
            </w:r>
            <w:r w:rsidRPr="00901C35">
              <w:rPr>
                <w:rFonts w:asciiTheme="majorHAnsi" w:hAnsiTheme="majorHAnsi" w:hint="eastAsia"/>
                <w:color w:val="000000" w:themeColor="text1"/>
              </w:rPr>
              <w:instrText>eq \o\ac(</w:instrText>
            </w:r>
            <w:r w:rsidRPr="00901C35">
              <w:rPr>
                <w:rFonts w:asciiTheme="majorHAnsi" w:hAnsiTheme="majorHAnsi" w:hint="eastAsia"/>
                <w:color w:val="000000" w:themeColor="text1"/>
              </w:rPr>
              <w:instrText>○</w:instrText>
            </w:r>
            <w:r w:rsidRPr="00901C35">
              <w:rPr>
                <w:rFonts w:asciiTheme="majorHAnsi" w:hAnsiTheme="majorHAnsi" w:hint="eastAsia"/>
                <w:color w:val="000000" w:themeColor="text1"/>
              </w:rPr>
              <w:instrText>,</w:instrText>
            </w:r>
            <w:r w:rsidRPr="00901C35">
              <w:rPr>
                <w:rFonts w:ascii="Cambria" w:hAnsiTheme="majorHAnsi" w:hint="eastAsia"/>
                <w:color w:val="000000" w:themeColor="text1"/>
                <w:position w:val="2"/>
                <w:sz w:val="14"/>
              </w:rPr>
              <w:instrText>1</w:instrText>
            </w:r>
            <w:r w:rsidRPr="00901C35">
              <w:rPr>
                <w:rFonts w:asciiTheme="majorHAnsi" w:hAnsiTheme="majorHAnsi" w:hint="eastAsia"/>
                <w:color w:val="000000" w:themeColor="text1"/>
              </w:rPr>
              <w:instrText>)</w:instrText>
            </w:r>
            <w:r w:rsidR="00E06A61" w:rsidRPr="00901C35">
              <w:rPr>
                <w:rFonts w:asciiTheme="majorHAnsi" w:hAnsiTheme="majorHAnsi"/>
                <w:color w:val="000000" w:themeColor="text1"/>
              </w:rPr>
              <w:fldChar w:fldCharType="end"/>
            </w:r>
            <w:r w:rsidRPr="00901C35">
              <w:rPr>
                <w:rFonts w:asciiTheme="majorHAnsi" w:hAnsiTheme="majorHAnsi" w:hint="eastAsia"/>
                <w:color w:val="000000" w:themeColor="text1"/>
              </w:rPr>
              <w:t>步骤</w:t>
            </w:r>
            <w:r w:rsidRPr="00901C35">
              <w:rPr>
                <w:rFonts w:asciiTheme="majorHAnsi" w:hAnsiTheme="majorHAnsi" w:hint="eastAsia"/>
                <w:color w:val="FF0000"/>
              </w:rPr>
              <w:t>所选的品牌所对应的所有</w:t>
            </w:r>
            <w:r w:rsidRPr="00901C35">
              <w:rPr>
                <w:rFonts w:asciiTheme="majorHAnsi" w:hAnsiTheme="majorHAnsi" w:hint="eastAsia"/>
                <w:color w:val="FF0000"/>
              </w:rPr>
              <w:t>sexname</w:t>
            </w:r>
            <w:r>
              <w:rPr>
                <w:rFonts w:asciiTheme="majorHAnsi" w:hAnsiTheme="majorHAnsi" w:hint="eastAsia"/>
                <w:color w:val="FF0000"/>
              </w:rPr>
              <w:t>给用户选。</w:t>
            </w:r>
            <w:r w:rsidR="0046314C">
              <w:rPr>
                <w:rFonts w:asciiTheme="majorHAnsi" w:hAnsiTheme="majorHAnsi" w:hint="eastAsia"/>
                <w:color w:val="FF0000"/>
              </w:rPr>
              <w:t>否则跳过第</w:t>
            </w:r>
            <w:r w:rsidR="00E06A61" w:rsidRPr="00494203">
              <w:rPr>
                <w:rFonts w:asciiTheme="majorHAnsi" w:hAnsiTheme="majorHAnsi"/>
              </w:rPr>
              <w:fldChar w:fldCharType="begin"/>
            </w:r>
            <w:r w:rsidR="0046314C" w:rsidRPr="00494203">
              <w:rPr>
                <w:rFonts w:asciiTheme="majorHAnsi" w:hAnsiTheme="majorHAnsi"/>
              </w:rPr>
              <w:instrText xml:space="preserve"> </w:instrText>
            </w:r>
            <w:r w:rsidR="0046314C" w:rsidRPr="00494203">
              <w:rPr>
                <w:rFonts w:asciiTheme="majorHAnsi" w:hAnsiTheme="majorHAnsi" w:hint="eastAsia"/>
              </w:rPr>
              <w:instrText>eq \o\ac(</w:instrText>
            </w:r>
            <w:r w:rsidR="0046314C" w:rsidRPr="00494203">
              <w:rPr>
                <w:rFonts w:asciiTheme="majorHAnsi" w:hAnsiTheme="majorHAnsi" w:hint="eastAsia"/>
              </w:rPr>
              <w:instrText>○</w:instrText>
            </w:r>
            <w:r w:rsidR="0046314C" w:rsidRPr="00494203">
              <w:rPr>
                <w:rFonts w:asciiTheme="majorHAnsi" w:hAnsiTheme="majorHAnsi" w:hint="eastAsia"/>
              </w:rPr>
              <w:instrText>,</w:instrText>
            </w:r>
            <w:r w:rsidR="0046314C" w:rsidRPr="00494203">
              <w:rPr>
                <w:rFonts w:ascii="Cambria" w:hAnsiTheme="majorHAnsi" w:hint="eastAsia"/>
                <w:position w:val="2"/>
                <w:sz w:val="14"/>
              </w:rPr>
              <w:instrText>2</w:instrText>
            </w:r>
            <w:r w:rsidR="0046314C" w:rsidRPr="00494203">
              <w:rPr>
                <w:rFonts w:asciiTheme="majorHAnsi" w:hAnsiTheme="majorHAnsi" w:hint="eastAsia"/>
              </w:rPr>
              <w:instrText>)</w:instrText>
            </w:r>
            <w:r w:rsidR="00E06A61" w:rsidRPr="00494203">
              <w:rPr>
                <w:rFonts w:asciiTheme="majorHAnsi" w:hAnsiTheme="majorHAnsi"/>
              </w:rPr>
              <w:fldChar w:fldCharType="end"/>
            </w:r>
            <w:r w:rsidR="0046314C">
              <w:rPr>
                <w:rFonts w:asciiTheme="majorHAnsi" w:hAnsiTheme="majorHAnsi" w:hint="eastAsia"/>
                <w:color w:val="FF0000"/>
              </w:rPr>
              <w:t>步。</w:t>
            </w:r>
          </w:p>
          <w:p w14:paraId="251D5C2D" w14:textId="77777777" w:rsidR="00901C35" w:rsidRDefault="008531F2" w:rsidP="00901C35">
            <w:pPr>
              <w:numPr>
                <w:ilvl w:val="0"/>
                <w:numId w:val="47"/>
              </w:num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 w:hint="eastAsia"/>
                <w:color w:val="FF0000"/>
              </w:rPr>
              <w:t>列出所选择品牌所对应的“</w:t>
            </w:r>
            <w:r w:rsidRPr="008531F2">
              <w:rPr>
                <w:rFonts w:asciiTheme="majorHAnsi" w:hAnsiTheme="majorHAnsi" w:hint="eastAsia"/>
              </w:rPr>
              <w:t>当前商品</w:t>
            </w:r>
            <w:r>
              <w:rPr>
                <w:rFonts w:asciiTheme="majorHAnsi" w:hAnsiTheme="majorHAnsi" w:hint="eastAsia"/>
                <w:color w:val="FF0000"/>
              </w:rPr>
              <w:t>“的尺码范围给用户选择。</w:t>
            </w:r>
          </w:p>
          <w:p w14:paraId="726603E2" w14:textId="77777777" w:rsidR="00635606" w:rsidRDefault="00635606" w:rsidP="00635606">
            <w:pPr>
              <w:numPr>
                <w:ilvl w:val="0"/>
                <w:numId w:val="47"/>
              </w:num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 w:hint="eastAsia"/>
                <w:color w:val="FF0000"/>
              </w:rPr>
              <w:t>将当前所选尺码所对应的</w:t>
            </w:r>
            <w:r>
              <w:rPr>
                <w:rFonts w:asciiTheme="majorHAnsi" w:hAnsiTheme="majorHAnsi" w:hint="eastAsia"/>
                <w:color w:val="FF0000"/>
              </w:rPr>
              <w:t>scode</w:t>
            </w:r>
            <w:r>
              <w:rPr>
                <w:rFonts w:asciiTheme="majorHAnsi" w:hAnsiTheme="majorHAnsi" w:hint="eastAsia"/>
                <w:color w:val="FF0000"/>
              </w:rPr>
              <w:t>值，从整个数据表里面反向查找“</w:t>
            </w:r>
            <w:r w:rsidRPr="008531F2">
              <w:rPr>
                <w:rFonts w:asciiTheme="majorHAnsi" w:hAnsiTheme="majorHAnsi" w:hint="eastAsia"/>
              </w:rPr>
              <w:t>当前商品</w:t>
            </w:r>
            <w:r>
              <w:rPr>
                <w:rFonts w:asciiTheme="majorHAnsi" w:hAnsiTheme="majorHAnsi" w:hint="eastAsia"/>
                <w:color w:val="FF0000"/>
              </w:rPr>
              <w:t>“的品牌中所对应的</w:t>
            </w:r>
            <w:r>
              <w:rPr>
                <w:rFonts w:asciiTheme="majorHAnsi" w:hAnsiTheme="majorHAnsi" w:hint="eastAsia"/>
                <w:color w:val="FF0000"/>
              </w:rPr>
              <w:t>sexname</w:t>
            </w:r>
            <w:r>
              <w:rPr>
                <w:rFonts w:asciiTheme="majorHAnsi" w:hAnsiTheme="majorHAnsi" w:hint="eastAsia"/>
                <w:color w:val="FF0000"/>
              </w:rPr>
              <w:t>中是否有相同的</w:t>
            </w:r>
            <w:r>
              <w:rPr>
                <w:rFonts w:asciiTheme="majorHAnsi" w:hAnsiTheme="majorHAnsi" w:hint="eastAsia"/>
                <w:color w:val="FF0000"/>
              </w:rPr>
              <w:t>scode</w:t>
            </w:r>
            <w:r>
              <w:rPr>
                <w:rFonts w:asciiTheme="majorHAnsi" w:hAnsiTheme="majorHAnsi" w:hint="eastAsia"/>
                <w:color w:val="FF0000"/>
              </w:rPr>
              <w:t>。即可以知道有无对应的</w:t>
            </w:r>
            <w:r>
              <w:rPr>
                <w:rFonts w:asciiTheme="majorHAnsi" w:hAnsiTheme="majorHAnsi" w:hint="eastAsia"/>
                <w:color w:val="FF0000"/>
              </w:rPr>
              <w:t>size</w:t>
            </w:r>
            <w:r>
              <w:rPr>
                <w:rFonts w:asciiTheme="majorHAnsi" w:hAnsiTheme="majorHAnsi" w:hint="eastAsia"/>
                <w:color w:val="FF0000"/>
              </w:rPr>
              <w:t>了。</w:t>
            </w:r>
          </w:p>
          <w:p w14:paraId="4EAFF7A0" w14:textId="77777777" w:rsidR="00635606" w:rsidRPr="00635606" w:rsidRDefault="00635606" w:rsidP="00635606">
            <w:pPr>
              <w:numPr>
                <w:ilvl w:val="0"/>
                <w:numId w:val="47"/>
              </w:num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 w:hint="eastAsia"/>
                <w:color w:val="FF0000"/>
              </w:rPr>
              <w:t>注意：第</w:t>
            </w:r>
            <w:r w:rsidR="00E06A61">
              <w:rPr>
                <w:rFonts w:asciiTheme="majorHAnsi" w:hAnsiTheme="majorHAnsi"/>
                <w:color w:val="FF0000"/>
              </w:rPr>
              <w:fldChar w:fldCharType="begin"/>
            </w:r>
            <w:r>
              <w:rPr>
                <w:rFonts w:asciiTheme="majorHAnsi" w:hAnsiTheme="majorHAnsi"/>
                <w:color w:val="FF0000"/>
              </w:rPr>
              <w:instrText xml:space="preserve"> </w:instrText>
            </w:r>
            <w:r>
              <w:rPr>
                <w:rFonts w:asciiTheme="majorHAnsi" w:hAnsiTheme="majorHAnsi" w:hint="eastAsia"/>
                <w:color w:val="FF0000"/>
              </w:rPr>
              <w:instrText>eq \o\ac(</w:instrText>
            </w:r>
            <w:r>
              <w:rPr>
                <w:rFonts w:asciiTheme="majorHAnsi" w:hAnsiTheme="majorHAnsi" w:hint="eastAsia"/>
                <w:color w:val="FF0000"/>
              </w:rPr>
              <w:instrText>○</w:instrText>
            </w:r>
            <w:r>
              <w:rPr>
                <w:rFonts w:asciiTheme="majorHAnsi" w:hAnsiTheme="majorHAnsi" w:hint="eastAsia"/>
                <w:color w:val="FF0000"/>
              </w:rPr>
              <w:instrText>,</w:instrText>
            </w:r>
            <w:r w:rsidRPr="00635606">
              <w:rPr>
                <w:rFonts w:ascii="Cambria" w:hAnsiTheme="majorHAnsi" w:hint="eastAsia"/>
                <w:color w:val="FF0000"/>
                <w:position w:val="2"/>
                <w:sz w:val="14"/>
              </w:rPr>
              <w:instrText>4</w:instrText>
            </w:r>
            <w:r>
              <w:rPr>
                <w:rFonts w:asciiTheme="majorHAnsi" w:hAnsiTheme="majorHAnsi" w:hint="eastAsia"/>
                <w:color w:val="FF0000"/>
              </w:rPr>
              <w:instrText>)</w:instrText>
            </w:r>
            <w:r w:rsidR="00E06A61">
              <w:rPr>
                <w:rFonts w:asciiTheme="majorHAnsi" w:hAnsiTheme="majorHAnsi"/>
                <w:color w:val="FF0000"/>
              </w:rPr>
              <w:fldChar w:fldCharType="end"/>
            </w:r>
            <w:r>
              <w:rPr>
                <w:rFonts w:asciiTheme="majorHAnsi" w:hAnsiTheme="majorHAnsi" w:hint="eastAsia"/>
                <w:color w:val="FF0000"/>
              </w:rPr>
              <w:t>步若“</w:t>
            </w:r>
            <w:r w:rsidRPr="008531F2">
              <w:rPr>
                <w:rFonts w:asciiTheme="majorHAnsi" w:hAnsiTheme="majorHAnsi" w:hint="eastAsia"/>
              </w:rPr>
              <w:t>当前商品</w:t>
            </w:r>
            <w:r>
              <w:rPr>
                <w:rFonts w:asciiTheme="majorHAnsi" w:hAnsiTheme="majorHAnsi" w:hint="eastAsia"/>
                <w:color w:val="FF0000"/>
              </w:rPr>
              <w:t>“的</w:t>
            </w:r>
            <w:r>
              <w:rPr>
                <w:rFonts w:asciiTheme="majorHAnsi" w:hAnsiTheme="majorHAnsi" w:hint="eastAsia"/>
                <w:color w:val="FF0000"/>
              </w:rPr>
              <w:t>sexname</w:t>
            </w:r>
            <w:r>
              <w:rPr>
                <w:rFonts w:asciiTheme="majorHAnsi" w:hAnsiTheme="majorHAnsi" w:hint="eastAsia"/>
                <w:color w:val="FF0000"/>
              </w:rPr>
              <w:t>为中性鞋，则应在所有</w:t>
            </w:r>
            <w:r>
              <w:rPr>
                <w:rFonts w:asciiTheme="majorHAnsi" w:hAnsiTheme="majorHAnsi" w:hint="eastAsia"/>
                <w:color w:val="FF0000"/>
              </w:rPr>
              <w:t>sexname</w:t>
            </w:r>
            <w:r>
              <w:rPr>
                <w:rFonts w:asciiTheme="majorHAnsi" w:hAnsiTheme="majorHAnsi" w:hint="eastAsia"/>
                <w:color w:val="FF0000"/>
              </w:rPr>
              <w:t>里面查找</w:t>
            </w:r>
            <w:r>
              <w:rPr>
                <w:rFonts w:asciiTheme="majorHAnsi" w:hAnsiTheme="majorHAnsi" w:hint="eastAsia"/>
                <w:color w:val="FF0000"/>
              </w:rPr>
              <w:t>size</w:t>
            </w:r>
            <w:r>
              <w:rPr>
                <w:rFonts w:asciiTheme="majorHAnsi" w:hAnsiTheme="majorHAnsi" w:hint="eastAsia"/>
                <w:color w:val="FF0000"/>
              </w:rPr>
              <w:t>。</w:t>
            </w:r>
            <w:r w:rsidR="00240652">
              <w:rPr>
                <w:rFonts w:asciiTheme="majorHAnsi" w:hAnsiTheme="majorHAnsi" w:hint="eastAsia"/>
                <w:color w:val="FF0000"/>
              </w:rPr>
              <w:t>（此步骤有优化方法）</w:t>
            </w:r>
          </w:p>
        </w:tc>
        <w:tc>
          <w:tcPr>
            <w:tcW w:w="7213" w:type="dxa"/>
            <w:gridSpan w:val="3"/>
          </w:tcPr>
          <w:p w14:paraId="4FBB9F26" w14:textId="77777777" w:rsidR="004D648C" w:rsidRPr="0005170D" w:rsidRDefault="004D648C" w:rsidP="00091678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成功：</w:t>
            </w:r>
          </w:p>
          <w:p w14:paraId="6BD54F77" w14:textId="77777777" w:rsidR="004D648C" w:rsidRPr="0005170D" w:rsidRDefault="004D648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1568030" w14:textId="77777777" w:rsidR="00EC61C7" w:rsidRPr="0005170D" w:rsidRDefault="00EC61C7" w:rsidP="00EC61C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1E80AA4D" w14:textId="77777777" w:rsidR="00EC61C7" w:rsidRPr="0005170D" w:rsidRDefault="00EC61C7" w:rsidP="00EC61C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4911FF00" w14:textId="77777777" w:rsidR="00EC61C7" w:rsidRPr="0005170D" w:rsidRDefault="00EC61C7" w:rsidP="00EC61C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 xml:space="preserve">  &lt;msg/&gt;</w:t>
            </w:r>
          </w:p>
          <w:p w14:paraId="52707139" w14:textId="77777777" w:rsidR="00EC61C7" w:rsidRDefault="00EC61C7" w:rsidP="00EC61C7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3EB489D3" w14:textId="77777777" w:rsidR="00EC61C7" w:rsidRPr="0005170D" w:rsidRDefault="00EC61C7" w:rsidP="00EC61C7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2F182FA2" w14:textId="77777777" w:rsidR="00EC61C7" w:rsidRDefault="00EC61C7" w:rsidP="00EC61C7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4DE8145F" w14:textId="77777777" w:rsidR="00EC61C7" w:rsidRDefault="00EC61C7" w:rsidP="00EC61C7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5B625508" w14:textId="77777777" w:rsidR="00EC61C7" w:rsidRPr="0005170D" w:rsidRDefault="00EC61C7" w:rsidP="00EC61C7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6664E98C" w14:textId="77777777" w:rsidR="00EC61C7" w:rsidRPr="0005170D" w:rsidRDefault="00EC61C7" w:rsidP="00EC61C7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4860914D" w14:textId="77777777" w:rsidR="00F0654A" w:rsidRDefault="00F0654A" w:rsidP="00F0654A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&lt;brands&gt;</w:t>
            </w:r>
          </w:p>
          <w:p w14:paraId="3BB310F6" w14:textId="77777777" w:rsidR="006444B8" w:rsidRDefault="006444B8" w:rsidP="00F0654A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&lt;brand</w:t>
            </w:r>
            <w:r w:rsidR="00DC37A0">
              <w:rPr>
                <w:rFonts w:asciiTheme="majorHAnsi" w:hAnsiTheme="majorHAnsi" w:hint="eastAsia"/>
                <w:szCs w:val="21"/>
              </w:rPr>
              <w:t xml:space="preserve"> name=</w:t>
            </w:r>
            <w:r w:rsidR="00DC37A0">
              <w:rPr>
                <w:rFonts w:asciiTheme="majorHAnsi" w:hAnsiTheme="majorHAnsi"/>
                <w:szCs w:val="21"/>
              </w:rPr>
              <w:t>”</w:t>
            </w:r>
            <w:r w:rsidR="00DC37A0">
              <w:rPr>
                <w:rFonts w:asciiTheme="majorHAnsi" w:hAnsiTheme="majorHAnsi" w:hint="eastAsia"/>
                <w:szCs w:val="21"/>
              </w:rPr>
              <w:t>VANS</w:t>
            </w:r>
            <w:r w:rsidR="00DC37A0"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5F9E8CF9" w14:textId="77777777" w:rsidR="00DC37A0" w:rsidRDefault="00DC37A0" w:rsidP="00F0654A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&lt;sex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男鞋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609323F7" w14:textId="77777777" w:rsidR="00DC37A0" w:rsidRDefault="00DC37A0" w:rsidP="00F0654A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 &lt;size </w:t>
            </w:r>
            <w:commentRangeStart w:id="116"/>
            <w:r>
              <w:rPr>
                <w:rFonts w:asciiTheme="majorHAnsi" w:hAnsiTheme="majorHAnsi" w:hint="eastAsia"/>
                <w:szCs w:val="21"/>
              </w:rPr>
              <w:t>scode</w:t>
            </w:r>
            <w:commentRangeEnd w:id="116"/>
            <w:r w:rsidR="00065611">
              <w:rPr>
                <w:rStyle w:val="CommentReference"/>
              </w:rPr>
              <w:commentReference w:id="116"/>
            </w:r>
            <w:r>
              <w:rPr>
                <w:rFonts w:asciiTheme="majorHAnsi" w:hAnsiTheme="majorHAnsi" w:hint="eastAsia"/>
                <w:szCs w:val="21"/>
              </w:rPr>
              <w:t>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35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&gt;35.5&lt;/size&gt;</w:t>
            </w:r>
          </w:p>
          <w:p w14:paraId="07D7B012" w14:textId="77777777" w:rsidR="004B3805" w:rsidRDefault="004B3805" w:rsidP="004B3805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 &lt;size scode=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</w:t>
            </w:r>
            <w:r w:rsidR="00311BC7">
              <w:rPr>
                <w:rFonts w:asciiTheme="majorHAnsi" w:hAnsiTheme="majorHAnsi" w:hint="eastAsia"/>
                <w:szCs w:val="21"/>
              </w:rPr>
              <w:t>6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&gt;3</w:t>
            </w:r>
            <w:r w:rsidR="00311BC7">
              <w:rPr>
                <w:rFonts w:asciiTheme="majorHAnsi" w:hAnsiTheme="majorHAnsi" w:hint="eastAsia"/>
                <w:szCs w:val="21"/>
              </w:rPr>
              <w:t>6</w:t>
            </w:r>
            <w:r>
              <w:rPr>
                <w:rFonts w:asciiTheme="majorHAnsi" w:hAnsiTheme="majorHAnsi" w:hint="eastAsia"/>
                <w:szCs w:val="21"/>
              </w:rPr>
              <w:t>.5&lt;/size&gt;</w:t>
            </w:r>
          </w:p>
          <w:p w14:paraId="788A673F" w14:textId="77777777" w:rsidR="00FF66C8" w:rsidRDefault="00FF66C8" w:rsidP="004B3805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&lt;/sex&gt;</w:t>
            </w:r>
          </w:p>
          <w:p w14:paraId="70A7CB61" w14:textId="77777777" w:rsidR="001D7B58" w:rsidRDefault="001D7B58" w:rsidP="001D7B5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&lt;sex name=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中性鞋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70322CDD" w14:textId="77777777" w:rsidR="001D7B58" w:rsidRDefault="001D7B58" w:rsidP="001D7B5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 &lt;size scode=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35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&gt;35.5&lt;/size&gt;</w:t>
            </w:r>
          </w:p>
          <w:p w14:paraId="4FF01864" w14:textId="77777777" w:rsidR="001D7B58" w:rsidRDefault="001D7B58" w:rsidP="001D7B5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 &lt;size scode=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36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&gt;36.5&lt;/size&gt;</w:t>
            </w:r>
          </w:p>
          <w:p w14:paraId="48E482C7" w14:textId="77777777" w:rsidR="001D7B58" w:rsidRPr="004B3805" w:rsidRDefault="001D7B58" w:rsidP="001D7B58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&lt;/sex&gt;</w:t>
            </w:r>
          </w:p>
          <w:p w14:paraId="0179ECF4" w14:textId="77777777" w:rsidR="006444B8" w:rsidRDefault="006444B8" w:rsidP="00F0654A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</w:t>
            </w:r>
            <w:r w:rsidR="00B71F6A">
              <w:rPr>
                <w:rFonts w:asciiTheme="majorHAnsi" w:hAnsiTheme="majorHAnsi" w:hint="eastAsia"/>
                <w:szCs w:val="21"/>
              </w:rPr>
              <w:t>/</w:t>
            </w:r>
            <w:r>
              <w:rPr>
                <w:rFonts w:asciiTheme="majorHAnsi" w:hAnsiTheme="majorHAnsi" w:hint="eastAsia"/>
                <w:szCs w:val="21"/>
              </w:rPr>
              <w:t>brand&gt;</w:t>
            </w:r>
          </w:p>
          <w:p w14:paraId="3D840C41" w14:textId="77777777" w:rsidR="00BF32F2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&lt;brand name=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7874A9">
              <w:rPr>
                <w:rFonts w:asciiTheme="majorHAnsi" w:hAnsiTheme="majorHAnsi" w:hint="eastAsia"/>
                <w:szCs w:val="21"/>
              </w:rPr>
              <w:t>匡威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0DD6FBA0" w14:textId="77777777" w:rsidR="00BF32F2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&lt;sex name=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7874A9">
              <w:rPr>
                <w:rFonts w:asciiTheme="majorHAnsi" w:hAnsiTheme="majorHAnsi" w:hint="eastAsia"/>
                <w:szCs w:val="21"/>
              </w:rPr>
              <w:t>女鞋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0B7FD82F" w14:textId="77777777" w:rsidR="00BF32F2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 &lt;size scode=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35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&gt;35.5&lt;/size&gt;</w:t>
            </w:r>
          </w:p>
          <w:p w14:paraId="4295393F" w14:textId="77777777" w:rsidR="00BF32F2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 &lt;size scode=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36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&gt;36.5&lt;/size&gt;</w:t>
            </w:r>
          </w:p>
          <w:p w14:paraId="71C20C3C" w14:textId="77777777" w:rsidR="00BF32F2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&lt;/sex&gt;</w:t>
            </w:r>
          </w:p>
          <w:p w14:paraId="3C5C5EA5" w14:textId="77777777" w:rsidR="00BF32F2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&lt;sex name=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8A339F">
              <w:rPr>
                <w:rFonts w:asciiTheme="majorHAnsi" w:hAnsiTheme="majorHAnsi" w:hint="eastAsia"/>
                <w:szCs w:val="21"/>
              </w:rPr>
              <w:t>童</w:t>
            </w:r>
            <w:r>
              <w:rPr>
                <w:rFonts w:asciiTheme="majorHAnsi" w:hAnsiTheme="majorHAnsi" w:hint="eastAsia"/>
                <w:szCs w:val="21"/>
              </w:rPr>
              <w:t>鞋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3EA7BBBB" w14:textId="77777777" w:rsidR="00BF32F2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 &lt;size scode=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35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&gt;35.5&lt;/size&gt;</w:t>
            </w:r>
          </w:p>
          <w:p w14:paraId="43D9BBF7" w14:textId="77777777" w:rsidR="00BF32F2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 &lt;size scode=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36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&gt;36.5&lt;/size&gt;</w:t>
            </w:r>
          </w:p>
          <w:p w14:paraId="130CD411" w14:textId="77777777" w:rsidR="00BF32F2" w:rsidRPr="004B3805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&lt;/sex&gt;</w:t>
            </w:r>
          </w:p>
          <w:p w14:paraId="6E3041C7" w14:textId="77777777" w:rsidR="00BF32F2" w:rsidRDefault="00BF32F2" w:rsidP="00BF32F2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&lt;/brand&gt;</w:t>
            </w:r>
          </w:p>
          <w:p w14:paraId="4C585293" w14:textId="77777777" w:rsidR="00F0654A" w:rsidRPr="00F0654A" w:rsidRDefault="00F0654A" w:rsidP="00F0654A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&lt;/brands&gt;</w:t>
            </w:r>
          </w:p>
          <w:p w14:paraId="73649ECD" w14:textId="77777777" w:rsidR="004D648C" w:rsidRPr="0005170D" w:rsidRDefault="004D648C" w:rsidP="00091678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762D10A9" w14:textId="77777777" w:rsidR="004D648C" w:rsidRPr="0005170D" w:rsidRDefault="004D648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39E51CB4" w14:textId="77777777" w:rsidR="004D648C" w:rsidRPr="0005170D" w:rsidRDefault="004D648C" w:rsidP="00091678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4D648C" w:rsidRPr="0005170D" w14:paraId="795856A5" w14:textId="77777777" w:rsidTr="00091678">
        <w:trPr>
          <w:jc w:val="center"/>
        </w:trPr>
        <w:tc>
          <w:tcPr>
            <w:tcW w:w="2109" w:type="dxa"/>
          </w:tcPr>
          <w:p w14:paraId="60E146EE" w14:textId="77777777" w:rsidR="004D648C" w:rsidRPr="0005170D" w:rsidRDefault="004D648C" w:rsidP="0009167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3D6B0CD3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4ED7D7DD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98111A0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778E06E1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1EAAEB30" w14:textId="77777777" w:rsidR="007C2BF2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1E0D573F" w14:textId="77777777" w:rsidR="007C2BF2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0D8D851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19EF5965" w14:textId="77777777" w:rsidR="007C2BF2" w:rsidRDefault="007C2BF2" w:rsidP="007C2BF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0E45337D" w14:textId="77777777" w:rsidR="007C2BF2" w:rsidRPr="0005170D" w:rsidRDefault="007C2BF2" w:rsidP="007C2BF2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0FD4FF71" w14:textId="77777777" w:rsidR="004D648C" w:rsidRPr="0005170D" w:rsidRDefault="007C2BF2" w:rsidP="007C2BF2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4D00F02A" w14:textId="77777777" w:rsidR="004D648C" w:rsidRDefault="004D648C" w:rsidP="00D85F99">
      <w:pPr>
        <w:rPr>
          <w:rFonts w:asciiTheme="majorHAnsi" w:hAnsiTheme="majorHAnsi"/>
        </w:rPr>
      </w:pPr>
    </w:p>
    <w:p w14:paraId="380A5300" w14:textId="77777777" w:rsidR="00113F6A" w:rsidRPr="0005170D" w:rsidRDefault="00430D9F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w</w:t>
      </w:r>
      <w:r w:rsidR="00113F6A">
        <w:rPr>
          <w:rFonts w:asciiTheme="majorHAnsi" w:hAnsiTheme="majorHAnsi" w:hint="eastAsia"/>
        </w:rPr>
        <w:t>ap</w:t>
      </w:r>
      <w:r w:rsidR="00113F6A">
        <w:rPr>
          <w:rFonts w:asciiTheme="majorHAnsi" w:hAnsiTheme="majorHAnsi" w:hint="eastAsia"/>
        </w:rPr>
        <w:t>专用分类列表</w:t>
      </w:r>
      <w:r w:rsidR="002B45D5">
        <w:rPr>
          <w:rFonts w:asciiTheme="majorHAnsi" w:hAnsiTheme="majorHAnsi" w:hint="eastAsia"/>
        </w:rPr>
        <w:t>(getWapCategoryList)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09"/>
        <w:gridCol w:w="1801"/>
        <w:gridCol w:w="1418"/>
        <w:gridCol w:w="3994"/>
      </w:tblGrid>
      <w:tr w:rsidR="00113F6A" w:rsidRPr="0005170D" w14:paraId="741EA77C" w14:textId="77777777" w:rsidTr="00946DB6">
        <w:trPr>
          <w:jc w:val="center"/>
        </w:trPr>
        <w:tc>
          <w:tcPr>
            <w:tcW w:w="2109" w:type="dxa"/>
          </w:tcPr>
          <w:p w14:paraId="7F1EF55F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213" w:type="dxa"/>
            <w:gridSpan w:val="3"/>
          </w:tcPr>
          <w:p w14:paraId="61B83D90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113F6A" w:rsidRPr="0005170D" w14:paraId="38FDF391" w14:textId="77777777" w:rsidTr="00946DB6">
        <w:trPr>
          <w:jc w:val="center"/>
        </w:trPr>
        <w:tc>
          <w:tcPr>
            <w:tcW w:w="2109" w:type="dxa"/>
          </w:tcPr>
          <w:p w14:paraId="570C28A5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213" w:type="dxa"/>
            <w:gridSpan w:val="3"/>
          </w:tcPr>
          <w:p w14:paraId="088031AA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113F6A" w:rsidRPr="0005170D" w14:paraId="488E1CBA" w14:textId="77777777" w:rsidTr="00946DB6">
        <w:trPr>
          <w:jc w:val="center"/>
        </w:trPr>
        <w:tc>
          <w:tcPr>
            <w:tcW w:w="2109" w:type="dxa"/>
          </w:tcPr>
          <w:p w14:paraId="0175CCFC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213" w:type="dxa"/>
            <w:gridSpan w:val="3"/>
          </w:tcPr>
          <w:p w14:paraId="1F4581B7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</w:p>
        </w:tc>
      </w:tr>
      <w:tr w:rsidR="00113F6A" w:rsidRPr="0005170D" w14:paraId="1342DB32" w14:textId="77777777" w:rsidTr="00946DB6">
        <w:trPr>
          <w:jc w:val="center"/>
        </w:trPr>
        <w:tc>
          <w:tcPr>
            <w:tcW w:w="2109" w:type="dxa"/>
            <w:shd w:val="clear" w:color="auto" w:fill="00B050"/>
          </w:tcPr>
          <w:p w14:paraId="0EF0E959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801" w:type="dxa"/>
            <w:shd w:val="clear" w:color="auto" w:fill="00B050"/>
          </w:tcPr>
          <w:p w14:paraId="4B34A7FD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B050"/>
          </w:tcPr>
          <w:p w14:paraId="3E1D78A4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3994" w:type="dxa"/>
            <w:tcBorders>
              <w:left w:val="single" w:sz="4" w:space="0" w:color="auto"/>
            </w:tcBorders>
            <w:shd w:val="clear" w:color="auto" w:fill="00B050"/>
          </w:tcPr>
          <w:p w14:paraId="0BA9FC5B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113F6A" w:rsidRPr="0005170D" w14:paraId="5B9CAD01" w14:textId="77777777" w:rsidTr="00946DB6">
        <w:trPr>
          <w:jc w:val="center"/>
        </w:trPr>
        <w:tc>
          <w:tcPr>
            <w:tcW w:w="2109" w:type="dxa"/>
          </w:tcPr>
          <w:p w14:paraId="06DFC01E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801" w:type="dxa"/>
          </w:tcPr>
          <w:p w14:paraId="50DA0628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72AFC67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721ED63" w14:textId="77777777" w:rsidR="00113F6A" w:rsidRPr="0005170D" w:rsidRDefault="00530E90" w:rsidP="00946D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getWapCategoryList</w:t>
            </w:r>
          </w:p>
        </w:tc>
      </w:tr>
      <w:tr w:rsidR="00113F6A" w:rsidRPr="0005170D" w14:paraId="2ECA2D6D" w14:textId="77777777" w:rsidTr="00946DB6">
        <w:trPr>
          <w:jc w:val="center"/>
        </w:trPr>
        <w:tc>
          <w:tcPr>
            <w:tcW w:w="2109" w:type="dxa"/>
          </w:tcPr>
          <w:p w14:paraId="24A5E87D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801" w:type="dxa"/>
          </w:tcPr>
          <w:p w14:paraId="0BD4D72F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4FDC65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35C702FB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113F6A" w:rsidRPr="0005170D" w14:paraId="6F73340C" w14:textId="77777777" w:rsidTr="00946DB6">
        <w:trPr>
          <w:jc w:val="center"/>
        </w:trPr>
        <w:tc>
          <w:tcPr>
            <w:tcW w:w="2109" w:type="dxa"/>
          </w:tcPr>
          <w:p w14:paraId="1D3D8B10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801" w:type="dxa"/>
          </w:tcPr>
          <w:p w14:paraId="5D0C9DD5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80FD6FC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22B75CE3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113F6A" w:rsidRPr="0005170D" w14:paraId="0955B836" w14:textId="77777777" w:rsidTr="00946DB6">
        <w:trPr>
          <w:jc w:val="center"/>
        </w:trPr>
        <w:tc>
          <w:tcPr>
            <w:tcW w:w="2109" w:type="dxa"/>
          </w:tcPr>
          <w:p w14:paraId="31A0AA6B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801" w:type="dxa"/>
          </w:tcPr>
          <w:p w14:paraId="7BB6A0A9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83E72C6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7EC5E7AC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113F6A" w:rsidRPr="0005170D" w14:paraId="0DD1208B" w14:textId="77777777" w:rsidTr="00946DB6">
        <w:trPr>
          <w:jc w:val="center"/>
        </w:trPr>
        <w:tc>
          <w:tcPr>
            <w:tcW w:w="2109" w:type="dxa"/>
          </w:tcPr>
          <w:p w14:paraId="38889382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801" w:type="dxa"/>
          </w:tcPr>
          <w:p w14:paraId="6A8FBC4A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7374976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0F0A00E6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113F6A" w:rsidRPr="0005170D" w14:paraId="104A5577" w14:textId="77777777" w:rsidTr="00946DB6">
        <w:trPr>
          <w:jc w:val="center"/>
        </w:trPr>
        <w:tc>
          <w:tcPr>
            <w:tcW w:w="9322" w:type="dxa"/>
            <w:gridSpan w:val="4"/>
          </w:tcPr>
          <w:p w14:paraId="2ADA35AF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</w:p>
        </w:tc>
      </w:tr>
      <w:tr w:rsidR="00113F6A" w:rsidRPr="0005170D" w14:paraId="47CD9BE7" w14:textId="77777777" w:rsidTr="00946DB6">
        <w:trPr>
          <w:jc w:val="center"/>
        </w:trPr>
        <w:tc>
          <w:tcPr>
            <w:tcW w:w="2109" w:type="dxa"/>
          </w:tcPr>
          <w:p w14:paraId="0EBD765F" w14:textId="77777777" w:rsidR="00113F6A" w:rsidRPr="0005170D" w:rsidRDefault="00113F6A" w:rsidP="0093771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1" w:type="dxa"/>
          </w:tcPr>
          <w:p w14:paraId="1572E093" w14:textId="77777777" w:rsidR="00113F6A" w:rsidRPr="0005170D" w:rsidRDefault="00113F6A" w:rsidP="00937715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1E1482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</w:p>
        </w:tc>
        <w:tc>
          <w:tcPr>
            <w:tcW w:w="3994" w:type="dxa"/>
            <w:tcBorders>
              <w:left w:val="single" w:sz="4" w:space="0" w:color="auto"/>
            </w:tcBorders>
          </w:tcPr>
          <w:p w14:paraId="6405A667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</w:p>
        </w:tc>
      </w:tr>
      <w:tr w:rsidR="00113F6A" w:rsidRPr="0005170D" w14:paraId="6B3E2C75" w14:textId="77777777" w:rsidTr="00946DB6">
        <w:trPr>
          <w:jc w:val="center"/>
        </w:trPr>
        <w:tc>
          <w:tcPr>
            <w:tcW w:w="2109" w:type="dxa"/>
            <w:shd w:val="clear" w:color="auto" w:fill="00B050"/>
          </w:tcPr>
          <w:p w14:paraId="35E2C8A2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说明</w:t>
            </w:r>
          </w:p>
        </w:tc>
        <w:tc>
          <w:tcPr>
            <w:tcW w:w="7213" w:type="dxa"/>
            <w:gridSpan w:val="3"/>
            <w:shd w:val="clear" w:color="auto" w:fill="00B050"/>
          </w:tcPr>
          <w:p w14:paraId="5837AEEA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113F6A" w:rsidRPr="0005170D" w14:paraId="6896F808" w14:textId="77777777" w:rsidTr="00946DB6">
        <w:trPr>
          <w:jc w:val="center"/>
        </w:trPr>
        <w:tc>
          <w:tcPr>
            <w:tcW w:w="2109" w:type="dxa"/>
          </w:tcPr>
          <w:p w14:paraId="4B3C8275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</w:p>
        </w:tc>
        <w:tc>
          <w:tcPr>
            <w:tcW w:w="7213" w:type="dxa"/>
            <w:gridSpan w:val="3"/>
          </w:tcPr>
          <w:p w14:paraId="6B65A961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361FD724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7E8D3EF1" w14:textId="77777777" w:rsidR="0094512C" w:rsidRPr="0005170D" w:rsidRDefault="0094512C" w:rsidP="0094512C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0BB48C9B" w14:textId="77777777" w:rsidR="0094512C" w:rsidRPr="0005170D" w:rsidRDefault="0094512C" w:rsidP="0094512C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2882BCE6" w14:textId="77777777" w:rsidR="0094512C" w:rsidRPr="0005170D" w:rsidRDefault="0094512C" w:rsidP="0094512C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3A958BF0" w14:textId="77777777" w:rsidR="0094512C" w:rsidRDefault="0094512C" w:rsidP="0094512C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16263B80" w14:textId="77777777" w:rsidR="0094512C" w:rsidRPr="0005170D" w:rsidRDefault="0094512C" w:rsidP="0094512C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53C551A6" w14:textId="77777777" w:rsidR="0094512C" w:rsidRDefault="0094512C" w:rsidP="0094512C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53DA3754" w14:textId="77777777" w:rsidR="0094512C" w:rsidRDefault="0094512C" w:rsidP="0094512C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75896C2D" w14:textId="77777777" w:rsidR="0094512C" w:rsidRPr="0005170D" w:rsidRDefault="0094512C" w:rsidP="0094512C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3407F24F" w14:textId="77777777" w:rsidR="0094512C" w:rsidRPr="0005170D" w:rsidRDefault="0094512C" w:rsidP="0094512C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2FE79332" w14:textId="77777777" w:rsidR="00113F6A" w:rsidRDefault="00113F6A" w:rsidP="00E12E2A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</w:rPr>
              <w:tab/>
              <w:t xml:space="preserve">  </w:t>
            </w:r>
            <w:r w:rsidR="00733A97">
              <w:rPr>
                <w:rFonts w:asciiTheme="majorHAnsi" w:hAnsiTheme="majorHAnsi" w:hint="eastAsia"/>
              </w:rPr>
              <w:t>&lt;</w:t>
            </w:r>
            <w:r w:rsidR="00733A97">
              <w:rPr>
                <w:rFonts w:asciiTheme="majorHAnsi" w:hAnsiTheme="majorHAnsi" w:hint="eastAsia"/>
                <w:szCs w:val="21"/>
              </w:rPr>
              <w:t xml:space="preserve"> categorys&gt;</w:t>
            </w:r>
          </w:p>
          <w:p w14:paraId="6206BE7A" w14:textId="77777777" w:rsidR="005C4A2C" w:rsidRDefault="000A1A32" w:rsidP="005C4A2C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</w:t>
            </w:r>
            <w:r w:rsidR="005C4A2C">
              <w:rPr>
                <w:rFonts w:asciiTheme="majorHAnsi" w:hAnsiTheme="majorHAnsi" w:hint="eastAsia"/>
                <w:szCs w:val="21"/>
              </w:rPr>
              <w:t xml:space="preserve">  &lt;tag name=</w:t>
            </w:r>
            <w:r w:rsidR="005C4A2C">
              <w:rPr>
                <w:rFonts w:asciiTheme="majorHAnsi" w:hAnsiTheme="majorHAnsi"/>
                <w:szCs w:val="21"/>
              </w:rPr>
              <w:t>”</w:t>
            </w:r>
            <w:r w:rsidR="005C4A2C">
              <w:rPr>
                <w:rFonts w:asciiTheme="majorHAnsi" w:hAnsiTheme="majorHAnsi" w:hint="eastAsia"/>
                <w:szCs w:val="21"/>
              </w:rPr>
              <w:t>户外运动</w:t>
            </w:r>
            <w:r w:rsidR="005C4A2C">
              <w:rPr>
                <w:rFonts w:asciiTheme="majorHAnsi" w:hAnsiTheme="majorHAnsi"/>
                <w:szCs w:val="21"/>
              </w:rPr>
              <w:t>”</w:t>
            </w:r>
            <w:r w:rsidR="005C4A2C">
              <w:rPr>
                <w:rFonts w:asciiTheme="majorHAnsi" w:hAnsiTheme="majorHAnsi" w:hint="eastAsia"/>
                <w:szCs w:val="21"/>
              </w:rPr>
              <w:t xml:space="preserve"> id=</w:t>
            </w:r>
            <w:r w:rsidR="005C4A2C">
              <w:rPr>
                <w:rFonts w:asciiTheme="majorHAnsi" w:hAnsiTheme="majorHAnsi"/>
                <w:szCs w:val="21"/>
              </w:rPr>
              <w:t>”</w:t>
            </w:r>
            <w:r w:rsidR="005C4A2C">
              <w:rPr>
                <w:rFonts w:asciiTheme="majorHAnsi" w:hAnsiTheme="majorHAnsi" w:hint="eastAsia"/>
                <w:szCs w:val="21"/>
              </w:rPr>
              <w:t>1</w:t>
            </w:r>
            <w:r w:rsidR="005C4A2C">
              <w:rPr>
                <w:rFonts w:asciiTheme="majorHAnsi" w:hAnsiTheme="majorHAnsi"/>
                <w:szCs w:val="21"/>
              </w:rPr>
              <w:t>”</w:t>
            </w:r>
            <w:r w:rsidR="005C4A2C">
              <w:rPr>
                <w:rFonts w:asciiTheme="majorHAnsi" w:hAnsiTheme="majorHAnsi" w:hint="eastAsia"/>
                <w:szCs w:val="21"/>
              </w:rPr>
              <w:t>&gt;</w:t>
            </w:r>
          </w:p>
          <w:p w14:paraId="37C63BF1" w14:textId="77777777" w:rsidR="005C4A2C" w:rsidRDefault="00DB42E3" w:rsidP="005C4A2C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</w:t>
            </w:r>
            <w:r w:rsidR="00C528EF">
              <w:rPr>
                <w:rFonts w:asciiTheme="majorHAnsi" w:hAnsiTheme="majorHAnsi" w:hint="eastAsia"/>
                <w:szCs w:val="21"/>
              </w:rPr>
              <w:t>category name=</w:t>
            </w:r>
            <w:r w:rsidR="00C528EF">
              <w:rPr>
                <w:rFonts w:asciiTheme="majorHAnsi" w:hAnsiTheme="majorHAnsi"/>
                <w:szCs w:val="21"/>
              </w:rPr>
              <w:t>”</w:t>
            </w:r>
            <w:r w:rsidR="005E189F">
              <w:rPr>
                <w:rFonts w:asciiTheme="majorHAnsi" w:hAnsiTheme="majorHAnsi" w:hint="eastAsia"/>
                <w:szCs w:val="21"/>
              </w:rPr>
              <w:t>分类</w:t>
            </w:r>
            <w:r w:rsidR="005C4A2C">
              <w:rPr>
                <w:rFonts w:asciiTheme="majorHAnsi" w:hAnsiTheme="majorHAnsi" w:hint="eastAsia"/>
                <w:szCs w:val="21"/>
              </w:rPr>
              <w:t>名</w:t>
            </w:r>
            <w:r w:rsidR="005C4A2C">
              <w:rPr>
                <w:rFonts w:asciiTheme="majorHAnsi" w:hAnsiTheme="majorHAnsi"/>
                <w:szCs w:val="21"/>
              </w:rPr>
              <w:t>”</w:t>
            </w:r>
            <w:r w:rsidR="005C4A2C">
              <w:rPr>
                <w:rFonts w:asciiTheme="majorHAnsi" w:hAnsiTheme="majorHAnsi" w:hint="eastAsia"/>
                <w:szCs w:val="21"/>
              </w:rPr>
              <w:t xml:space="preserve"> </w:t>
            </w:r>
            <w:commentRangeStart w:id="117"/>
            <w:r w:rsidR="00397E92">
              <w:rPr>
                <w:rFonts w:asciiTheme="majorHAnsi" w:hAnsiTheme="majorHAnsi" w:hint="eastAsia"/>
                <w:szCs w:val="21"/>
              </w:rPr>
              <w:t>categoryId</w:t>
            </w:r>
            <w:commentRangeEnd w:id="117"/>
            <w:r w:rsidR="00C909DD">
              <w:rPr>
                <w:rStyle w:val="CommentReference"/>
              </w:rPr>
              <w:commentReference w:id="117"/>
            </w:r>
            <w:r w:rsidR="00397E92">
              <w:rPr>
                <w:rFonts w:asciiTheme="majorHAnsi" w:hAnsiTheme="majorHAnsi" w:hint="eastAsia"/>
                <w:szCs w:val="21"/>
              </w:rPr>
              <w:t>=</w:t>
            </w:r>
            <w:r w:rsidR="00397E92">
              <w:rPr>
                <w:rFonts w:asciiTheme="majorHAnsi" w:hAnsiTheme="majorHAnsi"/>
                <w:szCs w:val="21"/>
              </w:rPr>
              <w:t>”</w:t>
            </w:r>
            <w:r w:rsidR="00397E92">
              <w:rPr>
                <w:rFonts w:asciiTheme="majorHAnsi" w:hAnsiTheme="majorHAnsi" w:hint="eastAsia"/>
                <w:szCs w:val="21"/>
              </w:rPr>
              <w:t>23</w:t>
            </w:r>
            <w:r w:rsidR="00397E92">
              <w:rPr>
                <w:rFonts w:asciiTheme="majorHAnsi" w:hAnsiTheme="majorHAnsi"/>
                <w:szCs w:val="21"/>
              </w:rPr>
              <w:t>”</w:t>
            </w:r>
            <w:r w:rsidR="00397E92">
              <w:rPr>
                <w:rFonts w:asciiTheme="majorHAnsi" w:hAnsiTheme="majorHAnsi" w:hint="eastAsia"/>
                <w:szCs w:val="21"/>
              </w:rPr>
              <w:t xml:space="preserve"> </w:t>
            </w:r>
            <w:r w:rsidR="005C4A2C">
              <w:rPr>
                <w:rFonts w:asciiTheme="majorHAnsi" w:hAnsiTheme="majorHAnsi" w:hint="eastAsia"/>
                <w:szCs w:val="21"/>
              </w:rPr>
              <w:t>/&gt;</w:t>
            </w:r>
          </w:p>
          <w:p w14:paraId="4AF65C6D" w14:textId="77777777" w:rsidR="005C4A2C" w:rsidRDefault="005C4A2C" w:rsidP="005C4A2C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</w:t>
            </w:r>
            <w:r w:rsidR="00851EA3">
              <w:rPr>
                <w:rFonts w:asciiTheme="majorHAnsi" w:hAnsiTheme="majorHAnsi" w:hint="eastAsia"/>
                <w:szCs w:val="21"/>
              </w:rPr>
              <w:t>&lt;category name=</w:t>
            </w:r>
            <w:r w:rsidR="00851EA3">
              <w:rPr>
                <w:rFonts w:asciiTheme="majorHAnsi" w:hAnsiTheme="majorHAnsi"/>
                <w:szCs w:val="21"/>
              </w:rPr>
              <w:t>”</w:t>
            </w:r>
            <w:r w:rsidR="005F56DB">
              <w:rPr>
                <w:rFonts w:asciiTheme="majorHAnsi" w:hAnsiTheme="majorHAnsi" w:hint="eastAsia"/>
                <w:szCs w:val="21"/>
              </w:rPr>
              <w:t>分类名</w:t>
            </w:r>
            <w:r w:rsidR="00851EA3">
              <w:rPr>
                <w:rFonts w:asciiTheme="majorHAnsi" w:hAnsiTheme="majorHAnsi"/>
                <w:szCs w:val="21"/>
              </w:rPr>
              <w:t>”</w:t>
            </w:r>
            <w:r w:rsidR="00851EA3">
              <w:rPr>
                <w:rFonts w:asciiTheme="majorHAnsi" w:hAnsiTheme="majorHAnsi" w:hint="eastAsia"/>
                <w:szCs w:val="21"/>
              </w:rPr>
              <w:t xml:space="preserve"> categoryId=</w:t>
            </w:r>
            <w:r w:rsidR="00851EA3">
              <w:rPr>
                <w:rFonts w:asciiTheme="majorHAnsi" w:hAnsiTheme="majorHAnsi"/>
                <w:szCs w:val="21"/>
              </w:rPr>
              <w:t>”</w:t>
            </w:r>
            <w:r w:rsidR="00851EA3">
              <w:rPr>
                <w:rFonts w:asciiTheme="majorHAnsi" w:hAnsiTheme="majorHAnsi" w:hint="eastAsia"/>
                <w:szCs w:val="21"/>
              </w:rPr>
              <w:t>23</w:t>
            </w:r>
            <w:r w:rsidR="00851EA3">
              <w:rPr>
                <w:rFonts w:asciiTheme="majorHAnsi" w:hAnsiTheme="majorHAnsi"/>
                <w:szCs w:val="21"/>
              </w:rPr>
              <w:t>”</w:t>
            </w:r>
            <w:r w:rsidR="00851EA3"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68448D33" w14:textId="77777777" w:rsidR="000A1A32" w:rsidRDefault="005C4A2C" w:rsidP="004F70D7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&lt;/tag&gt;</w:t>
            </w:r>
          </w:p>
          <w:p w14:paraId="28E9C1EF" w14:textId="77777777" w:rsidR="004F70D7" w:rsidRDefault="004F70D7" w:rsidP="004F70D7">
            <w:pPr>
              <w:ind w:firstLineChars="390" w:firstLine="819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&lt;tag name=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856E74">
              <w:rPr>
                <w:rFonts w:asciiTheme="majorHAnsi" w:hAnsiTheme="majorHAnsi" w:hint="eastAsia"/>
                <w:szCs w:val="21"/>
              </w:rPr>
              <w:t>男</w:t>
            </w:r>
            <w:r w:rsidR="009A4579">
              <w:rPr>
                <w:rFonts w:asciiTheme="majorHAnsi" w:hAnsiTheme="majorHAnsi" w:hint="eastAsia"/>
                <w:szCs w:val="21"/>
              </w:rPr>
              <w:t>鞋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id=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B36A76">
              <w:rPr>
                <w:rFonts w:asciiTheme="majorHAnsi" w:hAnsiTheme="majorHAnsi" w:hint="eastAsia"/>
                <w:szCs w:val="21"/>
              </w:rPr>
              <w:t>2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&gt;</w:t>
            </w:r>
          </w:p>
          <w:p w14:paraId="2AC1B096" w14:textId="77777777" w:rsidR="004F70D7" w:rsidRDefault="004F70D7" w:rsidP="004F70D7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&lt;category name=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5F56DB" w:rsidRPr="005F56DB">
              <w:rPr>
                <w:rFonts w:asciiTheme="majorHAnsi" w:hAnsiTheme="majorHAnsi" w:hint="eastAsia"/>
                <w:szCs w:val="21"/>
              </w:rPr>
              <w:t>分类名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categoryId=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63A03E43" w14:textId="77777777" w:rsidR="004F70D7" w:rsidRDefault="004F70D7" w:rsidP="004F70D7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&lt;category name=</w:t>
            </w:r>
            <w:r>
              <w:rPr>
                <w:rFonts w:asciiTheme="majorHAnsi" w:hAnsiTheme="majorHAnsi"/>
                <w:szCs w:val="21"/>
              </w:rPr>
              <w:t>”</w:t>
            </w:r>
            <w:r w:rsidR="005F56DB">
              <w:rPr>
                <w:rFonts w:asciiTheme="majorHAnsi" w:hAnsiTheme="majorHAnsi" w:hint="eastAsia"/>
                <w:szCs w:val="21"/>
              </w:rPr>
              <w:t>分类名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categoryId=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>23</w:t>
            </w:r>
            <w:r>
              <w:rPr>
                <w:rFonts w:asciiTheme="majorHAnsi" w:hAnsiTheme="majorHAnsi"/>
                <w:szCs w:val="21"/>
              </w:rPr>
              <w:t>”</w:t>
            </w:r>
            <w:r>
              <w:rPr>
                <w:rFonts w:asciiTheme="majorHAnsi" w:hAnsiTheme="majorHAnsi" w:hint="eastAsia"/>
                <w:szCs w:val="21"/>
              </w:rPr>
              <w:t xml:space="preserve"> /&gt;</w:t>
            </w:r>
          </w:p>
          <w:p w14:paraId="15816D07" w14:textId="77777777" w:rsidR="004F70D7" w:rsidRDefault="004F70D7" w:rsidP="00A8068F">
            <w:pPr>
              <w:ind w:firstLine="405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&lt;/tag&gt;</w:t>
            </w:r>
          </w:p>
          <w:p w14:paraId="21407378" w14:textId="77777777" w:rsidR="00C14858" w:rsidRPr="0005170D" w:rsidRDefault="00C14858" w:rsidP="002E12B1">
            <w:pPr>
              <w:ind w:firstLineChars="291" w:firstLine="611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&lt;/ categorys&gt;</w:t>
            </w:r>
          </w:p>
          <w:p w14:paraId="409A98D6" w14:textId="77777777" w:rsidR="00113F6A" w:rsidRPr="0005170D" w:rsidRDefault="00113F6A" w:rsidP="00946DB6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05E62635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69547846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113F6A" w:rsidRPr="0005170D" w14:paraId="643040F4" w14:textId="77777777" w:rsidTr="00946DB6">
        <w:trPr>
          <w:jc w:val="center"/>
        </w:trPr>
        <w:tc>
          <w:tcPr>
            <w:tcW w:w="2109" w:type="dxa"/>
          </w:tcPr>
          <w:p w14:paraId="02B64C9C" w14:textId="77777777" w:rsidR="00113F6A" w:rsidRPr="0005170D" w:rsidRDefault="00113F6A" w:rsidP="00946DB6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213" w:type="dxa"/>
            <w:gridSpan w:val="3"/>
          </w:tcPr>
          <w:p w14:paraId="26A5C042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3FCD77AD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4874EE35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8E3303C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4EBE447D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 xml:space="preserve">  &lt;msg/&gt;</w:t>
            </w:r>
          </w:p>
          <w:p w14:paraId="74564F51" w14:textId="77777777" w:rsidR="00305A22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2E2DC373" w14:textId="77777777" w:rsidR="00305A22" w:rsidRDefault="00305A22" w:rsidP="00305A2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&lt;error_code&gt;0002&lt;/error_code&gt;</w:t>
            </w:r>
          </w:p>
          <w:p w14:paraId="2CAFD158" w14:textId="77777777" w:rsidR="00305A22" w:rsidRDefault="00305A22" w:rsidP="00305A22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6FFEEA24" w14:textId="77777777" w:rsidR="00113F6A" w:rsidRPr="0005170D" w:rsidRDefault="00113F6A" w:rsidP="00305A22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21696ABB" w14:textId="77777777" w:rsidR="00113F6A" w:rsidRPr="0005170D" w:rsidRDefault="00113F6A" w:rsidP="00946DB6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2A38B33F" w14:textId="77777777" w:rsidR="00113F6A" w:rsidRDefault="00113F6A" w:rsidP="00D85F99">
      <w:pPr>
        <w:rPr>
          <w:rFonts w:asciiTheme="majorHAnsi" w:hAnsiTheme="majorHAnsi"/>
        </w:rPr>
      </w:pPr>
    </w:p>
    <w:p w14:paraId="5C415339" w14:textId="77777777" w:rsidR="00A26A81" w:rsidRPr="0005170D" w:rsidRDefault="00A26A81" w:rsidP="00C36926">
      <w:pPr>
        <w:pStyle w:val="Heading2"/>
        <w:numPr>
          <w:ilvl w:val="0"/>
          <w:numId w:val="44"/>
        </w:numPr>
        <w:ind w:leftChars="-67" w:left="11" w:hangingChars="44" w:hanging="152"/>
        <w:rPr>
          <w:rFonts w:asciiTheme="majorHAnsi" w:hAnsiTheme="majorHAnsi"/>
        </w:rPr>
      </w:pPr>
      <w:r>
        <w:rPr>
          <w:rFonts w:asciiTheme="majorHAnsi" w:hAnsiTheme="majorHAnsi" w:hint="eastAsia"/>
        </w:rPr>
        <w:t>活动</w:t>
      </w:r>
      <w:r w:rsidRPr="0005170D">
        <w:rPr>
          <w:rFonts w:asciiTheme="majorHAnsi" w:hAnsiTheme="majorHAnsi"/>
        </w:rPr>
        <w:t>商品列表</w:t>
      </w:r>
      <w:r w:rsidRPr="0005170D">
        <w:rPr>
          <w:rFonts w:asciiTheme="majorHAnsi" w:hAnsiTheme="majorHAnsi"/>
        </w:rPr>
        <w:t xml:space="preserve"> (get</w:t>
      </w:r>
      <w:r w:rsidR="00801C6C">
        <w:rPr>
          <w:rFonts w:asciiTheme="majorHAnsi" w:hAnsiTheme="majorHAnsi" w:hint="eastAsia"/>
        </w:rPr>
        <w:t>Activity</w:t>
      </w:r>
      <w:r w:rsidRPr="0005170D">
        <w:rPr>
          <w:rFonts w:asciiTheme="majorHAnsi" w:hAnsiTheme="majorHAnsi"/>
        </w:rPr>
        <w:t>ProductList)</w:t>
      </w: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95"/>
        <w:gridCol w:w="23"/>
        <w:gridCol w:w="1650"/>
        <w:gridCol w:w="42"/>
        <w:gridCol w:w="1289"/>
        <w:gridCol w:w="67"/>
        <w:gridCol w:w="4056"/>
      </w:tblGrid>
      <w:tr w:rsidR="00A26A81" w:rsidRPr="0005170D" w14:paraId="0191684B" w14:textId="77777777" w:rsidTr="00D64FC3">
        <w:trPr>
          <w:jc w:val="center"/>
        </w:trPr>
        <w:tc>
          <w:tcPr>
            <w:tcW w:w="2195" w:type="dxa"/>
          </w:tcPr>
          <w:p w14:paraId="51229BA8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url</w:t>
            </w:r>
          </w:p>
        </w:tc>
        <w:tc>
          <w:tcPr>
            <w:tcW w:w="7127" w:type="dxa"/>
            <w:gridSpan w:val="6"/>
          </w:tcPr>
          <w:p w14:paraId="37BA4FBA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http://www.shangpu.com/api.php</w:t>
            </w:r>
          </w:p>
        </w:tc>
      </w:tr>
      <w:tr w:rsidR="00A26A81" w:rsidRPr="0005170D" w14:paraId="0BDC31F7" w14:textId="77777777" w:rsidTr="00D64FC3">
        <w:trPr>
          <w:jc w:val="center"/>
        </w:trPr>
        <w:tc>
          <w:tcPr>
            <w:tcW w:w="2195" w:type="dxa"/>
          </w:tcPr>
          <w:p w14:paraId="425AB0EE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提交方式</w:t>
            </w:r>
          </w:p>
        </w:tc>
        <w:tc>
          <w:tcPr>
            <w:tcW w:w="7127" w:type="dxa"/>
            <w:gridSpan w:val="6"/>
          </w:tcPr>
          <w:p w14:paraId="2C427055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</w:p>
        </w:tc>
      </w:tr>
      <w:tr w:rsidR="00A26A81" w:rsidRPr="0005170D" w14:paraId="00CF9508" w14:textId="77777777" w:rsidTr="00D64FC3">
        <w:trPr>
          <w:jc w:val="center"/>
        </w:trPr>
        <w:tc>
          <w:tcPr>
            <w:tcW w:w="2195" w:type="dxa"/>
          </w:tcPr>
          <w:p w14:paraId="19759657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备注</w:t>
            </w:r>
          </w:p>
        </w:tc>
        <w:tc>
          <w:tcPr>
            <w:tcW w:w="7127" w:type="dxa"/>
            <w:gridSpan w:val="6"/>
          </w:tcPr>
          <w:p w14:paraId="4F1557A1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</w:p>
        </w:tc>
      </w:tr>
      <w:tr w:rsidR="00A26A81" w:rsidRPr="0005170D" w14:paraId="28C7216B" w14:textId="77777777" w:rsidTr="00D64FC3">
        <w:trPr>
          <w:jc w:val="center"/>
        </w:trPr>
        <w:tc>
          <w:tcPr>
            <w:tcW w:w="2195" w:type="dxa"/>
            <w:shd w:val="clear" w:color="auto" w:fill="00B050"/>
          </w:tcPr>
          <w:p w14:paraId="369509B5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参数名称</w:t>
            </w:r>
          </w:p>
        </w:tc>
        <w:tc>
          <w:tcPr>
            <w:tcW w:w="1673" w:type="dxa"/>
            <w:gridSpan w:val="2"/>
            <w:shd w:val="clear" w:color="auto" w:fill="00B050"/>
          </w:tcPr>
          <w:p w14:paraId="0EA22845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描述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  <w:shd w:val="clear" w:color="auto" w:fill="00B050"/>
          </w:tcPr>
          <w:p w14:paraId="7DEF90E4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是否可为空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  <w:shd w:val="clear" w:color="auto" w:fill="00B050"/>
          </w:tcPr>
          <w:p w14:paraId="6A967303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样例</w:t>
            </w:r>
          </w:p>
        </w:tc>
      </w:tr>
      <w:tr w:rsidR="00A26A81" w:rsidRPr="0005170D" w14:paraId="203DA565" w14:textId="77777777" w:rsidTr="00D64FC3">
        <w:trPr>
          <w:jc w:val="center"/>
        </w:trPr>
        <w:tc>
          <w:tcPr>
            <w:tcW w:w="2195" w:type="dxa"/>
          </w:tcPr>
          <w:p w14:paraId="7A59CBDA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act</w:t>
            </w:r>
          </w:p>
        </w:tc>
        <w:tc>
          <w:tcPr>
            <w:tcW w:w="1673" w:type="dxa"/>
            <w:gridSpan w:val="2"/>
          </w:tcPr>
          <w:p w14:paraId="61EE5D0F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对应接口的方法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</w:tcPr>
          <w:p w14:paraId="1074F3D3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</w:tcPr>
          <w:p w14:paraId="71BAA44A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get</w:t>
            </w:r>
            <w:r w:rsidR="00B87746">
              <w:rPr>
                <w:rFonts w:asciiTheme="majorHAnsi" w:hAnsiTheme="majorHAnsi" w:hint="eastAsia"/>
              </w:rPr>
              <w:t>Activity</w:t>
            </w:r>
            <w:r w:rsidRPr="0005170D">
              <w:rPr>
                <w:rFonts w:asciiTheme="majorHAnsi" w:hAnsiTheme="majorHAnsi"/>
              </w:rPr>
              <w:t>ProductList</w:t>
            </w:r>
          </w:p>
        </w:tc>
      </w:tr>
      <w:tr w:rsidR="00A26A81" w:rsidRPr="0005170D" w14:paraId="43DD4EA2" w14:textId="77777777" w:rsidTr="00D64FC3">
        <w:trPr>
          <w:jc w:val="center"/>
        </w:trPr>
        <w:tc>
          <w:tcPr>
            <w:tcW w:w="2195" w:type="dxa"/>
          </w:tcPr>
          <w:p w14:paraId="77FEC691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api_version</w:t>
            </w:r>
          </w:p>
        </w:tc>
        <w:tc>
          <w:tcPr>
            <w:tcW w:w="1673" w:type="dxa"/>
            <w:gridSpan w:val="2"/>
          </w:tcPr>
          <w:p w14:paraId="04148F55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API</w:t>
            </w:r>
            <w:r w:rsidRPr="0005170D">
              <w:rPr>
                <w:rFonts w:asciiTheme="majorHAnsi" w:hAnsiTheme="majorHAnsi"/>
              </w:rPr>
              <w:t>版本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</w:tcPr>
          <w:p w14:paraId="23CB5DAA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</w:tcPr>
          <w:p w14:paraId="4BD4F58F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1.0</w:t>
            </w:r>
          </w:p>
        </w:tc>
      </w:tr>
      <w:tr w:rsidR="00A26A81" w:rsidRPr="0005170D" w14:paraId="052112B9" w14:textId="77777777" w:rsidTr="00D64FC3">
        <w:trPr>
          <w:jc w:val="center"/>
        </w:trPr>
        <w:tc>
          <w:tcPr>
            <w:tcW w:w="2195" w:type="dxa"/>
          </w:tcPr>
          <w:p w14:paraId="1C1E74F8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t</w:t>
            </w:r>
          </w:p>
        </w:tc>
        <w:tc>
          <w:tcPr>
            <w:tcW w:w="1673" w:type="dxa"/>
            <w:gridSpan w:val="2"/>
          </w:tcPr>
          <w:p w14:paraId="577A18F2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客户端时间戳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</w:tcPr>
          <w:p w14:paraId="021BE75E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</w:tcPr>
          <w:p w14:paraId="0387A066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12087021</w:t>
            </w:r>
          </w:p>
        </w:tc>
      </w:tr>
      <w:tr w:rsidR="00A26A81" w:rsidRPr="0005170D" w14:paraId="6DE9FAC3" w14:textId="77777777" w:rsidTr="00D64FC3">
        <w:trPr>
          <w:jc w:val="center"/>
        </w:trPr>
        <w:tc>
          <w:tcPr>
            <w:tcW w:w="2195" w:type="dxa"/>
          </w:tcPr>
          <w:p w14:paraId="60D7E703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weblogid</w:t>
            </w:r>
          </w:p>
        </w:tc>
        <w:tc>
          <w:tcPr>
            <w:tcW w:w="1673" w:type="dxa"/>
            <w:gridSpan w:val="2"/>
          </w:tcPr>
          <w:p w14:paraId="55C6484A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</w:tcPr>
          <w:p w14:paraId="32D02EE7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</w:tcPr>
          <w:p w14:paraId="77A41C98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123123</w:t>
            </w:r>
          </w:p>
        </w:tc>
      </w:tr>
      <w:tr w:rsidR="00A26A81" w:rsidRPr="0005170D" w14:paraId="0E306465" w14:textId="77777777" w:rsidTr="00D64FC3">
        <w:trPr>
          <w:jc w:val="center"/>
        </w:trPr>
        <w:tc>
          <w:tcPr>
            <w:tcW w:w="2195" w:type="dxa"/>
          </w:tcPr>
          <w:p w14:paraId="4445FB4F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ac</w:t>
            </w:r>
          </w:p>
        </w:tc>
        <w:tc>
          <w:tcPr>
            <w:tcW w:w="1673" w:type="dxa"/>
            <w:gridSpan w:val="2"/>
          </w:tcPr>
          <w:p w14:paraId="4BC6D1E7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数据验证签名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</w:tcPr>
          <w:p w14:paraId="256F5A58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N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</w:tcPr>
          <w:p w14:paraId="3BE9AA20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POST</w:t>
            </w:r>
            <w:r w:rsidRPr="0005170D">
              <w:rPr>
                <w:rFonts w:asciiTheme="majorHAnsi" w:hAnsiTheme="majorHAnsi"/>
              </w:rPr>
              <w:t>提交的参数按照字母序升序组合</w:t>
            </w:r>
            <w:r w:rsidRPr="0005170D">
              <w:rPr>
                <w:rFonts w:asciiTheme="majorHAnsi" w:hAnsiTheme="majorHAnsi"/>
              </w:rPr>
              <w:t>+token</w:t>
            </w:r>
            <w:r w:rsidRPr="0005170D">
              <w:rPr>
                <w:rFonts w:asciiTheme="majorHAnsi" w:hAnsiTheme="majorHAnsi"/>
              </w:rPr>
              <w:t>，进行</w:t>
            </w:r>
            <w:r w:rsidRPr="0005170D">
              <w:rPr>
                <w:rFonts w:asciiTheme="majorHAnsi" w:hAnsiTheme="majorHAnsi"/>
              </w:rPr>
              <w:t>MD5</w:t>
            </w:r>
            <w:r w:rsidRPr="0005170D">
              <w:rPr>
                <w:rFonts w:asciiTheme="majorHAnsi" w:hAnsiTheme="majorHAnsi"/>
              </w:rPr>
              <w:t>加密</w:t>
            </w:r>
          </w:p>
        </w:tc>
      </w:tr>
      <w:tr w:rsidR="00A26A81" w:rsidRPr="0005170D" w14:paraId="11BAAECB" w14:textId="77777777" w:rsidTr="00D942CB">
        <w:trPr>
          <w:jc w:val="center"/>
        </w:trPr>
        <w:tc>
          <w:tcPr>
            <w:tcW w:w="9322" w:type="dxa"/>
            <w:gridSpan w:val="7"/>
          </w:tcPr>
          <w:p w14:paraId="71883734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</w:p>
        </w:tc>
      </w:tr>
      <w:tr w:rsidR="00A26A81" w:rsidRPr="0005170D" w14:paraId="1A8FBA51" w14:textId="77777777" w:rsidTr="00D64FC3">
        <w:trPr>
          <w:jc w:val="center"/>
        </w:trPr>
        <w:tc>
          <w:tcPr>
            <w:tcW w:w="2195" w:type="dxa"/>
            <w:shd w:val="clear" w:color="auto" w:fill="95B3D7" w:themeFill="accent1" w:themeFillTint="99"/>
          </w:tcPr>
          <w:p w14:paraId="41D0609C" w14:textId="77777777" w:rsidR="00A26A81" w:rsidRPr="0005170D" w:rsidRDefault="00A26A81" w:rsidP="00D942CB">
            <w:pPr>
              <w:rPr>
                <w:rFonts w:asciiTheme="majorHAnsi" w:hAnsiTheme="majorHAnsi"/>
                <w:b/>
              </w:rPr>
            </w:pPr>
            <w:commentRangeStart w:id="118"/>
            <w:r w:rsidRPr="0005170D">
              <w:rPr>
                <w:rFonts w:asciiTheme="majorHAnsi" w:hAnsiTheme="majorHAnsi"/>
                <w:b/>
              </w:rPr>
              <w:t>type</w:t>
            </w:r>
            <w:commentRangeEnd w:id="118"/>
            <w:r w:rsidR="00D64FC3">
              <w:rPr>
                <w:rStyle w:val="CommentReference"/>
              </w:rPr>
              <w:commentReference w:id="118"/>
            </w:r>
          </w:p>
        </w:tc>
        <w:tc>
          <w:tcPr>
            <w:tcW w:w="1673" w:type="dxa"/>
            <w:gridSpan w:val="2"/>
            <w:shd w:val="clear" w:color="auto" w:fill="95B3D7" w:themeFill="accent1" w:themeFillTint="99"/>
          </w:tcPr>
          <w:p w14:paraId="721729B8" w14:textId="77777777" w:rsidR="00A26A81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活动类型</w:t>
            </w:r>
          </w:p>
          <w:p w14:paraId="7DA86B01" w14:textId="77777777" w:rsidR="00D64FC3" w:rsidRPr="0005170D" w:rsidRDefault="00D64FC3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值为</w:t>
            </w:r>
            <w:r>
              <w:rPr>
                <w:rFonts w:asciiTheme="majorHAnsi" w:hAnsiTheme="majorHAnsi" w:hint="eastAsia"/>
              </w:rPr>
              <w:t>1</w:t>
            </w:r>
            <w:r>
              <w:rPr>
                <w:rFonts w:asciiTheme="majorHAnsi" w:hAnsiTheme="majorHAnsi" w:hint="eastAsia"/>
              </w:rPr>
              <w:t>或</w:t>
            </w:r>
            <w:r>
              <w:rPr>
                <w:rFonts w:asciiTheme="majorHAnsi" w:hAnsiTheme="majorHAnsi" w:hint="eastAsia"/>
              </w:rPr>
              <w:t>2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14:paraId="411E0C9C" w14:textId="77777777" w:rsidR="00A26A81" w:rsidRPr="0005170D" w:rsidRDefault="003B68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38D69144" w14:textId="77777777" w:rsidR="00A26A81" w:rsidRPr="0005170D" w:rsidRDefault="00D64FC3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2</w:t>
            </w:r>
          </w:p>
        </w:tc>
      </w:tr>
      <w:tr w:rsidR="00A26A81" w:rsidRPr="0005170D" w14:paraId="0174A03B" w14:textId="77777777" w:rsidTr="00D64FC3">
        <w:trPr>
          <w:jc w:val="center"/>
        </w:trPr>
        <w:tc>
          <w:tcPr>
            <w:tcW w:w="2195" w:type="dxa"/>
            <w:shd w:val="clear" w:color="auto" w:fill="8DB3E2" w:themeFill="text2" w:themeFillTint="66"/>
          </w:tcPr>
          <w:p w14:paraId="16EB7C63" w14:textId="77777777" w:rsidR="00A26A81" w:rsidRPr="0005170D" w:rsidRDefault="00A26A81" w:rsidP="00D942CB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typeId</w:t>
            </w:r>
          </w:p>
        </w:tc>
        <w:tc>
          <w:tcPr>
            <w:tcW w:w="1673" w:type="dxa"/>
            <w:gridSpan w:val="2"/>
            <w:shd w:val="clear" w:color="auto" w:fill="8DB3E2" w:themeFill="text2" w:themeFillTint="66"/>
          </w:tcPr>
          <w:p w14:paraId="630F95F7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活动类型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14:paraId="67F900D1" w14:textId="77777777" w:rsidR="00A26A81" w:rsidRPr="0005170D" w:rsidRDefault="003B68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A134D4" w14:textId="77777777" w:rsidR="00A26A81" w:rsidRPr="0005170D" w:rsidRDefault="00BB7B1A" w:rsidP="00D942CB">
            <w:pPr>
              <w:rPr>
                <w:rFonts w:asciiTheme="majorHAnsi" w:hAnsiTheme="majorHAnsi"/>
                <w:b/>
                <w:color w:val="E36C0A" w:themeColor="accent6" w:themeShade="BF"/>
              </w:rPr>
            </w:pPr>
            <w:commentRangeStart w:id="119"/>
            <w:r>
              <w:rPr>
                <w:rFonts w:asciiTheme="majorHAnsi" w:hAnsiTheme="majorHAnsi" w:hint="eastAsia"/>
              </w:rPr>
              <w:t>246566</w:t>
            </w:r>
            <w:commentRangeEnd w:id="119"/>
            <w:r>
              <w:rPr>
                <w:rStyle w:val="CommentReference"/>
              </w:rPr>
              <w:commentReference w:id="119"/>
            </w:r>
          </w:p>
        </w:tc>
      </w:tr>
      <w:tr w:rsidR="00B21E32" w:rsidRPr="0005170D" w14:paraId="307EB8EF" w14:textId="77777777" w:rsidTr="00B21E32">
        <w:trPr>
          <w:jc w:val="center"/>
        </w:trPr>
        <w:tc>
          <w:tcPr>
            <w:tcW w:w="2218" w:type="dxa"/>
            <w:gridSpan w:val="2"/>
          </w:tcPr>
          <w:p w14:paraId="7C3DA104" w14:textId="77777777" w:rsidR="00B21E32" w:rsidRPr="00B21E32" w:rsidRDefault="00B21E32" w:rsidP="00A041A0">
            <w:pPr>
              <w:rPr>
                <w:rFonts w:ascii="Cambria" w:hAnsi="Cambria"/>
                <w:b/>
              </w:rPr>
            </w:pPr>
            <w:r w:rsidRPr="00B21E32">
              <w:rPr>
                <w:rFonts w:ascii="Cambria" w:hAnsi="Cambria"/>
                <w:b/>
              </w:rPr>
              <w:t>filter</w:t>
            </w:r>
          </w:p>
        </w:tc>
        <w:tc>
          <w:tcPr>
            <w:tcW w:w="1692" w:type="dxa"/>
            <w:gridSpan w:val="2"/>
          </w:tcPr>
          <w:p w14:paraId="635722F1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筛选数据</w:t>
            </w:r>
          </w:p>
          <w:p w14:paraId="20E46792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type</w:t>
            </w:r>
            <w:r w:rsidRPr="00B21E32">
              <w:rPr>
                <w:rFonts w:ascii="Cambria" w:hAnsi="Cambria"/>
              </w:rPr>
              <w:t>：类型</w:t>
            </w:r>
          </w:p>
          <w:p w14:paraId="756614B7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brand</w:t>
            </w:r>
            <w:r w:rsidRPr="00B21E32">
              <w:rPr>
                <w:rFonts w:ascii="Cambria" w:hAnsi="Cambria"/>
              </w:rPr>
              <w:t>：品牌</w:t>
            </w:r>
          </w:p>
          <w:p w14:paraId="6835B806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 w:hint="eastAsia"/>
              </w:rPr>
              <w:t>字段名由服务端返回，不确定的。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</w:tcPr>
          <w:p w14:paraId="6FE1AEA5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Y</w:t>
            </w:r>
          </w:p>
        </w:tc>
        <w:tc>
          <w:tcPr>
            <w:tcW w:w="4056" w:type="dxa"/>
            <w:tcBorders>
              <w:left w:val="single" w:sz="4" w:space="0" w:color="auto"/>
            </w:tcBorders>
          </w:tcPr>
          <w:p w14:paraId="3FF5E26F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type=12|brand=5</w:t>
            </w:r>
          </w:p>
          <w:p w14:paraId="56FC84C7" w14:textId="77777777" w:rsidR="00B21E32" w:rsidRPr="00B21E32" w:rsidRDefault="00B21E32" w:rsidP="00A041A0">
            <w:pPr>
              <w:rPr>
                <w:rFonts w:ascii="Cambria" w:hAnsi="Cambria"/>
              </w:rPr>
            </w:pPr>
          </w:p>
        </w:tc>
      </w:tr>
      <w:tr w:rsidR="00B21E32" w:rsidRPr="0005170D" w14:paraId="78026F34" w14:textId="77777777" w:rsidTr="00B21E32">
        <w:trPr>
          <w:jc w:val="center"/>
        </w:trPr>
        <w:tc>
          <w:tcPr>
            <w:tcW w:w="2218" w:type="dxa"/>
            <w:gridSpan w:val="2"/>
          </w:tcPr>
          <w:p w14:paraId="08897F38" w14:textId="77777777" w:rsidR="00B21E32" w:rsidRPr="00B21E32" w:rsidRDefault="00B21E32" w:rsidP="00A041A0">
            <w:pPr>
              <w:rPr>
                <w:rFonts w:ascii="Cambria" w:hAnsi="Cambria"/>
                <w:b/>
              </w:rPr>
            </w:pPr>
            <w:r w:rsidRPr="00B21E32">
              <w:rPr>
                <w:rFonts w:ascii="Cambria" w:hAnsi="Cambria"/>
                <w:b/>
              </w:rPr>
              <w:t>isfilter</w:t>
            </w:r>
          </w:p>
        </w:tc>
        <w:tc>
          <w:tcPr>
            <w:tcW w:w="1692" w:type="dxa"/>
            <w:gridSpan w:val="2"/>
          </w:tcPr>
          <w:p w14:paraId="1DE24B62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是否返回筛选条件</w:t>
            </w:r>
          </w:p>
          <w:p w14:paraId="0D729F62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1:</w:t>
            </w:r>
            <w:r w:rsidRPr="00B21E32">
              <w:rPr>
                <w:rFonts w:ascii="Cambria" w:hAnsi="Cambria"/>
              </w:rPr>
              <w:t>筛选</w:t>
            </w:r>
          </w:p>
          <w:p w14:paraId="01592F99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0:</w:t>
            </w:r>
            <w:r w:rsidRPr="00B21E32">
              <w:rPr>
                <w:rFonts w:ascii="Cambria" w:hAnsi="Cambria"/>
              </w:rPr>
              <w:t>不筛选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</w:tcPr>
          <w:p w14:paraId="5583AE83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Y</w:t>
            </w:r>
          </w:p>
        </w:tc>
        <w:tc>
          <w:tcPr>
            <w:tcW w:w="4056" w:type="dxa"/>
            <w:tcBorders>
              <w:left w:val="single" w:sz="4" w:space="0" w:color="auto"/>
            </w:tcBorders>
          </w:tcPr>
          <w:p w14:paraId="37CABEB1" w14:textId="77777777" w:rsidR="00B21E32" w:rsidRPr="00B21E32" w:rsidRDefault="00B21E32" w:rsidP="00A041A0">
            <w:pPr>
              <w:rPr>
                <w:rFonts w:ascii="Cambria" w:hAnsi="Cambria"/>
              </w:rPr>
            </w:pPr>
            <w:r w:rsidRPr="00B21E32">
              <w:rPr>
                <w:rFonts w:ascii="Cambria" w:hAnsi="Cambria"/>
              </w:rPr>
              <w:t>1</w:t>
            </w:r>
          </w:p>
        </w:tc>
      </w:tr>
      <w:tr w:rsidR="00C5582D" w:rsidRPr="0005170D" w14:paraId="5BCFBBF3" w14:textId="77777777" w:rsidTr="00B21E32">
        <w:trPr>
          <w:jc w:val="center"/>
        </w:trPr>
        <w:tc>
          <w:tcPr>
            <w:tcW w:w="2218" w:type="dxa"/>
            <w:gridSpan w:val="2"/>
          </w:tcPr>
          <w:p w14:paraId="7B0FBE38" w14:textId="4B6A3630" w:rsidR="00C5582D" w:rsidRPr="00B21E32" w:rsidRDefault="00C5582D" w:rsidP="00A041A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keyword</w:t>
            </w:r>
          </w:p>
        </w:tc>
        <w:tc>
          <w:tcPr>
            <w:tcW w:w="1692" w:type="dxa"/>
            <w:gridSpan w:val="2"/>
          </w:tcPr>
          <w:p w14:paraId="260155CB" w14:textId="31EF52B7" w:rsidR="00C5582D" w:rsidRPr="00C5582D" w:rsidRDefault="00C5582D" w:rsidP="00A041A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从结果中筛出</w:t>
            </w:r>
            <w:r>
              <w:rPr>
                <w:rFonts w:ascii="宋体" w:hAnsi="宋体" w:cs="宋体"/>
              </w:rPr>
              <w:t>keyword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</w:tcPr>
          <w:p w14:paraId="1C451282" w14:textId="016B150F" w:rsidR="00C5582D" w:rsidRPr="00B21E32" w:rsidRDefault="00070612" w:rsidP="00A041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</w:t>
            </w:r>
          </w:p>
        </w:tc>
        <w:tc>
          <w:tcPr>
            <w:tcW w:w="4056" w:type="dxa"/>
            <w:tcBorders>
              <w:left w:val="single" w:sz="4" w:space="0" w:color="auto"/>
            </w:tcBorders>
          </w:tcPr>
          <w:p w14:paraId="20E3BCD3" w14:textId="04138937" w:rsidR="00C5582D" w:rsidRPr="00B21E32" w:rsidRDefault="00070612" w:rsidP="00A041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aa</w:t>
            </w:r>
          </w:p>
        </w:tc>
      </w:tr>
      <w:tr w:rsidR="00A26A81" w:rsidRPr="0005170D" w14:paraId="73647E20" w14:textId="77777777" w:rsidTr="00D64FC3">
        <w:trPr>
          <w:jc w:val="center"/>
        </w:trPr>
        <w:tc>
          <w:tcPr>
            <w:tcW w:w="2195" w:type="dxa"/>
          </w:tcPr>
          <w:p w14:paraId="7233AA88" w14:textId="77777777" w:rsidR="00A26A81" w:rsidRPr="0005170D" w:rsidRDefault="00A26A81" w:rsidP="00D942CB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1673" w:type="dxa"/>
            <w:gridSpan w:val="2"/>
          </w:tcPr>
          <w:p w14:paraId="43221EF7" w14:textId="77777777" w:rsidR="00A26A81" w:rsidRPr="0005170D" w:rsidRDefault="00A26A81" w:rsidP="00D942CB">
            <w:pPr>
              <w:rPr>
                <w:rFonts w:asciiTheme="majorHAnsi" w:hAnsiTheme="majorHAnsi" w:hint="eastAsia"/>
              </w:rPr>
            </w:pPr>
            <w:r w:rsidRPr="0005170D">
              <w:rPr>
                <w:rFonts w:asciiTheme="majorHAnsi" w:hAnsiTheme="majorHAnsi"/>
              </w:rPr>
              <w:t>当前页码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</w:tcPr>
          <w:p w14:paraId="0F0ABCFB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</w:tcPr>
          <w:p w14:paraId="2A009518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</w:t>
            </w:r>
          </w:p>
        </w:tc>
      </w:tr>
      <w:tr w:rsidR="00A26A81" w:rsidRPr="0005170D" w14:paraId="340F3F0B" w14:textId="77777777" w:rsidTr="00D64FC3">
        <w:trPr>
          <w:jc w:val="center"/>
        </w:trPr>
        <w:tc>
          <w:tcPr>
            <w:tcW w:w="2195" w:type="dxa"/>
          </w:tcPr>
          <w:p w14:paraId="71478B9B" w14:textId="77777777" w:rsidR="00A26A81" w:rsidRPr="0005170D" w:rsidRDefault="00A26A81" w:rsidP="00D942CB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pagesize</w:t>
            </w:r>
          </w:p>
        </w:tc>
        <w:tc>
          <w:tcPr>
            <w:tcW w:w="1673" w:type="dxa"/>
            <w:gridSpan w:val="2"/>
          </w:tcPr>
          <w:p w14:paraId="60C3AE6B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每页显示数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</w:tcPr>
          <w:p w14:paraId="4E073B7A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Y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</w:tcPr>
          <w:p w14:paraId="068193C9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10</w:t>
            </w:r>
          </w:p>
        </w:tc>
      </w:tr>
      <w:tr w:rsidR="00A26A81" w:rsidRPr="0005170D" w14:paraId="30810C21" w14:textId="77777777" w:rsidTr="00D64FC3">
        <w:trPr>
          <w:jc w:val="center"/>
        </w:trPr>
        <w:tc>
          <w:tcPr>
            <w:tcW w:w="2195" w:type="dxa"/>
          </w:tcPr>
          <w:p w14:paraId="47F2453D" w14:textId="77777777" w:rsidR="00A26A81" w:rsidRPr="0005170D" w:rsidRDefault="00A26A81" w:rsidP="00D942CB">
            <w:pPr>
              <w:rPr>
                <w:rFonts w:asciiTheme="majorHAnsi" w:hAnsiTheme="majorHAnsi"/>
                <w:b/>
              </w:rPr>
            </w:pPr>
            <w:r w:rsidRPr="0005170D">
              <w:rPr>
                <w:rFonts w:asciiTheme="majorHAnsi" w:hAnsiTheme="majorHAnsi"/>
                <w:b/>
              </w:rPr>
              <w:t>sorttype</w:t>
            </w:r>
          </w:p>
        </w:tc>
        <w:tc>
          <w:tcPr>
            <w:tcW w:w="1673" w:type="dxa"/>
            <w:gridSpan w:val="2"/>
          </w:tcPr>
          <w:p w14:paraId="34571080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排序类型</w:t>
            </w:r>
          </w:p>
          <w:p w14:paraId="0B20C217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0.</w:t>
            </w:r>
            <w:r w:rsidRPr="0005170D">
              <w:rPr>
                <w:rFonts w:asciiTheme="majorHAnsi" w:hAnsiTheme="majorHAnsi"/>
              </w:rPr>
              <w:t>商品由新到旧</w:t>
            </w:r>
          </w:p>
          <w:p w14:paraId="02C299B1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1.</w:t>
            </w:r>
            <w:r w:rsidRPr="0005170D">
              <w:rPr>
                <w:rFonts w:asciiTheme="majorHAnsi" w:hAnsiTheme="majorHAnsi"/>
              </w:rPr>
              <w:t>商品由旧到新</w:t>
            </w:r>
          </w:p>
          <w:p w14:paraId="7E8ECAA7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2.</w:t>
            </w:r>
            <w:r w:rsidRPr="0005170D">
              <w:rPr>
                <w:rFonts w:asciiTheme="majorHAnsi" w:hAnsiTheme="majorHAnsi"/>
              </w:rPr>
              <w:t>价格由低到高</w:t>
            </w:r>
          </w:p>
          <w:p w14:paraId="47016114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3.</w:t>
            </w:r>
            <w:r w:rsidRPr="0005170D">
              <w:rPr>
                <w:rFonts w:asciiTheme="majorHAnsi" w:hAnsiTheme="majorHAnsi"/>
              </w:rPr>
              <w:t>价格由高到低</w:t>
            </w:r>
          </w:p>
          <w:p w14:paraId="1AF62924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4.</w:t>
            </w:r>
            <w:r w:rsidRPr="0005170D">
              <w:rPr>
                <w:rFonts w:asciiTheme="majorHAnsi" w:hAnsiTheme="majorHAnsi"/>
              </w:rPr>
              <w:t>销量由高到低</w:t>
            </w:r>
          </w:p>
          <w:p w14:paraId="7094FAA1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5.</w:t>
            </w:r>
            <w:r w:rsidRPr="0005170D">
              <w:rPr>
                <w:rFonts w:asciiTheme="majorHAnsi" w:hAnsiTheme="majorHAnsi"/>
              </w:rPr>
              <w:t>销量由低到高</w:t>
            </w:r>
          </w:p>
        </w:tc>
        <w:tc>
          <w:tcPr>
            <w:tcW w:w="1331" w:type="dxa"/>
            <w:gridSpan w:val="2"/>
            <w:tcBorders>
              <w:right w:val="single" w:sz="4" w:space="0" w:color="auto"/>
            </w:tcBorders>
          </w:tcPr>
          <w:p w14:paraId="1E5FE74E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Y</w:t>
            </w:r>
          </w:p>
        </w:tc>
        <w:tc>
          <w:tcPr>
            <w:tcW w:w="4123" w:type="dxa"/>
            <w:gridSpan w:val="2"/>
            <w:tcBorders>
              <w:left w:val="single" w:sz="4" w:space="0" w:color="auto"/>
            </w:tcBorders>
          </w:tcPr>
          <w:p w14:paraId="603955B4" w14:textId="77777777" w:rsidR="00A26A81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0</w:t>
            </w:r>
          </w:p>
          <w:p w14:paraId="1299C757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</w:p>
        </w:tc>
      </w:tr>
      <w:tr w:rsidR="00A26A81" w:rsidRPr="0005170D" w14:paraId="6E6AB6F5" w14:textId="77777777" w:rsidTr="00D64FC3">
        <w:trPr>
          <w:jc w:val="center"/>
        </w:trPr>
        <w:tc>
          <w:tcPr>
            <w:tcW w:w="2195" w:type="dxa"/>
            <w:shd w:val="clear" w:color="auto" w:fill="00B050"/>
          </w:tcPr>
          <w:p w14:paraId="61BB1851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lastRenderedPageBreak/>
              <w:t>说明</w:t>
            </w:r>
          </w:p>
        </w:tc>
        <w:tc>
          <w:tcPr>
            <w:tcW w:w="7127" w:type="dxa"/>
            <w:gridSpan w:val="6"/>
            <w:shd w:val="clear" w:color="auto" w:fill="00B050"/>
          </w:tcPr>
          <w:p w14:paraId="61A0BC75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返回</w:t>
            </w:r>
          </w:p>
        </w:tc>
      </w:tr>
      <w:tr w:rsidR="00A26A81" w:rsidRPr="0005170D" w14:paraId="16621B81" w14:textId="77777777" w:rsidTr="00D64FC3">
        <w:trPr>
          <w:jc w:val="center"/>
        </w:trPr>
        <w:tc>
          <w:tcPr>
            <w:tcW w:w="2195" w:type="dxa"/>
          </w:tcPr>
          <w:p w14:paraId="0EF9C8C5" w14:textId="77777777" w:rsidR="00A26A81" w:rsidRDefault="00A26A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tag</w:t>
            </w:r>
            <w:r>
              <w:rPr>
                <w:rFonts w:asciiTheme="majorHAnsi" w:hAnsiTheme="majorHAnsi" w:hint="eastAsia"/>
              </w:rPr>
              <w:t>节点：</w:t>
            </w:r>
          </w:p>
          <w:p w14:paraId="1F97F979" w14:textId="77777777" w:rsidR="00A26A81" w:rsidRPr="001F13FA" w:rsidRDefault="00A26A81" w:rsidP="00D942CB">
            <w:pPr>
              <w:rPr>
                <w:rFonts w:ascii="宋体"/>
                <w:color w:val="4F81BD" w:themeColor="accent1"/>
              </w:rPr>
            </w:pPr>
            <w:r w:rsidRPr="001F13FA">
              <w:rPr>
                <w:rFonts w:ascii="宋体" w:hAnsi="宋体"/>
                <w:color w:val="4F81BD" w:themeColor="accent1"/>
              </w:rPr>
              <w:t>hot:</w:t>
            </w:r>
            <w:r w:rsidRPr="001F13FA">
              <w:rPr>
                <w:rFonts w:ascii="宋体" w:hAnsi="宋体" w:hint="eastAsia"/>
                <w:color w:val="4F81BD" w:themeColor="accent1"/>
              </w:rPr>
              <w:t>热卖</w:t>
            </w:r>
          </w:p>
          <w:p w14:paraId="244A4A82" w14:textId="77777777" w:rsidR="00A26A81" w:rsidRPr="001F13FA" w:rsidRDefault="00A26A81" w:rsidP="00D942CB">
            <w:pPr>
              <w:rPr>
                <w:rFonts w:ascii="宋体"/>
                <w:color w:val="4F81BD" w:themeColor="accent1"/>
              </w:rPr>
            </w:pPr>
            <w:r w:rsidRPr="001F13FA">
              <w:rPr>
                <w:rFonts w:ascii="宋体" w:hAnsi="宋体"/>
                <w:color w:val="4F81BD" w:themeColor="accent1"/>
              </w:rPr>
              <w:t>short:</w:t>
            </w:r>
            <w:r w:rsidRPr="001F13FA">
              <w:rPr>
                <w:rFonts w:ascii="宋体" w:hAnsi="宋体" w:hint="eastAsia"/>
                <w:color w:val="4F81BD" w:themeColor="accent1"/>
              </w:rPr>
              <w:t>断码</w:t>
            </w:r>
          </w:p>
          <w:p w14:paraId="511935DE" w14:textId="77777777" w:rsidR="00A26A81" w:rsidRPr="001F13FA" w:rsidRDefault="00A26A81" w:rsidP="00D942CB">
            <w:pPr>
              <w:rPr>
                <w:rFonts w:ascii="宋体"/>
                <w:color w:val="4F81BD" w:themeColor="accent1"/>
              </w:rPr>
            </w:pPr>
            <w:r w:rsidRPr="001F13FA">
              <w:rPr>
                <w:rFonts w:ascii="宋体" w:hAnsi="宋体"/>
                <w:color w:val="4F81BD" w:themeColor="accent1"/>
              </w:rPr>
              <w:t>sales:</w:t>
            </w:r>
            <w:r w:rsidRPr="001F13FA">
              <w:rPr>
                <w:rFonts w:ascii="宋体" w:hAnsi="宋体" w:hint="eastAsia"/>
                <w:color w:val="4F81BD" w:themeColor="accent1"/>
              </w:rPr>
              <w:t>促销</w:t>
            </w:r>
          </w:p>
          <w:p w14:paraId="4F345AEB" w14:textId="77777777" w:rsidR="00A26A81" w:rsidRDefault="00A26A81" w:rsidP="00D942CB">
            <w:pPr>
              <w:rPr>
                <w:rFonts w:ascii="宋体" w:hAnsi="宋体"/>
                <w:color w:val="4F81BD" w:themeColor="accent1"/>
              </w:rPr>
            </w:pPr>
            <w:r w:rsidRPr="001F13FA">
              <w:rPr>
                <w:rFonts w:ascii="宋体" w:hAnsi="宋体"/>
                <w:color w:val="4F81BD" w:themeColor="accent1"/>
              </w:rPr>
              <w:t>remit:</w:t>
            </w:r>
            <w:r w:rsidRPr="001F13FA">
              <w:rPr>
                <w:rFonts w:ascii="宋体" w:hAnsi="宋体" w:hint="eastAsia"/>
                <w:color w:val="4F81BD" w:themeColor="accent1"/>
              </w:rPr>
              <w:t>减免</w:t>
            </w:r>
          </w:p>
          <w:p w14:paraId="2690B7F9" w14:textId="77777777" w:rsidR="00A26A81" w:rsidRDefault="00A26A81" w:rsidP="00D942CB">
            <w:pPr>
              <w:rPr>
                <w:rFonts w:ascii="宋体" w:hAnsi="宋体"/>
                <w:color w:val="4F81BD" w:themeColor="accent1"/>
              </w:rPr>
            </w:pPr>
            <w:r>
              <w:rPr>
                <w:rFonts w:ascii="宋体" w:hAnsi="宋体" w:hint="eastAsia"/>
                <w:color w:val="4F81BD" w:themeColor="accent1"/>
              </w:rPr>
              <w:t>使用|来分隔两个标签</w:t>
            </w:r>
          </w:p>
          <w:p w14:paraId="18EE93B1" w14:textId="77777777" w:rsidR="00A26A81" w:rsidRDefault="00A26A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(</w:t>
            </w:r>
            <w:r>
              <w:rPr>
                <w:rFonts w:asciiTheme="majorHAnsi" w:hAnsiTheme="majorHAnsi" w:hint="eastAsia"/>
              </w:rPr>
              <w:t>这两个节点可有可无</w:t>
            </w:r>
            <w:r>
              <w:rPr>
                <w:rFonts w:asciiTheme="majorHAnsi" w:hAnsiTheme="majorHAnsi" w:hint="eastAsia"/>
              </w:rPr>
              <w:t>)</w:t>
            </w:r>
          </w:p>
          <w:p w14:paraId="13A4A4AD" w14:textId="77777777" w:rsidR="00A26A81" w:rsidRDefault="00A26A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name:</w:t>
            </w:r>
            <w:r>
              <w:rPr>
                <w:rFonts w:asciiTheme="majorHAnsi" w:hAnsiTheme="majorHAnsi" w:hint="eastAsia"/>
              </w:rPr>
              <w:t>商品名</w:t>
            </w:r>
          </w:p>
          <w:p w14:paraId="2E4E3D3E" w14:textId="77777777" w:rsidR="00A26A81" w:rsidRDefault="00A26A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comment:</w:t>
            </w:r>
            <w:r>
              <w:rPr>
                <w:rFonts w:asciiTheme="majorHAnsi" w:hAnsiTheme="majorHAnsi" w:hint="eastAsia"/>
              </w:rPr>
              <w:t>评论数</w:t>
            </w:r>
          </w:p>
          <w:p w14:paraId="0A903670" w14:textId="77777777" w:rsidR="00A26A81" w:rsidRDefault="00A26A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marketPrice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 w:hint="eastAsia"/>
              </w:rPr>
              <w:t>市场价</w:t>
            </w:r>
          </w:p>
          <w:p w14:paraId="59852208" w14:textId="77777777" w:rsidR="00A26A81" w:rsidRDefault="00A26A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sellPrice:</w:t>
            </w:r>
            <w:r>
              <w:rPr>
                <w:rFonts w:asciiTheme="majorHAnsi" w:hAnsiTheme="majorHAnsi" w:hint="eastAsia"/>
              </w:rPr>
              <w:t>销售价</w:t>
            </w:r>
          </w:p>
          <w:p w14:paraId="63776159" w14:textId="77777777" w:rsidR="00A26A81" w:rsidRDefault="00A26A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brand:</w:t>
            </w:r>
            <w:r>
              <w:rPr>
                <w:rFonts w:asciiTheme="majorHAnsi" w:hAnsiTheme="majorHAnsi" w:hint="eastAsia"/>
              </w:rPr>
              <w:t>品牌</w:t>
            </w:r>
          </w:p>
          <w:p w14:paraId="75DE885E" w14:textId="77777777" w:rsidR="00A26A81" w:rsidRDefault="00A26A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brandId:</w:t>
            </w:r>
            <w:r>
              <w:rPr>
                <w:rFonts w:asciiTheme="majorHAnsi" w:hAnsiTheme="majorHAnsi" w:hint="eastAsia"/>
              </w:rPr>
              <w:t>品牌</w:t>
            </w:r>
            <w:r>
              <w:rPr>
                <w:rFonts w:asciiTheme="majorHAnsi" w:hAnsiTheme="majorHAnsi" w:hint="eastAsia"/>
              </w:rPr>
              <w:t>ID</w:t>
            </w:r>
          </w:p>
          <w:p w14:paraId="752273B5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categoryId:</w:t>
            </w:r>
            <w:r>
              <w:rPr>
                <w:rFonts w:asciiTheme="majorHAnsi" w:hAnsiTheme="majorHAnsi" w:hint="eastAsia"/>
              </w:rPr>
              <w:t>分类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7127" w:type="dxa"/>
            <w:gridSpan w:val="6"/>
          </w:tcPr>
          <w:p w14:paraId="45BDE6CE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成功：</w:t>
            </w:r>
          </w:p>
          <w:p w14:paraId="214C5703" w14:textId="77777777" w:rsidR="00A26A81" w:rsidRPr="0005170D" w:rsidRDefault="00A26A81" w:rsidP="00D942CB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08B2D055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4EEEEFDF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&lt;result&gt;success&lt;/result&gt;</w:t>
            </w:r>
          </w:p>
          <w:p w14:paraId="3F75112F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09210361" w14:textId="77777777" w:rsidR="00A26A81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528B68C5" w14:textId="77777777" w:rsidR="00A26A81" w:rsidRPr="0005170D" w:rsidRDefault="00A26A81" w:rsidP="00D942CB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&lt;weblogid&gt;123123&lt;/weblogid&gt;</w:t>
            </w:r>
          </w:p>
          <w:p w14:paraId="493F20D0" w14:textId="77777777" w:rsidR="00A26A81" w:rsidRDefault="00A26A81" w:rsidP="00D942CB">
            <w:pPr>
              <w:ind w:firstLine="405"/>
              <w:rPr>
                <w:rFonts w:asciiTheme="majorHAnsi" w:hAnsiTheme="majorHAnsi"/>
                <w:szCs w:val="21"/>
              </w:rPr>
            </w:pPr>
            <w:r w:rsidRPr="0005170D">
              <w:rPr>
                <w:rFonts w:asciiTheme="majorHAnsi" w:hAnsiTheme="majorHAnsi"/>
                <w:szCs w:val="21"/>
              </w:rPr>
              <w:t>&lt;stime&gt;13131113&lt;/stime&gt;</w:t>
            </w:r>
          </w:p>
          <w:p w14:paraId="15DA9DD6" w14:textId="77777777" w:rsidR="00A26A81" w:rsidRDefault="00A26A81" w:rsidP="00D942CB">
            <w:pPr>
              <w:ind w:firstLine="405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&lt;error_code /&gt;</w:t>
            </w:r>
          </w:p>
          <w:p w14:paraId="7EE5DF26" w14:textId="77777777" w:rsidR="00A26A81" w:rsidRPr="0005170D" w:rsidRDefault="00A26A81" w:rsidP="00D942CB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szCs w:val="21"/>
              </w:rPr>
              <w:t>&lt;error_info /&gt;</w:t>
            </w:r>
          </w:p>
          <w:p w14:paraId="53AEAEC9" w14:textId="77777777" w:rsidR="00A26A81" w:rsidRPr="0005170D" w:rsidRDefault="00A26A81" w:rsidP="00D942CB">
            <w:pPr>
              <w:ind w:firstLine="405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&lt;data_info&gt;</w:t>
            </w:r>
          </w:p>
          <w:p w14:paraId="6F744A21" w14:textId="77777777" w:rsidR="00A26A81" w:rsidRDefault="00A26A81" w:rsidP="002E13BC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&lt;pageinfo page=”1”</w:t>
            </w:r>
            <w:r>
              <w:rPr>
                <w:rFonts w:asciiTheme="majorHAnsi" w:hAnsiTheme="majorHAnsi" w:hint="eastAsia"/>
              </w:rPr>
              <w:t xml:space="preserve"> pageSize=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totalPage=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number=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95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&gt;</w:t>
            </w:r>
            <w:r>
              <w:rPr>
                <w:rFonts w:asciiTheme="majorHAnsi" w:hAnsiTheme="majorHAnsi" w:hint="eastAsia"/>
              </w:rPr>
              <w:t>&lt;/pageinfo&gt;</w:t>
            </w:r>
          </w:p>
          <w:p w14:paraId="695E8B4D" w14:textId="77777777" w:rsidR="008E6570" w:rsidRPr="008E6570" w:rsidRDefault="008E6570" w:rsidP="008E6570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 w:hint="eastAsia"/>
              </w:rPr>
              <w:t xml:space="preserve">  &lt;filter&gt;</w:t>
            </w:r>
          </w:p>
          <w:p w14:paraId="6B12EE93" w14:textId="77777777" w:rsidR="008E6570" w:rsidRPr="008E6570" w:rsidRDefault="008E6570" w:rsidP="008E6570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 w:hint="eastAsia"/>
              </w:rPr>
              <w:t xml:space="preserve">    &lt;type name=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genre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 xml:space="preserve"> displayname=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类型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&gt;</w:t>
            </w:r>
          </w:p>
          <w:p w14:paraId="505762EE" w14:textId="77777777" w:rsidR="008E6570" w:rsidRPr="008E6570" w:rsidRDefault="008E6570" w:rsidP="008E6570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/>
              </w:rPr>
              <w:tab/>
            </w:r>
            <w:r w:rsidRPr="008E6570">
              <w:rPr>
                <w:rFonts w:ascii="Cambria" w:hAnsi="Cambria" w:hint="eastAsia"/>
              </w:rPr>
              <w:tab/>
              <w:t xml:space="preserve">  &lt;item id=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12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&gt;</w:t>
            </w:r>
            <w:r w:rsidRPr="008E6570">
              <w:rPr>
                <w:rFonts w:ascii="Cambria" w:hAnsi="Cambria" w:hint="eastAsia"/>
              </w:rPr>
              <w:t>户外男鞋</w:t>
            </w:r>
            <w:r w:rsidRPr="008E6570">
              <w:rPr>
                <w:rFonts w:ascii="Cambria" w:hAnsi="Cambria" w:hint="eastAsia"/>
              </w:rPr>
              <w:t>&lt;/item</w:t>
            </w:r>
          </w:p>
          <w:p w14:paraId="437B2318" w14:textId="77777777" w:rsidR="008E6570" w:rsidRPr="008E6570" w:rsidRDefault="008E6570" w:rsidP="008E6570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/>
              </w:rPr>
              <w:tab/>
            </w:r>
            <w:r w:rsidRPr="008E6570">
              <w:rPr>
                <w:rFonts w:ascii="Cambria" w:hAnsi="Cambria" w:hint="eastAsia"/>
              </w:rPr>
              <w:tab/>
              <w:t xml:space="preserve">  &lt;item id=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12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&gt;</w:t>
            </w:r>
            <w:r w:rsidRPr="008E6570">
              <w:rPr>
                <w:rFonts w:ascii="Cambria" w:hAnsi="Cambria" w:hint="eastAsia"/>
              </w:rPr>
              <w:t>女鞋</w:t>
            </w:r>
            <w:r w:rsidRPr="008E6570">
              <w:rPr>
                <w:rFonts w:ascii="Cambria" w:hAnsi="Cambria" w:hint="eastAsia"/>
              </w:rPr>
              <w:t>&lt;/item</w:t>
            </w:r>
          </w:p>
          <w:p w14:paraId="65FE395E" w14:textId="77777777" w:rsidR="008E6570" w:rsidRPr="008E6570" w:rsidRDefault="008E6570" w:rsidP="008E6570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 w:hint="eastAsia"/>
              </w:rPr>
              <w:t xml:space="preserve">    &lt;/type&gt;</w:t>
            </w:r>
          </w:p>
          <w:p w14:paraId="64EBA955" w14:textId="77777777" w:rsidR="008E6570" w:rsidRPr="008E6570" w:rsidRDefault="008E6570" w:rsidP="008E6570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 w:hint="eastAsia"/>
              </w:rPr>
              <w:t xml:space="preserve">    &lt;type </w:t>
            </w:r>
            <w:commentRangeStart w:id="120"/>
            <w:r w:rsidRPr="008E6570">
              <w:rPr>
                <w:rFonts w:ascii="Cambria" w:hAnsi="Cambria" w:hint="eastAsia"/>
              </w:rPr>
              <w:t>name</w:t>
            </w:r>
            <w:commentRangeEnd w:id="120"/>
            <w:r>
              <w:rPr>
                <w:rStyle w:val="CommentReference"/>
              </w:rPr>
              <w:commentReference w:id="120"/>
            </w:r>
            <w:r w:rsidRPr="008E6570">
              <w:rPr>
                <w:rFonts w:ascii="Cambria" w:hAnsi="Cambria" w:hint="eastAsia"/>
              </w:rPr>
              <w:t>=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brand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 xml:space="preserve"> displayname=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品牌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&gt;</w:t>
            </w:r>
          </w:p>
          <w:p w14:paraId="3FCC0815" w14:textId="77777777" w:rsidR="008E6570" w:rsidRPr="008E6570" w:rsidRDefault="008E6570" w:rsidP="008E6570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 w:hint="eastAsia"/>
              </w:rPr>
              <w:tab/>
              <w:t xml:space="preserve">  </w:t>
            </w:r>
            <w:r w:rsidRPr="008E6570">
              <w:rPr>
                <w:rFonts w:ascii="Cambria" w:hAnsi="Cambria" w:hint="eastAsia"/>
              </w:rPr>
              <w:tab/>
              <w:t xml:space="preserve">  &lt;item id=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12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&gt;</w:t>
            </w:r>
            <w:r w:rsidRPr="008E6570">
              <w:rPr>
                <w:rFonts w:ascii="Cambria" w:hAnsi="Cambria" w:hint="eastAsia"/>
              </w:rPr>
              <w:t>李宁</w:t>
            </w:r>
            <w:r w:rsidRPr="008E6570">
              <w:rPr>
                <w:rFonts w:ascii="Cambria" w:hAnsi="Cambria" w:hint="eastAsia"/>
              </w:rPr>
              <w:t>&lt;/item&gt;</w:t>
            </w:r>
          </w:p>
          <w:p w14:paraId="115EDE2E" w14:textId="77777777" w:rsidR="008E6570" w:rsidRPr="008E6570" w:rsidRDefault="008E6570" w:rsidP="008E6570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/>
              </w:rPr>
              <w:tab/>
            </w:r>
            <w:r w:rsidRPr="008E6570">
              <w:rPr>
                <w:rFonts w:ascii="Cambria" w:hAnsi="Cambria" w:hint="eastAsia"/>
              </w:rPr>
              <w:tab/>
              <w:t xml:space="preserve">  &lt;item id=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12</w:t>
            </w:r>
            <w:r w:rsidRPr="008E6570">
              <w:rPr>
                <w:rFonts w:ascii="Cambria" w:hAnsi="Cambria"/>
              </w:rPr>
              <w:t>”</w:t>
            </w:r>
            <w:r w:rsidRPr="008E6570">
              <w:rPr>
                <w:rFonts w:ascii="Cambria" w:hAnsi="Cambria" w:hint="eastAsia"/>
              </w:rPr>
              <w:t>&gt;</w:t>
            </w:r>
            <w:r w:rsidRPr="008E6570">
              <w:rPr>
                <w:rFonts w:ascii="Cambria" w:hAnsi="Cambria" w:hint="eastAsia"/>
              </w:rPr>
              <w:t>耐克</w:t>
            </w:r>
            <w:r w:rsidRPr="008E6570">
              <w:rPr>
                <w:rFonts w:ascii="Cambria" w:hAnsi="Cambria" w:hint="eastAsia"/>
              </w:rPr>
              <w:t>&lt;/item&gt;</w:t>
            </w:r>
          </w:p>
          <w:p w14:paraId="7F7E484C" w14:textId="77777777" w:rsidR="008E6570" w:rsidRPr="008E6570" w:rsidRDefault="008E6570" w:rsidP="008E6570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 w:hint="eastAsia"/>
              </w:rPr>
              <w:t xml:space="preserve">    &lt;/type&gt;</w:t>
            </w:r>
          </w:p>
          <w:p w14:paraId="3EAC0C3E" w14:textId="330B1DC8" w:rsidR="008E6570" w:rsidRPr="008E6570" w:rsidRDefault="008E6570" w:rsidP="002E13BC">
            <w:pPr>
              <w:ind w:firstLine="405"/>
              <w:jc w:val="left"/>
              <w:rPr>
                <w:rFonts w:ascii="Cambria" w:hAnsi="Cambria"/>
              </w:rPr>
            </w:pPr>
            <w:r w:rsidRPr="008E6570">
              <w:rPr>
                <w:rFonts w:ascii="Cambria" w:hAnsi="Cambria" w:hint="eastAsia"/>
              </w:rPr>
              <w:t xml:space="preserve">  &lt;/filter&gt;</w:t>
            </w:r>
          </w:p>
          <w:p w14:paraId="5B4CD085" w14:textId="77777777" w:rsidR="00A26A81" w:rsidRDefault="00A26A81" w:rsidP="00D942CB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&lt;productList&gt;</w:t>
            </w:r>
          </w:p>
          <w:p w14:paraId="2CE853F6" w14:textId="77777777" w:rsidR="00A26A81" w:rsidRDefault="00A26A81" w:rsidP="00D942CB">
            <w:pPr>
              <w:ind w:firstLineChars="191" w:firstLine="40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  &lt;item image=</w:t>
            </w:r>
            <w:r>
              <w:rPr>
                <w:rFonts w:asciiTheme="majorHAnsi" w:hAnsiTheme="majorHAnsi"/>
              </w:rPr>
              <w:t>”</w:t>
            </w:r>
            <w:r w:rsidRPr="0005170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http://www.png”</w:t>
            </w:r>
            <w:r>
              <w:rPr>
                <w:rFonts w:asciiTheme="majorHAnsi" w:hAnsiTheme="majorHAnsi" w:hint="eastAsia"/>
              </w:rPr>
              <w:t xml:space="preserve"> productCode=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name=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商品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bigImage=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http://www.png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commentRangeStart w:id="121"/>
            <w:r w:rsidRPr="0005170D">
              <w:rPr>
                <w:rFonts w:asciiTheme="majorHAnsi" w:hAnsiTheme="majorHAnsi"/>
              </w:rPr>
              <w:t>pstatus</w:t>
            </w:r>
            <w:commentRangeEnd w:id="121"/>
            <w:r>
              <w:rPr>
                <w:rStyle w:val="CommentReference"/>
              </w:rPr>
              <w:commentReference w:id="121"/>
            </w:r>
            <w:r w:rsidRPr="0005170D">
              <w:rPr>
                <w:rFonts w:asciiTheme="majorHAnsi" w:hAnsiTheme="majorHAnsi"/>
              </w:rPr>
              <w:t>=”0”</w:t>
            </w:r>
            <w:r>
              <w:rPr>
                <w:rFonts w:asciiTheme="majorHAnsi" w:hAnsiTheme="majorHAnsi" w:hint="eastAsia"/>
              </w:rPr>
              <w:t xml:space="preserve"> marketPrice=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sellPrice=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80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comment=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500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tag=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热卖</w:t>
            </w:r>
            <w:r>
              <w:rPr>
                <w:rFonts w:asciiTheme="majorHAnsi" w:hAnsiTheme="majorHAnsi" w:hint="eastAsia"/>
              </w:rPr>
              <w:t>|</w:t>
            </w:r>
            <w:r>
              <w:rPr>
                <w:rFonts w:asciiTheme="majorHAnsi" w:hAnsiTheme="majorHAnsi" w:hint="eastAsia"/>
              </w:rPr>
              <w:t>新品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brand=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品牌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brandId=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categoryId=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20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/&gt;</w:t>
            </w:r>
          </w:p>
          <w:p w14:paraId="67E9CF71" w14:textId="77777777" w:rsidR="00A26A81" w:rsidRDefault="00A26A81" w:rsidP="00D942CB">
            <w:pPr>
              <w:ind w:firstLineChars="390" w:firstLine="819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&lt;item image=</w:t>
            </w:r>
            <w:r>
              <w:rPr>
                <w:rFonts w:asciiTheme="majorHAnsi" w:hAnsiTheme="majorHAnsi"/>
              </w:rPr>
              <w:t>”</w:t>
            </w:r>
            <w:r w:rsidRPr="0005170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http://www.png”</w:t>
            </w:r>
            <w:r>
              <w:rPr>
                <w:rFonts w:asciiTheme="majorHAnsi" w:hAnsiTheme="majorHAnsi" w:hint="eastAsia"/>
              </w:rPr>
              <w:t xml:space="preserve"> productCode=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bigImage=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http://www.png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05170D">
              <w:rPr>
                <w:rFonts w:asciiTheme="majorHAnsi" w:hAnsiTheme="majorHAnsi"/>
              </w:rPr>
              <w:t>pstatus=”0”</w:t>
            </w:r>
            <w:r>
              <w:rPr>
                <w:rFonts w:asciiTheme="majorHAnsi" w:hAnsiTheme="majorHAnsi" w:hint="eastAsia"/>
              </w:rPr>
              <w:t xml:space="preserve"> marketPrice=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sellPrice=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80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comment=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500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tag=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热卖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brand=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耐克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brandId=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12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categoryId=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>20</w:t>
            </w:r>
            <w:r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 w:hint="eastAsia"/>
              </w:rPr>
              <w:t xml:space="preserve"> /&gt;</w:t>
            </w:r>
          </w:p>
          <w:p w14:paraId="0FC82268" w14:textId="77777777" w:rsidR="00A26A81" w:rsidRPr="0005170D" w:rsidRDefault="00A26A81" w:rsidP="00D942CB">
            <w:pPr>
              <w:ind w:firstLine="405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  &lt;/productList&gt;</w:t>
            </w:r>
          </w:p>
          <w:p w14:paraId="0BDCA908" w14:textId="77777777" w:rsidR="00A26A81" w:rsidRPr="0005170D" w:rsidRDefault="00A26A81" w:rsidP="00D942CB">
            <w:pPr>
              <w:ind w:firstLine="405"/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&lt;/data_info&gt;</w:t>
            </w:r>
          </w:p>
          <w:p w14:paraId="2B4D42B1" w14:textId="77777777" w:rsidR="00A26A81" w:rsidRPr="0005170D" w:rsidRDefault="00A26A81" w:rsidP="00D942CB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&lt;/info&gt;</w:t>
            </w:r>
          </w:p>
          <w:p w14:paraId="4E044F46" w14:textId="77777777" w:rsidR="00A26A81" w:rsidRPr="0005170D" w:rsidRDefault="00A26A81" w:rsidP="00D942CB">
            <w:pPr>
              <w:jc w:val="left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  <w:tr w:rsidR="00A26A81" w:rsidRPr="0005170D" w14:paraId="2438049E" w14:textId="77777777" w:rsidTr="00D64FC3">
        <w:trPr>
          <w:jc w:val="center"/>
        </w:trPr>
        <w:tc>
          <w:tcPr>
            <w:tcW w:w="2195" w:type="dxa"/>
          </w:tcPr>
          <w:p w14:paraId="4CC5ECFE" w14:textId="77777777" w:rsidR="00A26A81" w:rsidRPr="0005170D" w:rsidRDefault="00A26A81" w:rsidP="00D942CB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7127" w:type="dxa"/>
            <w:gridSpan w:val="6"/>
          </w:tcPr>
          <w:p w14:paraId="6021B0E7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失败：</w:t>
            </w:r>
          </w:p>
          <w:p w14:paraId="078C6596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&lt;?xml version=”1.0” encoding=”utf-8”?&gt;</w:t>
            </w:r>
          </w:p>
          <w:p w14:paraId="3021F2E6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&lt;shopex&gt;</w:t>
            </w:r>
          </w:p>
          <w:p w14:paraId="21703F5E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&lt;result&gt;fail&lt;/result&gt;</w:t>
            </w:r>
          </w:p>
          <w:p w14:paraId="6A3BBC82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&lt;msg/&gt;</w:t>
            </w:r>
          </w:p>
          <w:p w14:paraId="10BBAC62" w14:textId="77777777" w:rsidR="00A26A81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 xml:space="preserve">  &lt;info&gt;</w:t>
            </w:r>
          </w:p>
          <w:p w14:paraId="0AD0E753" w14:textId="77777777" w:rsidR="00A26A81" w:rsidRDefault="00A26A81" w:rsidP="00D942CB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lastRenderedPageBreak/>
              <w:t>&lt;error_code&gt;0002&lt;/error_code&gt;</w:t>
            </w:r>
          </w:p>
          <w:p w14:paraId="0B4705B7" w14:textId="77777777" w:rsidR="00A26A81" w:rsidRDefault="00A26A81" w:rsidP="00D942CB">
            <w:pPr>
              <w:ind w:firstLine="405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&lt;error_info&gt;</w:t>
            </w:r>
            <w:r>
              <w:rPr>
                <w:rFonts w:asciiTheme="majorHAnsi" w:hAnsiTheme="majorHAnsi" w:hint="eastAsia"/>
              </w:rPr>
              <w:t>未登录</w:t>
            </w:r>
            <w:r>
              <w:rPr>
                <w:rFonts w:asciiTheme="majorHAnsi" w:hAnsiTheme="majorHAnsi" w:hint="eastAsia"/>
              </w:rPr>
              <w:t>&lt;/error_info&gt;</w:t>
            </w:r>
          </w:p>
          <w:p w14:paraId="3EB2F78D" w14:textId="77777777" w:rsidR="00A26A81" w:rsidRPr="0005170D" w:rsidRDefault="00A26A81" w:rsidP="00D942CB">
            <w:pPr>
              <w:ind w:firstLineChars="100" w:firstLine="210"/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&lt;/info&gt;</w:t>
            </w:r>
          </w:p>
          <w:p w14:paraId="72CFAD4B" w14:textId="77777777" w:rsidR="00A26A81" w:rsidRPr="0005170D" w:rsidRDefault="00A26A81" w:rsidP="00D942CB">
            <w:pPr>
              <w:rPr>
                <w:rFonts w:asciiTheme="majorHAnsi" w:hAnsiTheme="majorHAnsi"/>
              </w:rPr>
            </w:pPr>
            <w:r w:rsidRPr="0005170D">
              <w:rPr>
                <w:rFonts w:asciiTheme="majorHAnsi" w:hAnsiTheme="majorHAnsi"/>
              </w:rPr>
              <w:t>&lt;/shopex&gt;</w:t>
            </w:r>
          </w:p>
        </w:tc>
      </w:tr>
    </w:tbl>
    <w:p w14:paraId="1415EA4F" w14:textId="77777777" w:rsidR="00A26A81" w:rsidRPr="0005170D" w:rsidRDefault="00A26A81" w:rsidP="00A26A81">
      <w:pPr>
        <w:rPr>
          <w:rFonts w:asciiTheme="majorHAnsi" w:hAnsiTheme="majorHAnsi"/>
        </w:rPr>
      </w:pPr>
    </w:p>
    <w:p w14:paraId="27CA8210" w14:textId="77777777" w:rsidR="00A26A81" w:rsidRPr="0005170D" w:rsidRDefault="00A26A81" w:rsidP="00D85F99">
      <w:pPr>
        <w:rPr>
          <w:rFonts w:asciiTheme="majorHAnsi" w:hAnsiTheme="majorHAnsi"/>
        </w:rPr>
      </w:pPr>
    </w:p>
    <w:sectPr w:rsidR="00A26A81" w:rsidRPr="0005170D" w:rsidSect="00173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张伟华" w:date="2011-10-25T23:00:00Z" w:initials="ZWH">
    <w:p w14:paraId="1EEC5D7B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新增此节点，</w:t>
      </w:r>
    </w:p>
    <w:p w14:paraId="6CCAFDF7" w14:textId="77777777" w:rsidR="00D942CB" w:rsidRDefault="00D942CB">
      <w:pPr>
        <w:pStyle w:val="CommentText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时表示</w:t>
      </w:r>
      <w:r>
        <w:rPr>
          <w:rFonts w:hint="eastAsia"/>
        </w:rPr>
        <w:t>weblogid</w:t>
      </w:r>
      <w:r>
        <w:rPr>
          <w:rFonts w:hint="eastAsia"/>
        </w:rPr>
        <w:t>失效，客户端肯定变为未登录状态了，需要做相应的处理。</w:t>
      </w:r>
    </w:p>
  </w:comment>
  <w:comment w:id="3" w:author="张伟华" w:date="2011-11-19T11:36:00Z" w:initials="ZWH">
    <w:p w14:paraId="427DD51B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最终分辨率：</w:t>
      </w:r>
    </w:p>
    <w:p w14:paraId="706547B2" w14:textId="4CEB4517" w:rsidR="00D942CB" w:rsidRDefault="00D942CB">
      <w:pPr>
        <w:pStyle w:val="CommentText"/>
        <w:rPr>
          <w:rFonts w:asciiTheme="majorHAnsi" w:hAnsiTheme="majorHAnsi"/>
          <w:sz w:val="16"/>
          <w:szCs w:val="16"/>
        </w:rPr>
      </w:pPr>
      <w:r w:rsidRPr="0005170D">
        <w:rPr>
          <w:rFonts w:asciiTheme="majorHAnsi" w:hAnsiTheme="majorHAnsi"/>
          <w:sz w:val="16"/>
          <w:szCs w:val="16"/>
        </w:rPr>
        <w:t>screen</w:t>
      </w:r>
      <w:r w:rsidR="00217178">
        <w:rPr>
          <w:rFonts w:asciiTheme="majorHAnsi" w:hAnsiTheme="majorHAnsi"/>
          <w:sz w:val="16"/>
          <w:szCs w:val="16"/>
        </w:rPr>
        <w:t>-</w:t>
      </w:r>
      <w:r w:rsidRPr="0005170D">
        <w:rPr>
          <w:rFonts w:asciiTheme="majorHAnsi" w:hAnsiTheme="majorHAnsi"/>
          <w:sz w:val="16"/>
          <w:szCs w:val="16"/>
        </w:rPr>
        <w:t>size</w:t>
      </w:r>
      <w:r>
        <w:rPr>
          <w:rFonts w:asciiTheme="majorHAnsi" w:hAnsiTheme="majorHAnsi" w:hint="eastAsia"/>
          <w:sz w:val="16"/>
          <w:szCs w:val="16"/>
        </w:rPr>
        <w:t xml:space="preserve"> * </w:t>
      </w:r>
      <w:r w:rsidRPr="0005170D">
        <w:rPr>
          <w:rFonts w:asciiTheme="majorHAnsi" w:hAnsiTheme="majorHAnsi"/>
          <w:sz w:val="16"/>
          <w:szCs w:val="16"/>
        </w:rPr>
        <w:t>screen</w:t>
      </w:r>
      <w:r w:rsidR="00217178">
        <w:rPr>
          <w:rFonts w:asciiTheme="majorHAnsi" w:hAnsiTheme="majorHAnsi"/>
          <w:sz w:val="16"/>
          <w:szCs w:val="16"/>
        </w:rPr>
        <w:t>-</w:t>
      </w:r>
      <w:r w:rsidRPr="0005170D">
        <w:rPr>
          <w:rFonts w:asciiTheme="majorHAnsi" w:hAnsiTheme="majorHAnsi"/>
          <w:sz w:val="16"/>
          <w:szCs w:val="16"/>
        </w:rPr>
        <w:t>scale</w:t>
      </w:r>
      <w:r>
        <w:rPr>
          <w:rStyle w:val="CommentReference"/>
        </w:rPr>
        <w:annotationRef/>
      </w:r>
    </w:p>
    <w:p w14:paraId="787C5E2A" w14:textId="77777777" w:rsidR="00D942CB" w:rsidRDefault="00D942CB">
      <w:pPr>
        <w:pStyle w:val="CommentText"/>
      </w:pPr>
      <w:r>
        <w:rPr>
          <w:rFonts w:asciiTheme="majorHAnsi" w:hAnsiTheme="majorHAnsi" w:hint="eastAsia"/>
          <w:sz w:val="16"/>
          <w:szCs w:val="16"/>
        </w:rPr>
        <w:t>如：</w:t>
      </w:r>
      <w:r>
        <w:rPr>
          <w:rFonts w:asciiTheme="majorHAnsi" w:hAnsiTheme="majorHAnsi" w:hint="eastAsia"/>
          <w:sz w:val="16"/>
          <w:szCs w:val="16"/>
        </w:rPr>
        <w:t>320x480 * 2.0 = 640x960</w:t>
      </w:r>
    </w:p>
  </w:comment>
  <w:comment w:id="4" w:author="张伟华" w:date="2011-11-01T18:44:00Z" w:initials="ZWH">
    <w:p w14:paraId="56355DAE" w14:textId="77777777" w:rsidR="00D942CB" w:rsidRDefault="00D942CB" w:rsidP="00397C0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此字段有值则表示服务端系统级别异常。</w:t>
      </w:r>
    </w:p>
  </w:comment>
  <w:comment w:id="5" w:author="张伟华" w:date="2011-10-20T01:28:00Z" w:initials="ZWH">
    <w:p w14:paraId="5857AFC1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 w:rsidRPr="0005170D">
        <w:rPr>
          <w:rFonts w:asciiTheme="majorHAnsi" w:hAnsi="宋体"/>
        </w:rPr>
        <w:t>累记消费</w:t>
      </w:r>
    </w:p>
  </w:comment>
  <w:comment w:id="6" w:author="张伟华" w:date="2011-10-20T01:28:00Z" w:initials="ZWH">
    <w:p w14:paraId="36FE6D42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 w:rsidRPr="0005170D">
        <w:rPr>
          <w:rFonts w:asciiTheme="majorHAnsi" w:hAnsi="宋体"/>
        </w:rPr>
        <w:t>优惠券数</w:t>
      </w:r>
    </w:p>
  </w:comment>
  <w:comment w:id="7" w:author="张伟华" w:date="2011-10-20T01:28:00Z" w:initials="ZWH">
    <w:p w14:paraId="59B25744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未读消息数</w:t>
      </w:r>
    </w:p>
  </w:comment>
  <w:comment w:id="8" w:author="张伟华" w:date="2011-10-27T11:39:00Z" w:initials="ZWH">
    <w:p w14:paraId="29CAA0D3" w14:textId="77777777" w:rsidR="00D942CB" w:rsidRDefault="00D942CB" w:rsidP="00F614E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此验证码为重置密码时需要，保证重置安全，要求将请求的</w:t>
      </w:r>
      <w:r w:rsidRPr="000B461B">
        <w:rPr>
          <w:rFonts w:ascii="宋体" w:hAnsi="宋体"/>
        </w:rPr>
        <w:t>securityCode</w:t>
      </w:r>
      <w:r w:rsidRPr="000B461B">
        <w:rPr>
          <w:rFonts w:ascii="宋体" w:hAnsi="宋体" w:hint="eastAsia"/>
        </w:rPr>
        <w:t>消耗掉</w:t>
      </w:r>
    </w:p>
  </w:comment>
  <w:comment w:id="9" w:author="张伟华" w:date="2011-10-19T19:28:00Z" w:initials="ZWH">
    <w:p w14:paraId="5D887F50" w14:textId="77777777" w:rsidR="00D942CB" w:rsidRDefault="00D942CB" w:rsidP="00837F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姓名</w:t>
      </w:r>
    </w:p>
  </w:comment>
  <w:comment w:id="10" w:author="张伟华" w:date="2011-10-19T19:37:00Z" w:initials="ZWH">
    <w:p w14:paraId="588916E6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具体地址</w:t>
      </w:r>
    </w:p>
  </w:comment>
  <w:comment w:id="11" w:author="张伟华" w:date="2011-10-19T19:52:00Z" w:initials="ZWH">
    <w:p w14:paraId="1E40528B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升级提示文字</w:t>
      </w:r>
    </w:p>
  </w:comment>
  <w:comment w:id="12" w:author="张伟华" w:date="2011-10-19T19:52:00Z" w:initials="ZWH">
    <w:p w14:paraId="24AB61EF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强制升级标志</w:t>
      </w:r>
    </w:p>
  </w:comment>
  <w:comment w:id="13" w:author="张伟华" w:date="2011-12-05T16:44:00Z" w:initials="ZWH">
    <w:p w14:paraId="5DD8D395" w14:textId="47CB35EF" w:rsidR="00D942CB" w:rsidRPr="00766DDB" w:rsidRDefault="00D942CB">
      <w:pPr>
        <w:pStyle w:val="CommentText"/>
        <w:rPr>
          <w:rFonts w:ascii="宋体" w:hAnsi="宋体" w:cs="宋体"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type</w:t>
      </w:r>
      <w:r>
        <w:rPr>
          <w:rFonts w:hint="eastAsia"/>
        </w:rPr>
        <w:t>类型：以下几种为固定格式：</w:t>
      </w:r>
      <w:r>
        <w:rPr>
          <w:rFonts w:hint="eastAsia"/>
        </w:rPr>
        <w:t>brand(</w:t>
      </w:r>
      <w:r>
        <w:rPr>
          <w:rFonts w:hint="eastAsia"/>
        </w:rPr>
        <w:t>品牌馆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seckill(</w:t>
      </w:r>
      <w:r>
        <w:rPr>
          <w:rFonts w:hint="eastAsia"/>
        </w:rPr>
        <w:t>秒杀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single(</w:t>
      </w:r>
      <w:r>
        <w:rPr>
          <w:rFonts w:hint="eastAsia"/>
        </w:rPr>
        <w:t>单个商品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category(</w:t>
      </w:r>
      <w:r>
        <w:rPr>
          <w:rFonts w:hint="eastAsia"/>
        </w:rPr>
        <w:t>分类商品，不是进分类列表，而是走商品列表接口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activity(</w:t>
      </w:r>
      <w:r>
        <w:rPr>
          <w:rFonts w:hint="eastAsia"/>
        </w:rPr>
        <w:t>表示活动</w:t>
      </w:r>
      <w:r>
        <w:rPr>
          <w:rFonts w:hint="eastAsia"/>
        </w:rPr>
        <w:t>)</w:t>
      </w:r>
      <w:r w:rsidR="00766DDB">
        <w:t>,</w:t>
      </w:r>
      <w:r w:rsidR="00766DDB" w:rsidRPr="000B667C">
        <w:rPr>
          <w:color w:val="FF0000"/>
        </w:rPr>
        <w:t>keyword</w:t>
      </w:r>
      <w:r w:rsidR="00766DDB" w:rsidRPr="000B667C">
        <w:rPr>
          <w:rFonts w:ascii="宋体" w:hAnsi="宋体" w:cs="宋体" w:hint="eastAsia"/>
          <w:color w:val="FF0000"/>
        </w:rPr>
        <w:t>关键字搜索</w:t>
      </w:r>
    </w:p>
    <w:p w14:paraId="6239D916" w14:textId="77777777" w:rsidR="00D942CB" w:rsidRDefault="00D942CB">
      <w:pPr>
        <w:pStyle w:val="CommentText"/>
      </w:pPr>
      <w:r>
        <w:rPr>
          <w:rFonts w:hint="eastAsia"/>
        </w:rPr>
        <w:t>其余的类型由服务端指定，统一指向商品列表。</w:t>
      </w:r>
    </w:p>
  </w:comment>
  <w:comment w:id="14" w:author="张伟华" w:date="2011-10-27T11:39:00Z" w:initials="ZWH">
    <w:p w14:paraId="604A18A7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pstatus</w:t>
      </w:r>
      <w:r>
        <w:rPr>
          <w:rFonts w:hint="eastAsia"/>
        </w:rPr>
        <w:t>主要用于商品状态。</w:t>
      </w:r>
      <w:r>
        <w:rPr>
          <w:rFonts w:hint="eastAsia"/>
        </w:rPr>
        <w:t>(</w:t>
      </w:r>
      <w:r>
        <w:rPr>
          <w:rFonts w:hint="eastAsia"/>
        </w:rPr>
        <w:t>只状态只针对商品使用</w:t>
      </w:r>
      <w:r>
        <w:rPr>
          <w:rFonts w:hint="eastAsia"/>
        </w:rPr>
        <w:t>)</w:t>
      </w:r>
    </w:p>
    <w:p w14:paraId="15A09B95" w14:textId="77777777" w:rsidR="00D942CB" w:rsidRDefault="00D942CB" w:rsidP="00FC3185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：表示正常普通商品</w:t>
      </w:r>
    </w:p>
    <w:p w14:paraId="4D7D5F98" w14:textId="77777777" w:rsidR="00D942CB" w:rsidRDefault="00D942CB" w:rsidP="00FC3185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：表示下架的商品</w:t>
      </w:r>
    </w:p>
    <w:p w14:paraId="5DC93A76" w14:textId="77777777" w:rsidR="00D942CB" w:rsidRDefault="00D942CB" w:rsidP="00FC3185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：表示秒杀中的商品</w:t>
      </w:r>
    </w:p>
    <w:p w14:paraId="0BD49E75" w14:textId="77777777" w:rsidR="00D942CB" w:rsidRDefault="00D942CB" w:rsidP="00FC3185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：表示库存不足</w:t>
      </w:r>
    </w:p>
    <w:p w14:paraId="76CF9CF5" w14:textId="77777777" w:rsidR="00D942CB" w:rsidRDefault="00D942CB">
      <w:pPr>
        <w:pStyle w:val="CommentText"/>
      </w:pPr>
      <w:r>
        <w:t>……</w:t>
      </w:r>
      <w:r>
        <w:rPr>
          <w:rFonts w:hint="eastAsia"/>
        </w:rPr>
        <w:t>其它值以后可扩展</w:t>
      </w:r>
    </w:p>
  </w:comment>
  <w:comment w:id="15" w:author="张伟华" w:date="2011-10-19T20:34:00Z" w:initials="ZWH">
    <w:p w14:paraId="15C55486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同上面的</w:t>
      </w:r>
      <w:r>
        <w:rPr>
          <w:rFonts w:hint="eastAsia"/>
        </w:rPr>
        <w:t>type</w:t>
      </w:r>
    </w:p>
  </w:comment>
  <w:comment w:id="16" w:author="张伟华" w:date="2011-11-18T12:10:00Z" w:initials="ZWH">
    <w:p w14:paraId="4E485359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0</w:t>
      </w:r>
      <w:r>
        <w:rPr>
          <w:rFonts w:hint="eastAsia"/>
        </w:rPr>
        <w:t>表示文字模式，</w:t>
      </w:r>
      <w:r>
        <w:rPr>
          <w:rFonts w:hint="eastAsia"/>
        </w:rPr>
        <w:t>1</w:t>
      </w:r>
      <w:r>
        <w:rPr>
          <w:rFonts w:hint="eastAsia"/>
        </w:rPr>
        <w:t>表示图片模式。</w:t>
      </w:r>
    </w:p>
    <w:p w14:paraId="47B25FCA" w14:textId="77777777" w:rsidR="00D942CB" w:rsidRPr="00D942CB" w:rsidRDefault="00D942CB">
      <w:pPr>
        <w:pStyle w:val="CommentText"/>
      </w:pPr>
      <w:r>
        <w:rPr>
          <w:rFonts w:hint="eastAsia"/>
        </w:rPr>
        <w:t>图片模式的</w:t>
      </w:r>
      <w:r>
        <w:rPr>
          <w:rFonts w:hint="eastAsia"/>
        </w:rPr>
        <w:t>item</w:t>
      </w:r>
      <w:r>
        <w:rPr>
          <w:rFonts w:hint="eastAsia"/>
        </w:rPr>
        <w:t>客户端不需要显示</w:t>
      </w:r>
    </w:p>
  </w:comment>
  <w:comment w:id="18" w:author="张伟华" w:date="2011-11-28T16:00:00Z" w:initials="ZWH">
    <w:p w14:paraId="211195C9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此值同</w:t>
      </w:r>
    </w:p>
    <w:p w14:paraId="3AAC0BD9" w14:textId="2D3D550A" w:rsidR="00D942CB" w:rsidRDefault="00D233EE">
      <w:pPr>
        <w:pStyle w:val="CommentText"/>
      </w:pPr>
      <w:r>
        <w:rPr>
          <w:rFonts w:hint="eastAsia"/>
        </w:rPr>
        <w:t xml:space="preserve">keyword </w:t>
      </w:r>
      <w:r w:rsidR="00D942CB">
        <w:rPr>
          <w:rFonts w:hint="eastAsia"/>
        </w:rPr>
        <w:t>,</w:t>
      </w:r>
      <w:r w:rsidR="00D942CB" w:rsidRPr="0068256C">
        <w:rPr>
          <w:rFonts w:asciiTheme="majorHAnsi" w:hAnsiTheme="majorHAnsi" w:hint="eastAsia"/>
          <w:b/>
        </w:rPr>
        <w:t xml:space="preserve"> </w:t>
      </w:r>
      <w:r w:rsidR="00D942CB" w:rsidRPr="0068256C">
        <w:rPr>
          <w:rFonts w:hint="eastAsia"/>
        </w:rPr>
        <w:t>brandId</w:t>
      </w:r>
      <w:r>
        <w:rPr>
          <w:rFonts w:hint="eastAsia"/>
        </w:rPr>
        <w:t>三</w:t>
      </w:r>
      <w:r w:rsidR="00D942CB">
        <w:rPr>
          <w:rFonts w:hint="eastAsia"/>
        </w:rPr>
        <w:t>个值都为空，则返回所有商品列表。</w:t>
      </w:r>
    </w:p>
    <w:p w14:paraId="24F42DA9" w14:textId="77777777" w:rsidR="00D233EE" w:rsidRDefault="00D233EE">
      <w:pPr>
        <w:pStyle w:val="CommentText"/>
      </w:pPr>
    </w:p>
    <w:p w14:paraId="46887BBE" w14:textId="0662554B" w:rsidR="00D233EE" w:rsidRDefault="00D233EE">
      <w:pPr>
        <w:pStyle w:val="CommentText"/>
      </w:pPr>
      <w:r>
        <w:rPr>
          <w:rFonts w:hint="eastAsia"/>
        </w:rPr>
        <w:t>注：</w:t>
      </w:r>
    </w:p>
    <w:p w14:paraId="379D9468" w14:textId="5F8C1656" w:rsidR="00D233EE" w:rsidRPr="00D233EE" w:rsidRDefault="00D233EE">
      <w:pPr>
        <w:pStyle w:val="CommentText"/>
        <w:rPr>
          <w:rFonts w:ascii="宋体" w:hAnsi="宋体" w:cs="宋体"/>
        </w:rPr>
      </w:pPr>
      <w:r>
        <w:t>keyword,brandId,categoryId,</w:t>
      </w:r>
      <w:r>
        <w:rPr>
          <w:rFonts w:ascii="宋体" w:hAnsi="宋体" w:cs="宋体" w:hint="eastAsia"/>
        </w:rPr>
        <w:t>这三个值一次请求中不可能有两个同时有值。在使用筛选时，通过</w:t>
      </w:r>
      <w:r>
        <w:rPr>
          <w:rFonts w:ascii="宋体" w:hAnsi="宋体" w:cs="宋体"/>
        </w:rPr>
        <w:t>filter</w:t>
      </w:r>
      <w:r>
        <w:rPr>
          <w:rFonts w:ascii="宋体" w:hAnsi="宋体" w:cs="宋体" w:hint="eastAsia"/>
        </w:rPr>
        <w:t>返回</w:t>
      </w:r>
    </w:p>
  </w:comment>
  <w:comment w:id="19" w:author="张伟华" w:date="2011-10-27T11:50:00Z" w:initials="ZWH">
    <w:p w14:paraId="754F56C6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用于提交时使用</w:t>
      </w:r>
    </w:p>
  </w:comment>
  <w:comment w:id="20" w:author="张伟华" w:date="2011-10-27T11:39:00Z" w:initials="ZWH">
    <w:p w14:paraId="7FC0ED0D" w14:textId="77777777" w:rsidR="00D942CB" w:rsidRDefault="00D942CB" w:rsidP="00124A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pstatus</w:t>
      </w:r>
      <w:r>
        <w:rPr>
          <w:rFonts w:hint="eastAsia"/>
        </w:rPr>
        <w:t>主要用于商品状态。</w:t>
      </w:r>
    </w:p>
    <w:p w14:paraId="27530722" w14:textId="77777777" w:rsidR="00D942CB" w:rsidRDefault="00D942CB" w:rsidP="00FC3185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：表示正常普通商品</w:t>
      </w:r>
    </w:p>
    <w:p w14:paraId="37455D1F" w14:textId="77777777" w:rsidR="00D942CB" w:rsidRDefault="00D942CB" w:rsidP="00FC3185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：表示下架的商品</w:t>
      </w:r>
    </w:p>
    <w:p w14:paraId="7B1249D2" w14:textId="77777777" w:rsidR="00D942CB" w:rsidRDefault="00D942CB" w:rsidP="00FC3185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：表示秒杀中的商品</w:t>
      </w:r>
    </w:p>
    <w:p w14:paraId="07A6FC25" w14:textId="77777777" w:rsidR="00D942CB" w:rsidRDefault="00D942CB" w:rsidP="00FC3185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：表示库存不足</w:t>
      </w:r>
    </w:p>
    <w:p w14:paraId="2C23DED9" w14:textId="77777777" w:rsidR="00D942CB" w:rsidRDefault="00D942CB" w:rsidP="00124AEF">
      <w:pPr>
        <w:pStyle w:val="CommentText"/>
      </w:pPr>
      <w:r>
        <w:t>……</w:t>
      </w:r>
      <w:r>
        <w:rPr>
          <w:rFonts w:hint="eastAsia"/>
        </w:rPr>
        <w:t>其它值以后可扩展</w:t>
      </w:r>
    </w:p>
  </w:comment>
  <w:comment w:id="21" w:author="张伟华" w:date="2011-10-27T11:39:00Z" w:initials="ZWH">
    <w:p w14:paraId="772908A4" w14:textId="77777777" w:rsidR="00D942CB" w:rsidRDefault="00D942CB" w:rsidP="00AA59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pstatus</w:t>
      </w:r>
      <w:r>
        <w:rPr>
          <w:rFonts w:hint="eastAsia"/>
        </w:rPr>
        <w:t>主要用于商品状态。</w:t>
      </w:r>
    </w:p>
    <w:p w14:paraId="7C3D654C" w14:textId="77777777" w:rsidR="00D942CB" w:rsidRDefault="00D942CB" w:rsidP="00FC3185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：表示正常普通商品</w:t>
      </w:r>
    </w:p>
    <w:p w14:paraId="5A642033" w14:textId="77777777" w:rsidR="00D942CB" w:rsidRDefault="00D942CB" w:rsidP="00FC3185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：表示下架的商品</w:t>
      </w:r>
    </w:p>
    <w:p w14:paraId="4E342DA7" w14:textId="77777777" w:rsidR="00D942CB" w:rsidRDefault="00D942CB" w:rsidP="00FC3185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：表示秒杀中的商品</w:t>
      </w:r>
    </w:p>
    <w:p w14:paraId="42C83370" w14:textId="77777777" w:rsidR="00D942CB" w:rsidRDefault="00D942CB" w:rsidP="00FC3185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：表示库存不足</w:t>
      </w:r>
    </w:p>
    <w:p w14:paraId="156A2C60" w14:textId="77777777" w:rsidR="00D942CB" w:rsidRDefault="00D942CB" w:rsidP="00AA597A">
      <w:pPr>
        <w:pStyle w:val="CommentText"/>
      </w:pPr>
      <w:r>
        <w:t>……</w:t>
      </w:r>
      <w:r>
        <w:rPr>
          <w:rFonts w:hint="eastAsia"/>
        </w:rPr>
        <w:t>其它值以后可扩展</w:t>
      </w:r>
    </w:p>
  </w:comment>
  <w:comment w:id="22" w:author="张伟华" w:date="2011-10-19T22:30:00Z" w:initials="ZWH">
    <w:p w14:paraId="25352CCD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缩略图地址</w:t>
      </w:r>
      <w:r>
        <w:rPr>
          <w:rFonts w:hint="eastAsia"/>
        </w:rPr>
        <w:t>,</w:t>
      </w:r>
      <w:r>
        <w:rPr>
          <w:rFonts w:hint="eastAsia"/>
        </w:rPr>
        <w:t>暂不使用</w:t>
      </w:r>
    </w:p>
  </w:comment>
  <w:comment w:id="23" w:author="张伟华" w:date="2011-10-19T22:17:00Z" w:initials="ZWH">
    <w:p w14:paraId="04048AB8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rgb</w:t>
      </w:r>
      <w:r>
        <w:rPr>
          <w:rFonts w:hint="eastAsia"/>
        </w:rPr>
        <w:t>目前暂不使用</w:t>
      </w:r>
    </w:p>
  </w:comment>
  <w:comment w:id="24" w:author="张伟华" w:date="2011-10-19T22:18:00Z" w:initials="ZWH">
    <w:p w14:paraId="3D4A6AF1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check=1</w:t>
      </w:r>
      <w:r>
        <w:rPr>
          <w:rFonts w:hint="eastAsia"/>
        </w:rPr>
        <w:t>表示当前正在浏览的商品所对应颜色</w:t>
      </w:r>
    </w:p>
  </w:comment>
  <w:comment w:id="25" w:author="张伟华" w:date="2011-10-19T22:28:00Z" w:initials="ZWH">
    <w:p w14:paraId="6AF57EEF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库存</w:t>
      </w:r>
    </w:p>
  </w:comment>
  <w:comment w:id="26" w:author="张伟华" w:date="2011-10-19T22:29:00Z" w:initials="ZWH">
    <w:p w14:paraId="6713796E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尺码唯一标识</w:t>
      </w:r>
    </w:p>
  </w:comment>
  <w:comment w:id="27" w:author="张伟华" w:date="2011-10-19T22:28:00Z" w:initials="ZWH">
    <w:p w14:paraId="71264C4C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分享链接</w:t>
      </w:r>
    </w:p>
  </w:comment>
  <w:comment w:id="28" w:author="张伟华" w:date="2011-10-19T22:41:00Z" w:initials="ZWH">
    <w:p w14:paraId="6549E98E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评论数</w:t>
      </w:r>
    </w:p>
  </w:comment>
  <w:comment w:id="29" w:author="张伟华" w:date="2011-10-19T22:41:00Z" w:initials="ZWH">
    <w:p w14:paraId="5F91E6CB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咨询数</w:t>
      </w:r>
    </w:p>
  </w:comment>
  <w:comment w:id="30" w:author="张伟华" w:date="2011-10-20T00:46:00Z" w:initials="ZWH">
    <w:p w14:paraId="7B4FDD66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剩余数量</w:t>
      </w:r>
    </w:p>
  </w:comment>
  <w:comment w:id="31" w:author="张伟华" w:date="2011-10-20T00:33:00Z" w:initials="ZWH">
    <w:p w14:paraId="41ED8239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剩余数量</w:t>
      </w:r>
    </w:p>
  </w:comment>
  <w:comment w:id="32" w:author="张伟华" w:date="2011-10-27T11:39:00Z" w:initials="ZWH">
    <w:p w14:paraId="4FA99B66" w14:textId="77777777" w:rsidR="00D942CB" w:rsidRDefault="00D942CB" w:rsidP="00603E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pstatus</w:t>
      </w:r>
      <w:r>
        <w:rPr>
          <w:rFonts w:hint="eastAsia"/>
        </w:rPr>
        <w:t>主要用于商品状态。</w:t>
      </w:r>
    </w:p>
    <w:p w14:paraId="38BB77F7" w14:textId="77777777" w:rsidR="00D942CB" w:rsidRDefault="00D942CB" w:rsidP="00FC3185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：表示正常普通商品</w:t>
      </w:r>
    </w:p>
    <w:p w14:paraId="0AF60564" w14:textId="77777777" w:rsidR="00D942CB" w:rsidRDefault="00D942CB" w:rsidP="00FC3185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：表示下架的商品</w:t>
      </w:r>
    </w:p>
    <w:p w14:paraId="1B398BD2" w14:textId="77777777" w:rsidR="00D942CB" w:rsidRDefault="00D942CB" w:rsidP="00FC3185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：表示秒杀中的商品</w:t>
      </w:r>
    </w:p>
    <w:p w14:paraId="09B5BD80" w14:textId="77777777" w:rsidR="00D942CB" w:rsidRDefault="00D942CB" w:rsidP="00FC3185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：表示库存不足</w:t>
      </w:r>
    </w:p>
    <w:p w14:paraId="1C33928C" w14:textId="77777777" w:rsidR="00D942CB" w:rsidRDefault="00D942CB" w:rsidP="00603EF0">
      <w:pPr>
        <w:pStyle w:val="CommentText"/>
      </w:pPr>
      <w:r>
        <w:t>……</w:t>
      </w:r>
      <w:r>
        <w:rPr>
          <w:rFonts w:hint="eastAsia"/>
        </w:rPr>
        <w:t>其它值以后可扩展</w:t>
      </w:r>
    </w:p>
  </w:comment>
  <w:comment w:id="34" w:author="张伟华" w:date="2011-10-19T22:31:00Z" w:initials="ZWH">
    <w:p w14:paraId="0189BD6F" w14:textId="77777777" w:rsidR="00D942CB" w:rsidRDefault="00D942CB" w:rsidP="00603E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缩略图地址</w:t>
      </w:r>
      <w:r>
        <w:rPr>
          <w:rFonts w:hint="eastAsia"/>
        </w:rPr>
        <w:t>,</w:t>
      </w:r>
      <w:r>
        <w:rPr>
          <w:rFonts w:hint="eastAsia"/>
        </w:rPr>
        <w:t>暂不使用</w:t>
      </w:r>
    </w:p>
  </w:comment>
  <w:comment w:id="35" w:author="张伟华" w:date="2011-10-19T22:31:00Z" w:initials="ZWH">
    <w:p w14:paraId="1C35041F" w14:textId="77777777" w:rsidR="00D942CB" w:rsidRDefault="00D942CB" w:rsidP="00603E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rgb</w:t>
      </w:r>
      <w:r>
        <w:rPr>
          <w:rFonts w:hint="eastAsia"/>
        </w:rPr>
        <w:t>目前暂不使用</w:t>
      </w:r>
    </w:p>
  </w:comment>
  <w:comment w:id="36" w:author="张伟华" w:date="2011-10-19T22:31:00Z" w:initials="ZWH">
    <w:p w14:paraId="38EBE6F7" w14:textId="77777777" w:rsidR="00D942CB" w:rsidRDefault="00D942CB" w:rsidP="00603E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check=1</w:t>
      </w:r>
      <w:r>
        <w:rPr>
          <w:rFonts w:hint="eastAsia"/>
        </w:rPr>
        <w:t>表示当前正在浏览的商品所对应颜色</w:t>
      </w:r>
    </w:p>
  </w:comment>
  <w:comment w:id="37" w:author="张伟华" w:date="2011-10-19T22:31:00Z" w:initials="ZWH">
    <w:p w14:paraId="4D085E92" w14:textId="77777777" w:rsidR="00D942CB" w:rsidRDefault="00D942CB" w:rsidP="00603E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库存</w:t>
      </w:r>
    </w:p>
  </w:comment>
  <w:comment w:id="38" w:author="张伟华" w:date="2011-10-19T22:31:00Z" w:initials="ZWH">
    <w:p w14:paraId="5520D81C" w14:textId="77777777" w:rsidR="00D942CB" w:rsidRDefault="00D942CB" w:rsidP="00603E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尺码唯一标识</w:t>
      </w:r>
    </w:p>
  </w:comment>
  <w:comment w:id="39" w:author="张伟华" w:date="2011-10-19T22:31:00Z" w:initials="ZWH">
    <w:p w14:paraId="680F988A" w14:textId="77777777" w:rsidR="00D942CB" w:rsidRDefault="00D942CB" w:rsidP="00603E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分享链接</w:t>
      </w:r>
    </w:p>
  </w:comment>
  <w:comment w:id="40" w:author="张伟华" w:date="2011-10-19T22:52:00Z" w:initials="ZWH">
    <w:p w14:paraId="395BD554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子分类数</w:t>
      </w:r>
    </w:p>
    <w:p w14:paraId="1313C046" w14:textId="77777777" w:rsidR="00D942CB" w:rsidRDefault="00D942CB">
      <w:pPr>
        <w:pStyle w:val="CommentText"/>
      </w:pP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点击进入商品列表</w:t>
      </w:r>
    </w:p>
  </w:comment>
  <w:comment w:id="41" w:author="张伟华" w:date="2011-10-19T22:52:00Z" w:initials="ZWH">
    <w:p w14:paraId="77C3FF37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父分类</w:t>
      </w:r>
      <w:r>
        <w:rPr>
          <w:rFonts w:hint="eastAsia"/>
        </w:rPr>
        <w:t>ID</w:t>
      </w:r>
    </w:p>
  </w:comment>
  <w:comment w:id="42" w:author="张伟华" w:date="2011-10-20T00:19:00Z" w:initials="ZWH">
    <w:p w14:paraId="3522CD41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品牌</w:t>
      </w:r>
      <w:r>
        <w:rPr>
          <w:rFonts w:hint="eastAsia"/>
        </w:rPr>
        <w:t>ID</w:t>
      </w:r>
    </w:p>
  </w:comment>
  <w:comment w:id="43" w:author="张伟华" w:date="2011-10-20T00:19:00Z" w:initials="ZWH">
    <w:p w14:paraId="1328FC3A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品牌名</w:t>
      </w:r>
    </w:p>
  </w:comment>
  <w:comment w:id="44" w:author="张伟华" w:date="2011-10-19T23:12:00Z" w:initials="ZWH">
    <w:p w14:paraId="2660E6BB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目前客户端只显示三个</w:t>
      </w:r>
      <w:r>
        <w:rPr>
          <w:rFonts w:hint="eastAsia"/>
        </w:rPr>
        <w:t>tag</w:t>
      </w:r>
    </w:p>
  </w:comment>
  <w:comment w:id="45" w:author="张伟华" w:date="2011-10-20T03:06:00Z" w:initials="ZWH">
    <w:p w14:paraId="6E806D78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总销量</w:t>
      </w:r>
    </w:p>
  </w:comment>
  <w:comment w:id="46" w:author="张伟华" w:date="2011-10-27T11:39:00Z" w:initials="ZWH">
    <w:p w14:paraId="4FF4971E" w14:textId="77777777" w:rsidR="00D942CB" w:rsidRDefault="00D942CB" w:rsidP="006A30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pstatus</w:t>
      </w:r>
      <w:r>
        <w:rPr>
          <w:rFonts w:hint="eastAsia"/>
        </w:rPr>
        <w:t>主要用于商品状态。</w:t>
      </w:r>
    </w:p>
    <w:p w14:paraId="755643EB" w14:textId="77777777" w:rsidR="00D942CB" w:rsidRDefault="00D942CB" w:rsidP="00FC3185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：表示正常普通商品</w:t>
      </w:r>
    </w:p>
    <w:p w14:paraId="09788F67" w14:textId="77777777" w:rsidR="00D942CB" w:rsidRDefault="00D942CB" w:rsidP="00FC3185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：表示下架的商品</w:t>
      </w:r>
    </w:p>
    <w:p w14:paraId="71220DCC" w14:textId="77777777" w:rsidR="00D942CB" w:rsidRDefault="00D942CB" w:rsidP="00FC3185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：表示秒杀中的商品</w:t>
      </w:r>
    </w:p>
    <w:p w14:paraId="427851D5" w14:textId="77777777" w:rsidR="00D942CB" w:rsidRDefault="00D942CB" w:rsidP="00FC3185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：表示库存不足</w:t>
      </w:r>
    </w:p>
    <w:p w14:paraId="1CE822A3" w14:textId="77777777" w:rsidR="00D942CB" w:rsidRDefault="00D942CB" w:rsidP="006A30AF">
      <w:pPr>
        <w:pStyle w:val="CommentText"/>
      </w:pPr>
      <w:r>
        <w:t>……</w:t>
      </w:r>
      <w:r>
        <w:rPr>
          <w:rFonts w:hint="eastAsia"/>
        </w:rPr>
        <w:t>其它值以后可扩展</w:t>
      </w:r>
    </w:p>
  </w:comment>
  <w:comment w:id="47" w:author="张伟华" w:date="2011-10-20T00:53:00Z" w:initials="ZWH">
    <w:p w14:paraId="10857AEB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是否可以评论</w:t>
      </w:r>
    </w:p>
  </w:comment>
  <w:comment w:id="48" w:author="张伟华" w:date="2011-10-20T00:57:00Z" w:initials="ZWH">
    <w:p w14:paraId="6BC94995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评论等级</w:t>
      </w:r>
      <w:r>
        <w:rPr>
          <w:rFonts w:hint="eastAsia"/>
        </w:rPr>
        <w:t>:</w:t>
      </w:r>
      <w:r>
        <w:rPr>
          <w:rFonts w:hint="eastAsia"/>
        </w:rPr>
        <w:t>好评</w:t>
      </w:r>
      <w:r>
        <w:rPr>
          <w:rFonts w:hint="eastAsia"/>
        </w:rPr>
        <w:t>,</w:t>
      </w:r>
      <w:r>
        <w:rPr>
          <w:rFonts w:hint="eastAsia"/>
        </w:rPr>
        <w:t>中评</w:t>
      </w:r>
      <w:r>
        <w:rPr>
          <w:rFonts w:hint="eastAsia"/>
        </w:rPr>
        <w:t>,</w:t>
      </w:r>
      <w:r>
        <w:rPr>
          <w:rFonts w:hint="eastAsia"/>
        </w:rPr>
        <w:t>差评</w:t>
      </w:r>
    </w:p>
  </w:comment>
  <w:comment w:id="49" w:author="张伟华" w:date="2011-10-20T01:58:00Z" w:initials="ZWH">
    <w:p w14:paraId="2418CC85" w14:textId="77777777" w:rsidR="00D942CB" w:rsidRDefault="00D942CB" w:rsidP="00C368C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订单号</w:t>
      </w:r>
    </w:p>
  </w:comment>
  <w:comment w:id="50" w:author="张伟华" w:date="2011-10-20T01:58:00Z" w:initials="ZWH">
    <w:p w14:paraId="666AD9AA" w14:textId="77777777" w:rsidR="00D942CB" w:rsidRDefault="00D942CB" w:rsidP="00C368C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是否可以评论</w:t>
      </w:r>
    </w:p>
  </w:comment>
  <w:comment w:id="51" w:author="张伟华" w:date="2011-10-20T01:58:00Z" w:initials="ZWH">
    <w:p w14:paraId="2C2D364F" w14:textId="77777777" w:rsidR="00D942CB" w:rsidRDefault="00D942CB" w:rsidP="00C368C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评论等级</w:t>
      </w:r>
      <w:r>
        <w:rPr>
          <w:rFonts w:hint="eastAsia"/>
        </w:rPr>
        <w:t>:</w:t>
      </w:r>
      <w:r>
        <w:rPr>
          <w:rFonts w:hint="eastAsia"/>
        </w:rPr>
        <w:t>好评</w:t>
      </w:r>
      <w:r>
        <w:rPr>
          <w:rFonts w:hint="eastAsia"/>
        </w:rPr>
        <w:t>,</w:t>
      </w:r>
      <w:r>
        <w:rPr>
          <w:rFonts w:hint="eastAsia"/>
        </w:rPr>
        <w:t>中评</w:t>
      </w:r>
      <w:r>
        <w:rPr>
          <w:rFonts w:hint="eastAsia"/>
        </w:rPr>
        <w:t>,</w:t>
      </w:r>
      <w:r>
        <w:rPr>
          <w:rFonts w:hint="eastAsia"/>
        </w:rPr>
        <w:t>差评</w:t>
      </w:r>
    </w:p>
  </w:comment>
  <w:comment w:id="52" w:author="张伟华" w:date="2011-10-20T01:58:00Z" w:initials="ZWH">
    <w:p w14:paraId="5D894F96" w14:textId="77777777" w:rsidR="00D942CB" w:rsidRDefault="00D942CB" w:rsidP="00C368C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评论等级</w:t>
      </w:r>
      <w:r>
        <w:rPr>
          <w:rFonts w:hint="eastAsia"/>
        </w:rPr>
        <w:t>:</w:t>
      </w:r>
      <w:r>
        <w:rPr>
          <w:rFonts w:hint="eastAsia"/>
        </w:rPr>
        <w:t>好评</w:t>
      </w:r>
      <w:r>
        <w:rPr>
          <w:rFonts w:hint="eastAsia"/>
        </w:rPr>
        <w:t>,</w:t>
      </w:r>
      <w:r>
        <w:rPr>
          <w:rFonts w:hint="eastAsia"/>
        </w:rPr>
        <w:t>中评</w:t>
      </w:r>
      <w:r>
        <w:rPr>
          <w:rFonts w:hint="eastAsia"/>
        </w:rPr>
        <w:t>,</w:t>
      </w:r>
      <w:r>
        <w:rPr>
          <w:rFonts w:hint="eastAsia"/>
        </w:rPr>
        <w:t>差评</w:t>
      </w:r>
    </w:p>
  </w:comment>
  <w:comment w:id="53" w:author="张伟华" w:date="2011-10-20T10:51:00Z" w:initials="ZWH">
    <w:p w14:paraId="77BF13FE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用户等级图片</w:t>
      </w:r>
    </w:p>
  </w:comment>
  <w:comment w:id="54" w:author="张伟华" w:date="2011-10-20T01:28:00Z" w:initials="ZWH">
    <w:p w14:paraId="786EE3B1" w14:textId="77777777" w:rsidR="00D942CB" w:rsidRDefault="00D942CB" w:rsidP="00FC7E91">
      <w:pPr>
        <w:pStyle w:val="CommentText"/>
      </w:pPr>
      <w:r>
        <w:rPr>
          <w:rStyle w:val="CommentReference"/>
        </w:rPr>
        <w:annotationRef/>
      </w:r>
      <w:r w:rsidRPr="0005170D">
        <w:rPr>
          <w:rFonts w:asciiTheme="majorHAnsi" w:hAnsi="宋体"/>
        </w:rPr>
        <w:t>累记消费</w:t>
      </w:r>
    </w:p>
  </w:comment>
  <w:comment w:id="55" w:author="张伟华" w:date="2011-10-20T01:28:00Z" w:initials="ZWH">
    <w:p w14:paraId="5121F735" w14:textId="77777777" w:rsidR="00D942CB" w:rsidRDefault="00D942CB" w:rsidP="00FC7E91">
      <w:pPr>
        <w:pStyle w:val="CommentText"/>
      </w:pPr>
      <w:r>
        <w:rPr>
          <w:rStyle w:val="CommentReference"/>
        </w:rPr>
        <w:annotationRef/>
      </w:r>
      <w:r w:rsidRPr="0005170D">
        <w:rPr>
          <w:rFonts w:asciiTheme="majorHAnsi" w:hAnsi="宋体"/>
        </w:rPr>
        <w:t>优惠券数</w:t>
      </w:r>
    </w:p>
  </w:comment>
  <w:comment w:id="56" w:author="张伟华" w:date="2011-10-20T01:28:00Z" w:initials="ZWH">
    <w:p w14:paraId="1F159A7A" w14:textId="77777777" w:rsidR="00D942CB" w:rsidRDefault="00D942CB" w:rsidP="00FC7E9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未读消息数</w:t>
      </w:r>
    </w:p>
  </w:comment>
  <w:comment w:id="57" w:author="张伟华" w:date="2011-10-20T01:32:00Z" w:initials="ZWH">
    <w:p w14:paraId="1AD3F537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</w:t>
      </w:r>
      <w:r>
        <w:rPr>
          <w:rFonts w:hint="eastAsia"/>
        </w:rPr>
        <w:t>表示未读</w:t>
      </w:r>
    </w:p>
    <w:p w14:paraId="50730FFA" w14:textId="77777777" w:rsidR="00D942CB" w:rsidRDefault="00D942CB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表示已读</w:t>
      </w:r>
    </w:p>
  </w:comment>
  <w:comment w:id="58" w:author="张伟华" w:date="2011-10-20T01:41:00Z" w:initials="ZWH">
    <w:p w14:paraId="6938D138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面值</w:t>
      </w:r>
    </w:p>
  </w:comment>
  <w:comment w:id="59" w:author="张伟华" w:date="2011-10-20T01:41:00Z" w:initials="ZWH">
    <w:p w14:paraId="43BF44A9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是否可用</w:t>
      </w:r>
    </w:p>
  </w:comment>
  <w:comment w:id="60" w:author="张伟华" w:date="2011-10-20T01:42:00Z" w:initials="ZWH">
    <w:p w14:paraId="1BB9CFC7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有效使用期</w:t>
      </w:r>
    </w:p>
  </w:comment>
  <w:comment w:id="61" w:author="张伟华" w:date="2011-10-20T01:45:00Z" w:initials="ZWH">
    <w:p w14:paraId="4264CA9A" w14:textId="77777777" w:rsidR="00D942CB" w:rsidRDefault="00D942CB" w:rsidP="000176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面值</w:t>
      </w:r>
    </w:p>
  </w:comment>
  <w:comment w:id="62" w:author="张伟华" w:date="2011-10-20T01:45:00Z" w:initials="ZWH">
    <w:p w14:paraId="2FBD5076" w14:textId="77777777" w:rsidR="00D942CB" w:rsidRDefault="00D942CB" w:rsidP="000176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是否可用</w:t>
      </w:r>
    </w:p>
  </w:comment>
  <w:comment w:id="63" w:author="张伟华" w:date="2011-10-20T01:45:00Z" w:initials="ZWH">
    <w:p w14:paraId="0CC48288" w14:textId="77777777" w:rsidR="00D942CB" w:rsidRDefault="00D942CB" w:rsidP="000176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有效使用期</w:t>
      </w:r>
    </w:p>
  </w:comment>
  <w:comment w:id="65" w:author="张伟华" w:date="2011-10-27T14:19:00Z" w:initials="ZWH">
    <w:p w14:paraId="69D04FB4" w14:textId="77777777" w:rsidR="00D942CB" w:rsidRDefault="00D942CB" w:rsidP="00374AC1">
      <w:pPr>
        <w:rPr>
          <w:rFonts w:asciiTheme="majorHAnsi" w:hAnsiTheme="majorHAnsi"/>
        </w:rPr>
      </w:pPr>
      <w:r>
        <w:rPr>
          <w:rStyle w:val="CommentReference"/>
        </w:rPr>
        <w:annotationRef/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表示所有历史记录</w:t>
      </w:r>
    </w:p>
    <w:p w14:paraId="778EA459" w14:textId="77777777" w:rsidR="00D942CB" w:rsidRDefault="00D942CB" w:rsidP="00374AC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表示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个月内记录</w:t>
      </w:r>
    </w:p>
    <w:p w14:paraId="3643E31E" w14:textId="77777777" w:rsidR="00D942CB" w:rsidRDefault="00D942CB" w:rsidP="00374AC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-1</w:t>
      </w:r>
      <w:r>
        <w:rPr>
          <w:rFonts w:asciiTheme="majorHAnsi" w:hAnsiTheme="majorHAnsi" w:hint="eastAsia"/>
        </w:rPr>
        <w:t>表示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个月前的记录</w:t>
      </w:r>
    </w:p>
    <w:p w14:paraId="656CC83E" w14:textId="77777777" w:rsidR="00D942CB" w:rsidRDefault="00D942CB" w:rsidP="00374AC1">
      <w:pPr>
        <w:pStyle w:val="CommentText"/>
        <w:rPr>
          <w:rFonts w:asciiTheme="majorHAnsi" w:hAnsiTheme="majorHAnsi"/>
        </w:rPr>
      </w:pP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表示</w:t>
      </w: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个月内的</w:t>
      </w:r>
    </w:p>
    <w:p w14:paraId="194AE444" w14:textId="77777777" w:rsidR="00D942CB" w:rsidRDefault="00D942CB" w:rsidP="00374AC1">
      <w:pPr>
        <w:pStyle w:val="CommentText"/>
      </w:pPr>
      <w:r>
        <w:rPr>
          <w:rFonts w:asciiTheme="majorHAnsi" w:hAnsiTheme="majorHAnsi" w:hint="eastAsia"/>
        </w:rPr>
        <w:t>。。依此类推</w:t>
      </w:r>
    </w:p>
  </w:comment>
  <w:comment w:id="66" w:author="张伟华" w:date="2011-10-20T02:04:00Z" w:initials="ZWH">
    <w:p w14:paraId="6923D433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订单金额</w:t>
      </w:r>
    </w:p>
  </w:comment>
  <w:comment w:id="67" w:author="张伟华" w:date="2011-10-20T02:04:00Z" w:initials="ZWH">
    <w:p w14:paraId="1E909E04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商品数量</w:t>
      </w:r>
    </w:p>
  </w:comment>
  <w:comment w:id="68" w:author="张伟华" w:date="2011-10-20T03:20:00Z" w:initials="ZWH">
    <w:p w14:paraId="2D0AD21A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>orderStatus</w:t>
      </w:r>
      <w:r>
        <w:rPr>
          <w:rStyle w:val="CommentReference"/>
        </w:rPr>
        <w:annotationRef/>
      </w:r>
      <w:r>
        <w:rPr>
          <w:rFonts w:hint="eastAsia"/>
        </w:rPr>
        <w:t>订单状态</w:t>
      </w:r>
    </w:p>
  </w:comment>
  <w:comment w:id="69" w:author="张伟华" w:date="2011-10-20T03:20:00Z" w:initials="ZWH">
    <w:p w14:paraId="132AF056" w14:textId="77777777" w:rsidR="00D942CB" w:rsidRDefault="00D942CB" w:rsidP="00D86ED1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>totalMoney</w:t>
      </w:r>
      <w:r>
        <w:rPr>
          <w:rStyle w:val="CommentReference"/>
        </w:rPr>
        <w:annotationRef/>
      </w:r>
      <w:r>
        <w:rPr>
          <w:rFonts w:hint="eastAsia"/>
        </w:rPr>
        <w:t>订单总金额</w:t>
      </w:r>
    </w:p>
  </w:comment>
  <w:comment w:id="70" w:author="张伟华" w:date="2011-10-20T03:20:00Z" w:initials="ZWH">
    <w:p w14:paraId="7152D241" w14:textId="77777777" w:rsidR="00D942CB" w:rsidRDefault="00D942CB" w:rsidP="00D86ED1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>freight</w:t>
      </w:r>
      <w:r>
        <w:rPr>
          <w:rStyle w:val="CommentReference"/>
        </w:rPr>
        <w:annotationRef/>
      </w:r>
      <w:r>
        <w:rPr>
          <w:rFonts w:hint="eastAsia"/>
        </w:rPr>
        <w:t>运费</w:t>
      </w:r>
    </w:p>
  </w:comment>
  <w:comment w:id="71" w:author="张伟华" w:date="2011-10-20T03:20:00Z" w:initials="ZWH">
    <w:p w14:paraId="1158FE9A" w14:textId="77777777" w:rsidR="00D942CB" w:rsidRDefault="00D942CB" w:rsidP="00D86ED1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>savePrice</w:t>
      </w:r>
      <w:r>
        <w:rPr>
          <w:rStyle w:val="CommentReference"/>
        </w:rPr>
        <w:annotationRef/>
      </w:r>
      <w:r>
        <w:rPr>
          <w:rFonts w:hint="eastAsia"/>
        </w:rPr>
        <w:t>优惠金额</w:t>
      </w:r>
    </w:p>
  </w:comment>
  <w:comment w:id="72" w:author="张伟华" w:date="2011-11-08T15:46:00Z" w:initials="ZWH">
    <w:p w14:paraId="1E2C1E82" w14:textId="77777777" w:rsidR="00D942CB" w:rsidRDefault="00D942CB" w:rsidP="00D86ED1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 xml:space="preserve">savePhonePrice </w:t>
      </w:r>
      <w:r>
        <w:rPr>
          <w:rStyle w:val="CommentReference"/>
        </w:rPr>
        <w:annotationRef/>
      </w:r>
      <w:r>
        <w:rPr>
          <w:rFonts w:hint="eastAsia"/>
        </w:rPr>
        <w:t>手机立减金额。</w:t>
      </w:r>
      <w:r w:rsidRPr="00DA25E5">
        <w:rPr>
          <w:rFonts w:hint="eastAsia"/>
          <w:color w:val="FF0000"/>
        </w:rPr>
        <w:t>若返回为</w:t>
      </w:r>
      <w:r w:rsidRPr="00DA25E5">
        <w:rPr>
          <w:rFonts w:hint="eastAsia"/>
          <w:color w:val="FF0000"/>
        </w:rPr>
        <w:t>0,</w:t>
      </w:r>
      <w:r w:rsidRPr="00DA25E5">
        <w:rPr>
          <w:rFonts w:hint="eastAsia"/>
          <w:color w:val="FF0000"/>
        </w:rPr>
        <w:t>则不显示此项。</w:t>
      </w:r>
      <w:r w:rsidRPr="001179D3">
        <w:rPr>
          <w:rFonts w:hint="eastAsia"/>
          <w:b/>
          <w:color w:val="00B050"/>
        </w:rPr>
        <w:t>注意：此节点现已不使用了。</w:t>
      </w:r>
    </w:p>
  </w:comment>
  <w:comment w:id="73" w:author="张伟华" w:date="2011-10-20T03:20:00Z" w:initials="ZWH">
    <w:p w14:paraId="1D9B1C6C" w14:textId="77777777" w:rsidR="00D942CB" w:rsidRDefault="00D942CB" w:rsidP="00D86ED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payMondey</w:t>
      </w:r>
      <w:r>
        <w:rPr>
          <w:rFonts w:hint="eastAsia"/>
        </w:rPr>
        <w:t>需付金额</w:t>
      </w:r>
    </w:p>
  </w:comment>
  <w:comment w:id="74" w:author="张伟华" w:date="2011-10-20T03:20:00Z" w:initials="ZWH">
    <w:p w14:paraId="629E21BD" w14:textId="77777777" w:rsidR="00D942CB" w:rsidRDefault="00D942CB" w:rsidP="00D86ED1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>number</w:t>
      </w:r>
      <w:r>
        <w:rPr>
          <w:rStyle w:val="CommentReference"/>
        </w:rPr>
        <w:annotationRef/>
      </w:r>
      <w:r>
        <w:rPr>
          <w:rFonts w:hint="eastAsia"/>
        </w:rPr>
        <w:t>购买数量</w:t>
      </w:r>
    </w:p>
  </w:comment>
  <w:comment w:id="75" w:author="张伟华" w:date="2011-10-20T03:20:00Z" w:initials="ZWH">
    <w:p w14:paraId="67814CF0" w14:textId="77777777" w:rsidR="00D942CB" w:rsidRDefault="00D942CB" w:rsidP="00D86ED1">
      <w:pPr>
        <w:pStyle w:val="CommentText"/>
      </w:pPr>
      <w:r>
        <w:rPr>
          <w:rStyle w:val="CommentReference"/>
        </w:rPr>
        <w:annotationRef/>
      </w:r>
      <w:r w:rsidRPr="0005170D">
        <w:rPr>
          <w:rFonts w:asciiTheme="majorHAnsi" w:hAnsiTheme="majorHAnsi"/>
        </w:rPr>
        <w:t>consignee</w:t>
      </w:r>
      <w:r>
        <w:rPr>
          <w:rStyle w:val="CommentReference"/>
        </w:rPr>
        <w:annotationRef/>
      </w:r>
      <w:r>
        <w:rPr>
          <w:rFonts w:hint="eastAsia"/>
        </w:rPr>
        <w:t>姓名</w:t>
      </w:r>
    </w:p>
  </w:comment>
  <w:comment w:id="76" w:author="张伟华" w:date="2011-10-20T03:20:00Z" w:initials="ZWH">
    <w:p w14:paraId="66718800" w14:textId="77777777" w:rsidR="00D942CB" w:rsidRDefault="00D942CB" w:rsidP="00D86ED1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</w:rPr>
        <w:t>payType</w:t>
      </w:r>
      <w:r>
        <w:rPr>
          <w:rStyle w:val="CommentReference"/>
        </w:rPr>
        <w:annotationRef/>
      </w:r>
      <w:r>
        <w:rPr>
          <w:rFonts w:hint="eastAsia"/>
        </w:rPr>
        <w:t>支付方式</w:t>
      </w:r>
    </w:p>
  </w:comment>
  <w:comment w:id="79" w:author="张伟华" w:date="2011-10-20T02:21:00Z" w:initials="ZWH">
    <w:p w14:paraId="2C7B48A9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价格</w:t>
      </w:r>
    </w:p>
  </w:comment>
  <w:comment w:id="80" w:author="张伟华" w:date="2011-10-20T02:27:00Z" w:initials="ZWH">
    <w:p w14:paraId="109F3B03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订单跟踪</w:t>
      </w:r>
    </w:p>
  </w:comment>
  <w:comment w:id="82" w:author="张伟华" w:date="2011-10-20T02:27:00Z" w:initials="ZWH">
    <w:p w14:paraId="47A79DBC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物流跟踪</w:t>
      </w:r>
    </w:p>
  </w:comment>
  <w:comment w:id="89" w:author="张伟华" w:date="2011-10-20T02:35:00Z" w:initials="ZWH">
    <w:p w14:paraId="045AFF41" w14:textId="77777777" w:rsidR="00D942CB" w:rsidRDefault="00D942CB" w:rsidP="0042014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收货姓名</w:t>
      </w:r>
    </w:p>
  </w:comment>
  <w:comment w:id="91" w:author="张伟华" w:date="2011-10-20T02:34:00Z" w:initials="ZWH">
    <w:p w14:paraId="31FF1ECE" w14:textId="77777777" w:rsidR="00D942CB" w:rsidRDefault="00D942CB" w:rsidP="0042014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具体地址</w:t>
      </w:r>
    </w:p>
  </w:comment>
  <w:comment w:id="92" w:author="张伟华" w:date="2011-10-20T02:36:00Z" w:initials="ZWH">
    <w:p w14:paraId="234D9589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手机号</w:t>
      </w:r>
    </w:p>
  </w:comment>
  <w:comment w:id="93" w:author="张伟华" w:date="2011-10-20T02:48:00Z" w:initials="ZWH">
    <w:p w14:paraId="726E744B" w14:textId="77777777" w:rsidR="00D942CB" w:rsidRDefault="00D942CB" w:rsidP="00DB6E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收货地址</w:t>
      </w:r>
      <w:r>
        <w:rPr>
          <w:rFonts w:hint="eastAsia"/>
        </w:rPr>
        <w:t>ID</w:t>
      </w:r>
    </w:p>
  </w:comment>
  <w:comment w:id="94" w:author="张伟华" w:date="2011-10-20T02:41:00Z" w:initials="ZWH">
    <w:p w14:paraId="1270650C" w14:textId="77777777" w:rsidR="00D942CB" w:rsidRDefault="00D942CB" w:rsidP="0035738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收货姓名</w:t>
      </w:r>
    </w:p>
  </w:comment>
  <w:comment w:id="95" w:author="张伟华" w:date="2011-10-20T02:41:00Z" w:initials="ZWH">
    <w:p w14:paraId="7CE14450" w14:textId="77777777" w:rsidR="00D942CB" w:rsidRDefault="00D942CB" w:rsidP="0035738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具体地址</w:t>
      </w:r>
    </w:p>
  </w:comment>
  <w:comment w:id="96" w:author="张伟华" w:date="2011-10-20T02:41:00Z" w:initials="ZWH">
    <w:p w14:paraId="6906B1CA" w14:textId="77777777" w:rsidR="00D942CB" w:rsidRDefault="00D942CB" w:rsidP="0035738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手机号</w:t>
      </w:r>
    </w:p>
  </w:comment>
  <w:comment w:id="97" w:author="张伟华" w:date="2011-10-20T02:48:00Z" w:initials="ZWH">
    <w:p w14:paraId="40DF6E9F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收货地址</w:t>
      </w:r>
      <w:r>
        <w:rPr>
          <w:rFonts w:hint="eastAsia"/>
        </w:rPr>
        <w:t>ID</w:t>
      </w:r>
    </w:p>
  </w:comment>
  <w:comment w:id="98" w:author="张伟华" w:date="2011-10-20T02:49:00Z" w:initials="ZWH">
    <w:p w14:paraId="56A3943D" w14:textId="77777777" w:rsidR="00D942CB" w:rsidRDefault="00D942CB" w:rsidP="006D58A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收货地址</w:t>
      </w:r>
      <w:r>
        <w:rPr>
          <w:rFonts w:hint="eastAsia"/>
        </w:rPr>
        <w:t>ID</w:t>
      </w:r>
    </w:p>
  </w:comment>
  <w:comment w:id="99" w:author="张伟华" w:date="2011-10-20T02:58:00Z" w:initials="ZWH">
    <w:p w14:paraId="5C7AD721" w14:textId="77777777" w:rsidR="00D942CB" w:rsidRDefault="00D942CB" w:rsidP="0072506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价格</w:t>
      </w:r>
    </w:p>
  </w:comment>
  <w:comment w:id="100" w:author="张伟华" w:date="2011-10-27T10:58:00Z" w:initials="ZWH">
    <w:p w14:paraId="6F9BE733" w14:textId="77777777" w:rsidR="00D942CB" w:rsidRDefault="00D942CB" w:rsidP="00F9232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pstatus</w:t>
      </w:r>
      <w:r>
        <w:rPr>
          <w:rFonts w:hint="eastAsia"/>
        </w:rPr>
        <w:t>主要用于商品状态。</w:t>
      </w:r>
      <w:r w:rsidRPr="008C201D">
        <w:rPr>
          <w:rFonts w:hint="eastAsia"/>
          <w:color w:val="FF0000"/>
        </w:rPr>
        <w:t>商品能否购买取决于此字段值，</w:t>
      </w:r>
      <w:r w:rsidRPr="008C201D">
        <w:rPr>
          <w:rFonts w:hint="eastAsia"/>
          <w:color w:val="FF0000"/>
        </w:rPr>
        <w:t>pstatusDes</w:t>
      </w:r>
      <w:r w:rsidRPr="008C201D">
        <w:rPr>
          <w:rFonts w:hint="eastAsia"/>
          <w:color w:val="FF0000"/>
        </w:rPr>
        <w:t>只是用于显示</w:t>
      </w:r>
    </w:p>
    <w:p w14:paraId="4B01840A" w14:textId="77777777" w:rsidR="00D942CB" w:rsidRDefault="00D942CB" w:rsidP="00F9232A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：表示正常普通商品</w:t>
      </w:r>
    </w:p>
    <w:p w14:paraId="14335EDC" w14:textId="77777777" w:rsidR="00D942CB" w:rsidRDefault="00D942CB" w:rsidP="00F9232A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：表示下架的商品</w:t>
      </w:r>
    </w:p>
    <w:p w14:paraId="11CACEA1" w14:textId="77777777" w:rsidR="00D942CB" w:rsidRDefault="00D942CB" w:rsidP="00F9232A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：表示秒杀中的商品</w:t>
      </w:r>
    </w:p>
    <w:p w14:paraId="2C65AC83" w14:textId="77777777" w:rsidR="00D942CB" w:rsidRDefault="00D942CB" w:rsidP="00F9232A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：表示库存不足</w:t>
      </w:r>
    </w:p>
    <w:p w14:paraId="5397F601" w14:textId="77777777" w:rsidR="00D942CB" w:rsidRDefault="00D942CB" w:rsidP="00F9232A">
      <w:pPr>
        <w:pStyle w:val="CommentText"/>
      </w:pPr>
      <w:r>
        <w:t>……</w:t>
      </w:r>
      <w:r>
        <w:rPr>
          <w:rFonts w:hint="eastAsia"/>
        </w:rPr>
        <w:t>其它值以后可扩展</w:t>
      </w:r>
    </w:p>
  </w:comment>
  <w:comment w:id="101" w:author="张伟华" w:date="2011-10-25T23:05:00Z" w:initials="ZWH">
    <w:p w14:paraId="07C56B18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商品若是不可购买，则其属性有值，否则此属性不应有值。</w:t>
      </w:r>
    </w:p>
    <w:p w14:paraId="3BAA2C52" w14:textId="77777777" w:rsidR="00D942CB" w:rsidRPr="00216A56" w:rsidRDefault="00D942CB">
      <w:pPr>
        <w:pStyle w:val="CommentText"/>
      </w:pPr>
      <w:r>
        <w:rPr>
          <w:rFonts w:hint="eastAsia"/>
        </w:rPr>
        <w:t>目前的值有以下两种：</w:t>
      </w:r>
    </w:p>
    <w:p w14:paraId="0A730CE6" w14:textId="77777777" w:rsidR="00D942CB" w:rsidRDefault="00D942CB">
      <w:pPr>
        <w:pStyle w:val="CommentText"/>
      </w:pPr>
      <w:r>
        <w:rPr>
          <w:rFonts w:hint="eastAsia"/>
        </w:rPr>
        <w:t>商品已下架</w:t>
      </w:r>
    </w:p>
    <w:p w14:paraId="7AC2957D" w14:textId="77777777" w:rsidR="00D942CB" w:rsidRDefault="00D942CB">
      <w:pPr>
        <w:pStyle w:val="CommentText"/>
      </w:pPr>
      <w:r>
        <w:rPr>
          <w:rFonts w:hint="eastAsia"/>
        </w:rPr>
        <w:t>库存不足</w:t>
      </w:r>
    </w:p>
  </w:comment>
  <w:comment w:id="102" w:author="张伟华" w:date="2011-10-27T11:18:00Z" w:initials="ZWH">
    <w:p w14:paraId="15EDD69F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type</w:t>
      </w:r>
      <w:r>
        <w:rPr>
          <w:rFonts w:hint="eastAsia"/>
        </w:rPr>
        <w:t>的值目前有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04F4F20" w14:textId="77777777" w:rsidR="00D942CB" w:rsidRDefault="00D942CB" w:rsidP="00E42A86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表示普通购买</w:t>
      </w:r>
    </w:p>
    <w:p w14:paraId="5D9B75C2" w14:textId="77777777" w:rsidR="00D942CB" w:rsidRDefault="00D942CB" w:rsidP="00E42A86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表示秒杀购买</w:t>
      </w:r>
    </w:p>
  </w:comment>
  <w:comment w:id="103" w:author="张伟华" w:date="2011-10-20T03:19:00Z" w:initials="ZWH">
    <w:p w14:paraId="30018C56" w14:textId="77777777" w:rsidR="00D942CB" w:rsidRDefault="00D942CB" w:rsidP="00B65263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>totalMoney</w:t>
      </w:r>
      <w:r>
        <w:rPr>
          <w:rStyle w:val="CommentReference"/>
        </w:rPr>
        <w:annotationRef/>
      </w:r>
      <w:r>
        <w:rPr>
          <w:rFonts w:hint="eastAsia"/>
        </w:rPr>
        <w:t>订单总金额</w:t>
      </w:r>
    </w:p>
  </w:comment>
  <w:comment w:id="104" w:author="张伟华" w:date="2011-10-20T03:19:00Z" w:initials="ZWH">
    <w:p w14:paraId="4671988F" w14:textId="77777777" w:rsidR="00D942CB" w:rsidRDefault="00D942CB" w:rsidP="00B65263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>freight</w:t>
      </w:r>
      <w:r>
        <w:rPr>
          <w:rStyle w:val="CommentReference"/>
        </w:rPr>
        <w:annotationRef/>
      </w:r>
      <w:r>
        <w:rPr>
          <w:rFonts w:hint="eastAsia"/>
        </w:rPr>
        <w:t>运费</w:t>
      </w:r>
    </w:p>
  </w:comment>
  <w:comment w:id="105" w:author="张伟华" w:date="2011-10-20T03:19:00Z" w:initials="ZWH">
    <w:p w14:paraId="0EF66D36" w14:textId="77777777" w:rsidR="00D942CB" w:rsidRDefault="00D942CB" w:rsidP="00B65263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>savePrice</w:t>
      </w:r>
      <w:r>
        <w:rPr>
          <w:rStyle w:val="CommentReference"/>
        </w:rPr>
        <w:annotationRef/>
      </w:r>
      <w:r>
        <w:rPr>
          <w:rFonts w:hint="eastAsia"/>
        </w:rPr>
        <w:t>优惠金额</w:t>
      </w:r>
    </w:p>
  </w:comment>
  <w:comment w:id="106" w:author="张伟华" w:date="2011-10-27T10:57:00Z" w:initials="ZWH">
    <w:p w14:paraId="1EC85A21" w14:textId="77777777" w:rsidR="00D942CB" w:rsidRDefault="00D942CB" w:rsidP="00B65263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 xml:space="preserve">savePhonePrice </w:t>
      </w:r>
      <w:r>
        <w:rPr>
          <w:rStyle w:val="CommentReference"/>
        </w:rPr>
        <w:annotationRef/>
      </w:r>
      <w:r>
        <w:rPr>
          <w:rFonts w:hint="eastAsia"/>
        </w:rPr>
        <w:t>手机立减金额</w:t>
      </w:r>
      <w:r>
        <w:rPr>
          <w:rFonts w:hint="eastAsia"/>
        </w:rPr>
        <w:t>,</w:t>
      </w:r>
      <w:r w:rsidRPr="00DA25E5">
        <w:rPr>
          <w:rFonts w:hint="eastAsia"/>
          <w:color w:val="FF0000"/>
        </w:rPr>
        <w:t>若返回为</w:t>
      </w:r>
      <w:r w:rsidRPr="00DA25E5">
        <w:rPr>
          <w:rFonts w:hint="eastAsia"/>
          <w:color w:val="FF0000"/>
        </w:rPr>
        <w:t>0,</w:t>
      </w:r>
      <w:r w:rsidRPr="00DA25E5">
        <w:rPr>
          <w:rFonts w:hint="eastAsia"/>
          <w:color w:val="FF0000"/>
        </w:rPr>
        <w:t>则不显示此项。</w:t>
      </w:r>
    </w:p>
  </w:comment>
  <w:comment w:id="107" w:author="张伟华" w:date="2011-10-20T03:19:00Z" w:initials="ZWH">
    <w:p w14:paraId="07366F98" w14:textId="77777777" w:rsidR="00D942CB" w:rsidRDefault="00D942CB" w:rsidP="00B6526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payMondey</w:t>
      </w:r>
      <w:r>
        <w:rPr>
          <w:rFonts w:hint="eastAsia"/>
        </w:rPr>
        <w:t>需付金额</w:t>
      </w:r>
    </w:p>
  </w:comment>
  <w:comment w:id="108" w:author="张伟华" w:date="2011-10-20T03:19:00Z" w:initials="ZWH">
    <w:p w14:paraId="4E63D842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hint="eastAsia"/>
          <w:szCs w:val="21"/>
        </w:rPr>
        <w:t>number</w:t>
      </w:r>
      <w:r>
        <w:rPr>
          <w:rStyle w:val="CommentReference"/>
        </w:rPr>
        <w:annotationRef/>
      </w:r>
      <w:r>
        <w:rPr>
          <w:rFonts w:hint="eastAsia"/>
        </w:rPr>
        <w:t>购买数量</w:t>
      </w:r>
    </w:p>
  </w:comment>
  <w:comment w:id="109" w:author="张伟华" w:date="2011-10-20T03:22:00Z" w:initials="ZWH">
    <w:p w14:paraId="676C4519" w14:textId="77777777" w:rsidR="00D942CB" w:rsidRDefault="00D942CB" w:rsidP="0047147E">
      <w:pPr>
        <w:pStyle w:val="CommentText"/>
      </w:pPr>
      <w:r>
        <w:rPr>
          <w:rStyle w:val="CommentReference"/>
        </w:rPr>
        <w:annotationRef/>
      </w:r>
      <w:r w:rsidRPr="0005170D">
        <w:rPr>
          <w:rFonts w:asciiTheme="majorHAnsi" w:hAnsiTheme="majorHAnsi"/>
        </w:rPr>
        <w:t>consignee</w:t>
      </w:r>
      <w:r>
        <w:rPr>
          <w:rStyle w:val="CommentReference"/>
        </w:rPr>
        <w:annotationRef/>
      </w:r>
      <w:r>
        <w:rPr>
          <w:rFonts w:hint="eastAsia"/>
        </w:rPr>
        <w:t>姓名</w:t>
      </w:r>
    </w:p>
  </w:comment>
  <w:comment w:id="110" w:author="张伟华" w:date="2011-10-20T03:25:00Z" w:initials="ZWH">
    <w:p w14:paraId="3FA3CA37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优惠券号</w:t>
      </w:r>
    </w:p>
  </w:comment>
  <w:comment w:id="111" w:author="张伟华" w:date="2011-10-20T03:27:00Z" w:initials="ZWH">
    <w:p w14:paraId="09917CAC" w14:textId="77777777" w:rsidR="00D942CB" w:rsidRDefault="00D942CB" w:rsidP="00014E7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价格</w:t>
      </w:r>
      <w:r>
        <w:rPr>
          <w:rFonts w:hint="eastAsia"/>
        </w:rPr>
        <w:t>(</w:t>
      </w:r>
      <w:r>
        <w:rPr>
          <w:rFonts w:hint="eastAsia"/>
        </w:rPr>
        <w:t>单价</w:t>
      </w:r>
      <w:r>
        <w:rPr>
          <w:rFonts w:hint="eastAsia"/>
        </w:rPr>
        <w:t>)</w:t>
      </w:r>
    </w:p>
  </w:comment>
  <w:comment w:id="112" w:author="张伟华" w:date="2011-10-27T11:34:00Z" w:initials="ZWH">
    <w:p w14:paraId="2D687A0C" w14:textId="77777777" w:rsidR="00D942CB" w:rsidRDefault="00D942CB" w:rsidP="00014E7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pstatus</w:t>
      </w:r>
      <w:r>
        <w:rPr>
          <w:rFonts w:hint="eastAsia"/>
        </w:rPr>
        <w:t>主要用于商品状态。</w:t>
      </w:r>
    </w:p>
    <w:p w14:paraId="1C1EF49B" w14:textId="77777777" w:rsidR="00D942CB" w:rsidRDefault="00D942CB" w:rsidP="00F37249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：表示正常普通商品</w:t>
      </w:r>
    </w:p>
    <w:p w14:paraId="6A9A9468" w14:textId="77777777" w:rsidR="00D942CB" w:rsidRDefault="00D942CB" w:rsidP="00F37249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：表示下架的商品</w:t>
      </w:r>
    </w:p>
    <w:p w14:paraId="473C392A" w14:textId="77777777" w:rsidR="00D942CB" w:rsidRDefault="00D942CB" w:rsidP="00F37249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：表示秒杀中的商品</w:t>
      </w:r>
    </w:p>
    <w:p w14:paraId="6C69E2DC" w14:textId="77777777" w:rsidR="00D942CB" w:rsidRDefault="00D942CB" w:rsidP="00F37249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：表示库存不足</w:t>
      </w:r>
    </w:p>
    <w:p w14:paraId="353113A0" w14:textId="77777777" w:rsidR="00D942CB" w:rsidRDefault="00D942CB" w:rsidP="00F37249">
      <w:pPr>
        <w:pStyle w:val="CommentText"/>
      </w:pPr>
      <w:r>
        <w:t>……</w:t>
      </w:r>
      <w:r>
        <w:rPr>
          <w:rFonts w:hint="eastAsia"/>
        </w:rPr>
        <w:t>其它值以后可扩展</w:t>
      </w:r>
    </w:p>
  </w:comment>
  <w:comment w:id="113" w:author="张伟华" w:date="2011-10-27T11:34:00Z" w:initials="ZWH">
    <w:p w14:paraId="36CAA4C9" w14:textId="77777777" w:rsidR="00D942CB" w:rsidRDefault="00D942CB" w:rsidP="00BA142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商品若是不可购买，则其属性有值，否则此属性不应有值。</w:t>
      </w:r>
    </w:p>
    <w:p w14:paraId="17208DB0" w14:textId="77777777" w:rsidR="00D942CB" w:rsidRPr="00216A56" w:rsidRDefault="00D942CB" w:rsidP="00BA1423">
      <w:pPr>
        <w:pStyle w:val="CommentText"/>
      </w:pPr>
      <w:r>
        <w:rPr>
          <w:rFonts w:hint="eastAsia"/>
        </w:rPr>
        <w:t>目前的值有以下两种：</w:t>
      </w:r>
    </w:p>
    <w:p w14:paraId="56E8442C" w14:textId="77777777" w:rsidR="00D942CB" w:rsidRDefault="00D942CB" w:rsidP="00BA1423">
      <w:pPr>
        <w:pStyle w:val="CommentText"/>
      </w:pPr>
      <w:r>
        <w:rPr>
          <w:rFonts w:hint="eastAsia"/>
        </w:rPr>
        <w:t>商品已下架</w:t>
      </w:r>
    </w:p>
    <w:p w14:paraId="278C1E68" w14:textId="77777777" w:rsidR="00D942CB" w:rsidRDefault="00D942CB" w:rsidP="00BA1423">
      <w:pPr>
        <w:pStyle w:val="CommentText"/>
      </w:pPr>
      <w:r>
        <w:rPr>
          <w:rFonts w:hint="eastAsia"/>
        </w:rPr>
        <w:t>库存不足</w:t>
      </w:r>
    </w:p>
  </w:comment>
  <w:comment w:id="115" w:author="张伟华" w:date="2011-10-27T11:18:00Z" w:initials="ZWH">
    <w:p w14:paraId="45774E21" w14:textId="77777777" w:rsidR="00D942CB" w:rsidRDefault="00D942CB" w:rsidP="0049420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type</w:t>
      </w:r>
      <w:r>
        <w:rPr>
          <w:rFonts w:hint="eastAsia"/>
        </w:rPr>
        <w:t>的值目前有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CFD135F" w14:textId="77777777" w:rsidR="00D942CB" w:rsidRDefault="00D942CB" w:rsidP="00494203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表示普通购买</w:t>
      </w:r>
    </w:p>
    <w:p w14:paraId="63DCCCA5" w14:textId="77777777" w:rsidR="00D942CB" w:rsidRDefault="00D942CB" w:rsidP="00494203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表示秒杀购买</w:t>
      </w:r>
    </w:p>
  </w:comment>
  <w:comment w:id="116" w:author="张伟华" w:date="2011-10-20T03:36:00Z" w:initials="ZWH">
    <w:p w14:paraId="28A3CB6E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尺码换算中间值</w:t>
      </w:r>
    </w:p>
  </w:comment>
  <w:comment w:id="117" w:author="张伟华" w:date="2011-10-21T16:27:00Z" w:initials="ZWH">
    <w:p w14:paraId="2EC00D9C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分类</w:t>
      </w:r>
      <w:r>
        <w:rPr>
          <w:rFonts w:hint="eastAsia"/>
        </w:rPr>
        <w:t>ID</w:t>
      </w:r>
    </w:p>
  </w:comment>
  <w:comment w:id="118" w:author="张伟华" w:date="2011-11-17T16:07:00Z" w:initials="ZWH">
    <w:p w14:paraId="18D6DA90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</w:t>
      </w:r>
      <w:r>
        <w:rPr>
          <w:rFonts w:hint="eastAsia"/>
        </w:rPr>
        <w:t>表示首页</w:t>
      </w:r>
      <w:r>
        <w:rPr>
          <w:rFonts w:hint="eastAsia"/>
        </w:rPr>
        <w:t>activity</w:t>
      </w:r>
    </w:p>
    <w:p w14:paraId="058B8555" w14:textId="77777777" w:rsidR="00D942CB" w:rsidRDefault="00D942CB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表示首页</w:t>
      </w:r>
      <w:r>
        <w:rPr>
          <w:rFonts w:hint="eastAsia"/>
        </w:rPr>
        <w:t>topics</w:t>
      </w:r>
      <w:r>
        <w:rPr>
          <w:rFonts w:hint="eastAsia"/>
        </w:rPr>
        <w:t>传过来</w:t>
      </w:r>
    </w:p>
  </w:comment>
  <w:comment w:id="119" w:author="张伟华" w:date="2011-11-17T16:08:00Z" w:initials="ZWH">
    <w:p w14:paraId="5486B823" w14:textId="77777777" w:rsidR="00D942CB" w:rsidRDefault="00D942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对应</w:t>
      </w:r>
      <w:r>
        <w:rPr>
          <w:rFonts w:hint="eastAsia"/>
        </w:rPr>
        <w:t>item</w:t>
      </w:r>
      <w:r>
        <w:rPr>
          <w:rFonts w:hint="eastAsia"/>
        </w:rPr>
        <w:t>中的</w:t>
      </w:r>
      <w:r>
        <w:rPr>
          <w:rFonts w:hint="eastAsia"/>
        </w:rPr>
        <w:t>productCode</w:t>
      </w:r>
    </w:p>
  </w:comment>
  <w:comment w:id="120" w:author="张伟华" w:date="2011-12-05T16:52:00Z" w:initials="ZWH">
    <w:p w14:paraId="20CEA7E1" w14:textId="77777777" w:rsidR="008E6570" w:rsidRDefault="008E6570" w:rsidP="008E657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用于提交时使用</w:t>
      </w:r>
    </w:p>
  </w:comment>
  <w:comment w:id="121" w:author="张伟华" w:date="2011-11-17T16:02:00Z" w:initials="ZWH">
    <w:p w14:paraId="4F5301A3" w14:textId="77777777" w:rsidR="00D942CB" w:rsidRDefault="00D942CB" w:rsidP="00A26A8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pstatus</w:t>
      </w:r>
      <w:r>
        <w:rPr>
          <w:rFonts w:hint="eastAsia"/>
        </w:rPr>
        <w:t>主要用于商品状态。</w:t>
      </w:r>
    </w:p>
    <w:p w14:paraId="3E72ABC6" w14:textId="77777777" w:rsidR="00D942CB" w:rsidRDefault="00D942CB" w:rsidP="00A26A81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：表示正常普通商品</w:t>
      </w:r>
    </w:p>
    <w:p w14:paraId="50349170" w14:textId="77777777" w:rsidR="00D942CB" w:rsidRDefault="00D942CB" w:rsidP="00A26A81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：表示下架的商品</w:t>
      </w:r>
    </w:p>
    <w:p w14:paraId="0BBC4C9C" w14:textId="77777777" w:rsidR="00D942CB" w:rsidRDefault="00D942CB" w:rsidP="00A26A81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：表示秒杀中的商品</w:t>
      </w:r>
    </w:p>
    <w:p w14:paraId="51D3A4C2" w14:textId="77777777" w:rsidR="00D942CB" w:rsidRDefault="00D942CB" w:rsidP="00A26A81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：表示库存不足</w:t>
      </w:r>
    </w:p>
    <w:p w14:paraId="3F648722" w14:textId="77777777" w:rsidR="00D942CB" w:rsidRDefault="00D942CB" w:rsidP="00A26A81">
      <w:pPr>
        <w:pStyle w:val="CommentText"/>
      </w:pPr>
      <w:r>
        <w:t>……</w:t>
      </w:r>
      <w:r>
        <w:rPr>
          <w:rFonts w:hint="eastAsia"/>
        </w:rPr>
        <w:t>其它值以后可扩展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AAE48" w14:textId="77777777" w:rsidR="001D3D33" w:rsidRDefault="001D3D33" w:rsidP="000D1537">
      <w:r>
        <w:separator/>
      </w:r>
    </w:p>
  </w:endnote>
  <w:endnote w:type="continuationSeparator" w:id="0">
    <w:p w14:paraId="1AF8E8DD" w14:textId="77777777" w:rsidR="001D3D33" w:rsidRDefault="001D3D33" w:rsidP="000D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Bold">
    <w:altName w:val="Menlo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FBD85" w14:textId="77777777" w:rsidR="001D3D33" w:rsidRDefault="001D3D33" w:rsidP="000D1537">
      <w:r>
        <w:separator/>
      </w:r>
    </w:p>
  </w:footnote>
  <w:footnote w:type="continuationSeparator" w:id="0">
    <w:p w14:paraId="76CE3667" w14:textId="77777777" w:rsidR="001D3D33" w:rsidRDefault="001D3D33" w:rsidP="000D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58FF3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EC3669F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4FC087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B58650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E5445C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55C81C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C5071D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B184C0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7749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78A31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2B7611C"/>
    <w:multiLevelType w:val="hybridMultilevel"/>
    <w:tmpl w:val="9B02231C"/>
    <w:lvl w:ilvl="0" w:tplc="04090013">
      <w:start w:val="1"/>
      <w:numFmt w:val="chineseCountingThousand"/>
      <w:lvlText w:val="%1、"/>
      <w:lvlJc w:val="left"/>
      <w:pPr>
        <w:ind w:left="9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04B424F0"/>
    <w:multiLevelType w:val="hybridMultilevel"/>
    <w:tmpl w:val="9EDE23C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050541A9"/>
    <w:multiLevelType w:val="hybridMultilevel"/>
    <w:tmpl w:val="3ECC9246"/>
    <w:lvl w:ilvl="0" w:tplc="489E2812">
      <w:numFmt w:val="decimal"/>
      <w:lvlText w:val="%1-"/>
      <w:lvlJc w:val="left"/>
      <w:pPr>
        <w:ind w:left="1185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7F03A96"/>
    <w:multiLevelType w:val="hybridMultilevel"/>
    <w:tmpl w:val="A396559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08C340B1"/>
    <w:multiLevelType w:val="hybridMultilevel"/>
    <w:tmpl w:val="3070C6B4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0BF26607"/>
    <w:multiLevelType w:val="hybridMultilevel"/>
    <w:tmpl w:val="CBA4FAE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0ECD74C9"/>
    <w:multiLevelType w:val="hybridMultilevel"/>
    <w:tmpl w:val="6ADE4D78"/>
    <w:lvl w:ilvl="0" w:tplc="31FE4CF8">
      <w:start w:val="3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14B51A6E"/>
    <w:multiLevelType w:val="hybridMultilevel"/>
    <w:tmpl w:val="4EC4123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19D47D55"/>
    <w:multiLevelType w:val="hybridMultilevel"/>
    <w:tmpl w:val="F87AE23E"/>
    <w:lvl w:ilvl="0" w:tplc="897241E0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279B2426"/>
    <w:multiLevelType w:val="hybridMultilevel"/>
    <w:tmpl w:val="0B20286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2C2F3740"/>
    <w:multiLevelType w:val="hybridMultilevel"/>
    <w:tmpl w:val="84D67D70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32E3622B"/>
    <w:multiLevelType w:val="hybridMultilevel"/>
    <w:tmpl w:val="BE1CD3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35B77938"/>
    <w:multiLevelType w:val="hybridMultilevel"/>
    <w:tmpl w:val="1DACD7F2"/>
    <w:lvl w:ilvl="0" w:tplc="6F8E0D50">
      <w:start w:val="1"/>
      <w:numFmt w:val="decimal"/>
      <w:lvlText w:val="%1．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3C0131E7"/>
    <w:multiLevelType w:val="hybridMultilevel"/>
    <w:tmpl w:val="691A79AE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3DED6611"/>
    <w:multiLevelType w:val="hybridMultilevel"/>
    <w:tmpl w:val="70C48380"/>
    <w:lvl w:ilvl="0" w:tplc="87CE7C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411B5FEA"/>
    <w:multiLevelType w:val="hybridMultilevel"/>
    <w:tmpl w:val="C8C232F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43F3769E"/>
    <w:multiLevelType w:val="hybridMultilevel"/>
    <w:tmpl w:val="B1C0AA52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4D822EDF"/>
    <w:multiLevelType w:val="hybridMultilevel"/>
    <w:tmpl w:val="AA725114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22145A"/>
    <w:multiLevelType w:val="hybridMultilevel"/>
    <w:tmpl w:val="F9CA6692"/>
    <w:lvl w:ilvl="0" w:tplc="462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AB14A9"/>
    <w:multiLevelType w:val="hybridMultilevel"/>
    <w:tmpl w:val="A378C8AA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>
    <w:nsid w:val="5A925131"/>
    <w:multiLevelType w:val="hybridMultilevel"/>
    <w:tmpl w:val="B2201FE2"/>
    <w:lvl w:ilvl="0" w:tplc="76FC1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B35DAD"/>
    <w:multiLevelType w:val="hybridMultilevel"/>
    <w:tmpl w:val="E5103DA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5B2A1B23"/>
    <w:multiLevelType w:val="hybridMultilevel"/>
    <w:tmpl w:val="988810DE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>
    <w:nsid w:val="5C4874B6"/>
    <w:multiLevelType w:val="hybridMultilevel"/>
    <w:tmpl w:val="6BE2475C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>
    <w:nsid w:val="5D316036"/>
    <w:multiLevelType w:val="hybridMultilevel"/>
    <w:tmpl w:val="E7148A4E"/>
    <w:lvl w:ilvl="0" w:tplc="DF10275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5">
    <w:nsid w:val="5D792551"/>
    <w:multiLevelType w:val="hybridMultilevel"/>
    <w:tmpl w:val="17C2D10A"/>
    <w:lvl w:ilvl="0" w:tplc="897241E0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6">
    <w:nsid w:val="61A53637"/>
    <w:multiLevelType w:val="hybridMultilevel"/>
    <w:tmpl w:val="34FE4F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7">
    <w:nsid w:val="6471150D"/>
    <w:multiLevelType w:val="hybridMultilevel"/>
    <w:tmpl w:val="A6D4A06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>
    <w:nsid w:val="67631CF3"/>
    <w:multiLevelType w:val="hybridMultilevel"/>
    <w:tmpl w:val="A01E0F5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9">
    <w:nsid w:val="6A2B4900"/>
    <w:multiLevelType w:val="hybridMultilevel"/>
    <w:tmpl w:val="7A7E8F40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0">
    <w:nsid w:val="6B2E23AA"/>
    <w:multiLevelType w:val="hybridMultilevel"/>
    <w:tmpl w:val="431A8D4A"/>
    <w:lvl w:ilvl="0" w:tplc="A3AA4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434FC4"/>
    <w:multiLevelType w:val="hybridMultilevel"/>
    <w:tmpl w:val="0038E2FA"/>
    <w:lvl w:ilvl="0" w:tplc="EA625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470FC"/>
    <w:multiLevelType w:val="hybridMultilevel"/>
    <w:tmpl w:val="A4A6DD8C"/>
    <w:lvl w:ilvl="0" w:tplc="0409000F">
      <w:start w:val="1"/>
      <w:numFmt w:val="decimal"/>
      <w:lvlText w:val="%1."/>
      <w:lvlJc w:val="left"/>
      <w:pPr>
        <w:ind w:left="57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  <w:rPr>
        <w:rFonts w:cs="Times New Roman"/>
      </w:rPr>
    </w:lvl>
  </w:abstractNum>
  <w:abstractNum w:abstractNumId="43">
    <w:nsid w:val="71192B01"/>
    <w:multiLevelType w:val="hybridMultilevel"/>
    <w:tmpl w:val="13D07BFE"/>
    <w:lvl w:ilvl="0" w:tplc="31FE4CF8">
      <w:start w:val="3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4">
    <w:nsid w:val="744D0DD4"/>
    <w:multiLevelType w:val="hybridMultilevel"/>
    <w:tmpl w:val="5416395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5">
    <w:nsid w:val="7AD87063"/>
    <w:multiLevelType w:val="hybridMultilevel"/>
    <w:tmpl w:val="8758A1F4"/>
    <w:lvl w:ilvl="0" w:tplc="489E2812">
      <w:numFmt w:val="decimal"/>
      <w:lvlText w:val="%1-"/>
      <w:lvlJc w:val="left"/>
      <w:pPr>
        <w:ind w:left="11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  <w:rPr>
        <w:rFonts w:cs="Times New Roman"/>
      </w:rPr>
    </w:lvl>
  </w:abstractNum>
  <w:abstractNum w:abstractNumId="46">
    <w:nsid w:val="7D917C98"/>
    <w:multiLevelType w:val="hybridMultilevel"/>
    <w:tmpl w:val="A86A8C96"/>
    <w:lvl w:ilvl="0" w:tplc="7990F5CA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5"/>
  </w:num>
  <w:num w:numId="2">
    <w:abstractNumId w:val="37"/>
  </w:num>
  <w:num w:numId="3">
    <w:abstractNumId w:val="21"/>
  </w:num>
  <w:num w:numId="4">
    <w:abstractNumId w:val="36"/>
  </w:num>
  <w:num w:numId="5">
    <w:abstractNumId w:val="31"/>
  </w:num>
  <w:num w:numId="6">
    <w:abstractNumId w:val="10"/>
  </w:num>
  <w:num w:numId="7">
    <w:abstractNumId w:val="22"/>
  </w:num>
  <w:num w:numId="8">
    <w:abstractNumId w:val="44"/>
  </w:num>
  <w:num w:numId="9">
    <w:abstractNumId w:val="19"/>
  </w:num>
  <w:num w:numId="10">
    <w:abstractNumId w:val="42"/>
  </w:num>
  <w:num w:numId="11">
    <w:abstractNumId w:val="38"/>
  </w:num>
  <w:num w:numId="12">
    <w:abstractNumId w:val="35"/>
  </w:num>
  <w:num w:numId="13">
    <w:abstractNumId w:val="13"/>
  </w:num>
  <w:num w:numId="14">
    <w:abstractNumId w:val="34"/>
  </w:num>
  <w:num w:numId="15">
    <w:abstractNumId w:val="18"/>
  </w:num>
  <w:num w:numId="16">
    <w:abstractNumId w:val="24"/>
  </w:num>
  <w:num w:numId="17">
    <w:abstractNumId w:val="46"/>
  </w:num>
  <w:num w:numId="18">
    <w:abstractNumId w:val="20"/>
  </w:num>
  <w:num w:numId="19">
    <w:abstractNumId w:val="29"/>
  </w:num>
  <w:num w:numId="20">
    <w:abstractNumId w:val="32"/>
  </w:num>
  <w:num w:numId="21">
    <w:abstractNumId w:val="26"/>
  </w:num>
  <w:num w:numId="22">
    <w:abstractNumId w:val="33"/>
  </w:num>
  <w:num w:numId="23">
    <w:abstractNumId w:val="39"/>
  </w:num>
  <w:num w:numId="24">
    <w:abstractNumId w:val="14"/>
  </w:num>
  <w:num w:numId="25">
    <w:abstractNumId w:val="23"/>
  </w:num>
  <w:num w:numId="26">
    <w:abstractNumId w:val="27"/>
  </w:num>
  <w:num w:numId="27">
    <w:abstractNumId w:val="43"/>
  </w:num>
  <w:num w:numId="28">
    <w:abstractNumId w:val="16"/>
  </w:num>
  <w:num w:numId="29">
    <w:abstractNumId w:val="45"/>
  </w:num>
  <w:num w:numId="30">
    <w:abstractNumId w:val="12"/>
  </w:num>
  <w:num w:numId="31">
    <w:abstractNumId w:val="17"/>
  </w:num>
  <w:num w:numId="32">
    <w:abstractNumId w:val="25"/>
  </w:num>
  <w:num w:numId="33">
    <w:abstractNumId w:val="11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9"/>
  </w:num>
  <w:num w:numId="40">
    <w:abstractNumId w:val="7"/>
  </w:num>
  <w:num w:numId="41">
    <w:abstractNumId w:val="6"/>
  </w:num>
  <w:num w:numId="42">
    <w:abstractNumId w:val="5"/>
  </w:num>
  <w:num w:numId="43">
    <w:abstractNumId w:val="4"/>
  </w:num>
  <w:num w:numId="44">
    <w:abstractNumId w:val="28"/>
  </w:num>
  <w:num w:numId="45">
    <w:abstractNumId w:val="40"/>
  </w:num>
  <w:num w:numId="46">
    <w:abstractNumId w:val="41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1537"/>
    <w:rsid w:val="00000A43"/>
    <w:rsid w:val="000011E1"/>
    <w:rsid w:val="00001406"/>
    <w:rsid w:val="0000148D"/>
    <w:rsid w:val="000017A1"/>
    <w:rsid w:val="00002407"/>
    <w:rsid w:val="00004386"/>
    <w:rsid w:val="00004413"/>
    <w:rsid w:val="00004DD7"/>
    <w:rsid w:val="0000504B"/>
    <w:rsid w:val="00005103"/>
    <w:rsid w:val="00007587"/>
    <w:rsid w:val="00007C4A"/>
    <w:rsid w:val="00010407"/>
    <w:rsid w:val="00011104"/>
    <w:rsid w:val="000112FE"/>
    <w:rsid w:val="00011B9D"/>
    <w:rsid w:val="00011CE9"/>
    <w:rsid w:val="000129EA"/>
    <w:rsid w:val="00013D58"/>
    <w:rsid w:val="00013F7C"/>
    <w:rsid w:val="00014151"/>
    <w:rsid w:val="00014E79"/>
    <w:rsid w:val="00015470"/>
    <w:rsid w:val="000158FC"/>
    <w:rsid w:val="00015F4F"/>
    <w:rsid w:val="00016162"/>
    <w:rsid w:val="00017107"/>
    <w:rsid w:val="000173F5"/>
    <w:rsid w:val="0001766F"/>
    <w:rsid w:val="000176DF"/>
    <w:rsid w:val="00017F2B"/>
    <w:rsid w:val="00021C3F"/>
    <w:rsid w:val="00022201"/>
    <w:rsid w:val="0002224D"/>
    <w:rsid w:val="00022F8E"/>
    <w:rsid w:val="00024052"/>
    <w:rsid w:val="000255CB"/>
    <w:rsid w:val="0002603C"/>
    <w:rsid w:val="00026552"/>
    <w:rsid w:val="0002679F"/>
    <w:rsid w:val="000269F1"/>
    <w:rsid w:val="00027093"/>
    <w:rsid w:val="0002735A"/>
    <w:rsid w:val="0002790B"/>
    <w:rsid w:val="0003254F"/>
    <w:rsid w:val="00032785"/>
    <w:rsid w:val="000336C4"/>
    <w:rsid w:val="00033AD7"/>
    <w:rsid w:val="00034016"/>
    <w:rsid w:val="00035074"/>
    <w:rsid w:val="000371D7"/>
    <w:rsid w:val="00037CA8"/>
    <w:rsid w:val="00041E64"/>
    <w:rsid w:val="000463D3"/>
    <w:rsid w:val="000467AC"/>
    <w:rsid w:val="0004777B"/>
    <w:rsid w:val="00047B9E"/>
    <w:rsid w:val="00047C93"/>
    <w:rsid w:val="00050418"/>
    <w:rsid w:val="000506AF"/>
    <w:rsid w:val="000511C9"/>
    <w:rsid w:val="0005170D"/>
    <w:rsid w:val="00052B86"/>
    <w:rsid w:val="00052E49"/>
    <w:rsid w:val="00053639"/>
    <w:rsid w:val="000536B5"/>
    <w:rsid w:val="00053A9F"/>
    <w:rsid w:val="000557CF"/>
    <w:rsid w:val="00055820"/>
    <w:rsid w:val="000569C6"/>
    <w:rsid w:val="0005748D"/>
    <w:rsid w:val="00057625"/>
    <w:rsid w:val="00060349"/>
    <w:rsid w:val="00060838"/>
    <w:rsid w:val="00061926"/>
    <w:rsid w:val="00062493"/>
    <w:rsid w:val="00062817"/>
    <w:rsid w:val="00064191"/>
    <w:rsid w:val="000642E5"/>
    <w:rsid w:val="00064ACA"/>
    <w:rsid w:val="00064F30"/>
    <w:rsid w:val="00065611"/>
    <w:rsid w:val="00065666"/>
    <w:rsid w:val="00065F7C"/>
    <w:rsid w:val="00067DEA"/>
    <w:rsid w:val="00070612"/>
    <w:rsid w:val="00070D3B"/>
    <w:rsid w:val="00070F58"/>
    <w:rsid w:val="00072024"/>
    <w:rsid w:val="00072CFF"/>
    <w:rsid w:val="000732B5"/>
    <w:rsid w:val="0007353E"/>
    <w:rsid w:val="0007367E"/>
    <w:rsid w:val="00074DFF"/>
    <w:rsid w:val="00075663"/>
    <w:rsid w:val="00077766"/>
    <w:rsid w:val="000779DB"/>
    <w:rsid w:val="00080975"/>
    <w:rsid w:val="00080C8C"/>
    <w:rsid w:val="00082265"/>
    <w:rsid w:val="000822DD"/>
    <w:rsid w:val="0008287B"/>
    <w:rsid w:val="0008349F"/>
    <w:rsid w:val="00084263"/>
    <w:rsid w:val="000842D0"/>
    <w:rsid w:val="00084D7B"/>
    <w:rsid w:val="000855E9"/>
    <w:rsid w:val="00085874"/>
    <w:rsid w:val="00085B8C"/>
    <w:rsid w:val="00085D8C"/>
    <w:rsid w:val="0008683E"/>
    <w:rsid w:val="00087451"/>
    <w:rsid w:val="000904A9"/>
    <w:rsid w:val="00090D05"/>
    <w:rsid w:val="000911C1"/>
    <w:rsid w:val="000912A8"/>
    <w:rsid w:val="00091678"/>
    <w:rsid w:val="00091C04"/>
    <w:rsid w:val="00092C05"/>
    <w:rsid w:val="0009399E"/>
    <w:rsid w:val="00093E44"/>
    <w:rsid w:val="00096116"/>
    <w:rsid w:val="000970FE"/>
    <w:rsid w:val="00097A2C"/>
    <w:rsid w:val="00097BC3"/>
    <w:rsid w:val="000A0791"/>
    <w:rsid w:val="000A16D1"/>
    <w:rsid w:val="000A1A32"/>
    <w:rsid w:val="000A2C2A"/>
    <w:rsid w:val="000A5253"/>
    <w:rsid w:val="000A54A6"/>
    <w:rsid w:val="000A59E7"/>
    <w:rsid w:val="000A6A53"/>
    <w:rsid w:val="000A6B94"/>
    <w:rsid w:val="000B1699"/>
    <w:rsid w:val="000B31B2"/>
    <w:rsid w:val="000B4500"/>
    <w:rsid w:val="000B461B"/>
    <w:rsid w:val="000B54AF"/>
    <w:rsid w:val="000B5A71"/>
    <w:rsid w:val="000B5BD3"/>
    <w:rsid w:val="000B667C"/>
    <w:rsid w:val="000B6FD0"/>
    <w:rsid w:val="000B7ECD"/>
    <w:rsid w:val="000C0090"/>
    <w:rsid w:val="000C04AD"/>
    <w:rsid w:val="000C12A0"/>
    <w:rsid w:val="000C1A4C"/>
    <w:rsid w:val="000C1ECC"/>
    <w:rsid w:val="000C25F1"/>
    <w:rsid w:val="000C26DB"/>
    <w:rsid w:val="000C286C"/>
    <w:rsid w:val="000C288A"/>
    <w:rsid w:val="000C28BB"/>
    <w:rsid w:val="000C432D"/>
    <w:rsid w:val="000C44ED"/>
    <w:rsid w:val="000C496C"/>
    <w:rsid w:val="000C743D"/>
    <w:rsid w:val="000C7530"/>
    <w:rsid w:val="000D0931"/>
    <w:rsid w:val="000D0B4B"/>
    <w:rsid w:val="000D12AF"/>
    <w:rsid w:val="000D1537"/>
    <w:rsid w:val="000D53EA"/>
    <w:rsid w:val="000E038A"/>
    <w:rsid w:val="000E04A9"/>
    <w:rsid w:val="000E0AEE"/>
    <w:rsid w:val="000E3423"/>
    <w:rsid w:val="000E387A"/>
    <w:rsid w:val="000E38CE"/>
    <w:rsid w:val="000E4892"/>
    <w:rsid w:val="000E5C71"/>
    <w:rsid w:val="000E6FF5"/>
    <w:rsid w:val="000E7052"/>
    <w:rsid w:val="000E7172"/>
    <w:rsid w:val="000E7252"/>
    <w:rsid w:val="000E74D0"/>
    <w:rsid w:val="000F0AC6"/>
    <w:rsid w:val="000F1421"/>
    <w:rsid w:val="000F1ADC"/>
    <w:rsid w:val="000F228E"/>
    <w:rsid w:val="000F2788"/>
    <w:rsid w:val="000F4EC7"/>
    <w:rsid w:val="000F52F9"/>
    <w:rsid w:val="000F6108"/>
    <w:rsid w:val="000F6551"/>
    <w:rsid w:val="000F6753"/>
    <w:rsid w:val="000F7672"/>
    <w:rsid w:val="00101699"/>
    <w:rsid w:val="00101C5C"/>
    <w:rsid w:val="00103CC3"/>
    <w:rsid w:val="00105C69"/>
    <w:rsid w:val="00106655"/>
    <w:rsid w:val="001070BF"/>
    <w:rsid w:val="0011029C"/>
    <w:rsid w:val="0011038E"/>
    <w:rsid w:val="001112B0"/>
    <w:rsid w:val="00111BC9"/>
    <w:rsid w:val="00112218"/>
    <w:rsid w:val="00112912"/>
    <w:rsid w:val="00113DDF"/>
    <w:rsid w:val="00113F6A"/>
    <w:rsid w:val="00114375"/>
    <w:rsid w:val="001151BF"/>
    <w:rsid w:val="001158B5"/>
    <w:rsid w:val="00116B17"/>
    <w:rsid w:val="00117098"/>
    <w:rsid w:val="001171A0"/>
    <w:rsid w:val="001179D3"/>
    <w:rsid w:val="001209BB"/>
    <w:rsid w:val="00120DF3"/>
    <w:rsid w:val="001210B3"/>
    <w:rsid w:val="00121657"/>
    <w:rsid w:val="001219E4"/>
    <w:rsid w:val="00121C2A"/>
    <w:rsid w:val="00122305"/>
    <w:rsid w:val="001238BE"/>
    <w:rsid w:val="00124AEF"/>
    <w:rsid w:val="0012511C"/>
    <w:rsid w:val="001253B7"/>
    <w:rsid w:val="00125B98"/>
    <w:rsid w:val="0012603E"/>
    <w:rsid w:val="00126E18"/>
    <w:rsid w:val="0012708D"/>
    <w:rsid w:val="001279C6"/>
    <w:rsid w:val="0013126F"/>
    <w:rsid w:val="001335D1"/>
    <w:rsid w:val="00133F59"/>
    <w:rsid w:val="001344AC"/>
    <w:rsid w:val="001344B3"/>
    <w:rsid w:val="001355CF"/>
    <w:rsid w:val="00135BA2"/>
    <w:rsid w:val="001360C4"/>
    <w:rsid w:val="00136961"/>
    <w:rsid w:val="001400FA"/>
    <w:rsid w:val="0014069E"/>
    <w:rsid w:val="00140919"/>
    <w:rsid w:val="00140A80"/>
    <w:rsid w:val="00143774"/>
    <w:rsid w:val="00143AD3"/>
    <w:rsid w:val="00147188"/>
    <w:rsid w:val="00147529"/>
    <w:rsid w:val="0015005B"/>
    <w:rsid w:val="00150916"/>
    <w:rsid w:val="0015237F"/>
    <w:rsid w:val="0015270A"/>
    <w:rsid w:val="001530E2"/>
    <w:rsid w:val="001539D0"/>
    <w:rsid w:val="001550CF"/>
    <w:rsid w:val="001564B1"/>
    <w:rsid w:val="00156A89"/>
    <w:rsid w:val="001579D8"/>
    <w:rsid w:val="001616F4"/>
    <w:rsid w:val="001619AC"/>
    <w:rsid w:val="00162445"/>
    <w:rsid w:val="00163516"/>
    <w:rsid w:val="00164618"/>
    <w:rsid w:val="00166621"/>
    <w:rsid w:val="0016747C"/>
    <w:rsid w:val="00170394"/>
    <w:rsid w:val="00170E8F"/>
    <w:rsid w:val="00170F0B"/>
    <w:rsid w:val="0017143A"/>
    <w:rsid w:val="001723C4"/>
    <w:rsid w:val="00172B04"/>
    <w:rsid w:val="00172BDA"/>
    <w:rsid w:val="0017300C"/>
    <w:rsid w:val="00173016"/>
    <w:rsid w:val="001756D3"/>
    <w:rsid w:val="00175785"/>
    <w:rsid w:val="00176CA0"/>
    <w:rsid w:val="00177E35"/>
    <w:rsid w:val="001821F7"/>
    <w:rsid w:val="00182BB9"/>
    <w:rsid w:val="00183AD6"/>
    <w:rsid w:val="00184C4B"/>
    <w:rsid w:val="00185957"/>
    <w:rsid w:val="00187187"/>
    <w:rsid w:val="00187856"/>
    <w:rsid w:val="001908C2"/>
    <w:rsid w:val="00190EC9"/>
    <w:rsid w:val="001912D7"/>
    <w:rsid w:val="001917E4"/>
    <w:rsid w:val="00191A85"/>
    <w:rsid w:val="00191BC6"/>
    <w:rsid w:val="001920E8"/>
    <w:rsid w:val="001921B6"/>
    <w:rsid w:val="0019255E"/>
    <w:rsid w:val="0019586E"/>
    <w:rsid w:val="00196C32"/>
    <w:rsid w:val="00197221"/>
    <w:rsid w:val="00197900"/>
    <w:rsid w:val="00197CC0"/>
    <w:rsid w:val="001A0FC0"/>
    <w:rsid w:val="001A1008"/>
    <w:rsid w:val="001A1364"/>
    <w:rsid w:val="001A141F"/>
    <w:rsid w:val="001A17D4"/>
    <w:rsid w:val="001A18C7"/>
    <w:rsid w:val="001A2461"/>
    <w:rsid w:val="001A3965"/>
    <w:rsid w:val="001A472B"/>
    <w:rsid w:val="001A4D8A"/>
    <w:rsid w:val="001A6622"/>
    <w:rsid w:val="001B08AF"/>
    <w:rsid w:val="001B13E6"/>
    <w:rsid w:val="001B267D"/>
    <w:rsid w:val="001B2819"/>
    <w:rsid w:val="001B2B88"/>
    <w:rsid w:val="001B3F88"/>
    <w:rsid w:val="001B666D"/>
    <w:rsid w:val="001B6708"/>
    <w:rsid w:val="001B7DF5"/>
    <w:rsid w:val="001C0B1F"/>
    <w:rsid w:val="001C1964"/>
    <w:rsid w:val="001C1969"/>
    <w:rsid w:val="001C21FF"/>
    <w:rsid w:val="001C2C51"/>
    <w:rsid w:val="001C2E8D"/>
    <w:rsid w:val="001C3DCC"/>
    <w:rsid w:val="001C513D"/>
    <w:rsid w:val="001C51A0"/>
    <w:rsid w:val="001C5EDC"/>
    <w:rsid w:val="001C6C28"/>
    <w:rsid w:val="001D2368"/>
    <w:rsid w:val="001D3D33"/>
    <w:rsid w:val="001D3D8F"/>
    <w:rsid w:val="001D4918"/>
    <w:rsid w:val="001D7B58"/>
    <w:rsid w:val="001D7E0E"/>
    <w:rsid w:val="001E1D95"/>
    <w:rsid w:val="001E1E84"/>
    <w:rsid w:val="001E3CC8"/>
    <w:rsid w:val="001E4245"/>
    <w:rsid w:val="001E532B"/>
    <w:rsid w:val="001E57DF"/>
    <w:rsid w:val="001E6321"/>
    <w:rsid w:val="001E6380"/>
    <w:rsid w:val="001F13FA"/>
    <w:rsid w:val="001F1885"/>
    <w:rsid w:val="001F2371"/>
    <w:rsid w:val="001F2BB8"/>
    <w:rsid w:val="001F3833"/>
    <w:rsid w:val="001F383D"/>
    <w:rsid w:val="001F3D72"/>
    <w:rsid w:val="001F5650"/>
    <w:rsid w:val="001F5C62"/>
    <w:rsid w:val="001F6018"/>
    <w:rsid w:val="001F6A9A"/>
    <w:rsid w:val="001F6D54"/>
    <w:rsid w:val="00201144"/>
    <w:rsid w:val="00202F7F"/>
    <w:rsid w:val="00203FA2"/>
    <w:rsid w:val="00204504"/>
    <w:rsid w:val="0020535C"/>
    <w:rsid w:val="00205B58"/>
    <w:rsid w:val="00206856"/>
    <w:rsid w:val="002106CE"/>
    <w:rsid w:val="00210BE5"/>
    <w:rsid w:val="00211037"/>
    <w:rsid w:val="00211078"/>
    <w:rsid w:val="00211399"/>
    <w:rsid w:val="00211B9F"/>
    <w:rsid w:val="00211C6C"/>
    <w:rsid w:val="00212478"/>
    <w:rsid w:val="002124D6"/>
    <w:rsid w:val="00212EB1"/>
    <w:rsid w:val="00214D32"/>
    <w:rsid w:val="00216A56"/>
    <w:rsid w:val="00216AA8"/>
    <w:rsid w:val="00217178"/>
    <w:rsid w:val="002209D7"/>
    <w:rsid w:val="00220C1F"/>
    <w:rsid w:val="00222059"/>
    <w:rsid w:val="00222C82"/>
    <w:rsid w:val="00223FCB"/>
    <w:rsid w:val="0022494C"/>
    <w:rsid w:val="0022643B"/>
    <w:rsid w:val="002278F1"/>
    <w:rsid w:val="00227B1E"/>
    <w:rsid w:val="002316FB"/>
    <w:rsid w:val="00231737"/>
    <w:rsid w:val="00231F86"/>
    <w:rsid w:val="00233F52"/>
    <w:rsid w:val="002341A1"/>
    <w:rsid w:val="00234DFF"/>
    <w:rsid w:val="002353D0"/>
    <w:rsid w:val="00235655"/>
    <w:rsid w:val="00235FAD"/>
    <w:rsid w:val="002360E9"/>
    <w:rsid w:val="00236E6F"/>
    <w:rsid w:val="002371AC"/>
    <w:rsid w:val="00237EBC"/>
    <w:rsid w:val="002400B7"/>
    <w:rsid w:val="00240652"/>
    <w:rsid w:val="00240661"/>
    <w:rsid w:val="0024181D"/>
    <w:rsid w:val="00242DF8"/>
    <w:rsid w:val="00244AF7"/>
    <w:rsid w:val="0024543B"/>
    <w:rsid w:val="0024552D"/>
    <w:rsid w:val="00245756"/>
    <w:rsid w:val="00245C88"/>
    <w:rsid w:val="00246055"/>
    <w:rsid w:val="0024616C"/>
    <w:rsid w:val="00246916"/>
    <w:rsid w:val="0024749E"/>
    <w:rsid w:val="00247D92"/>
    <w:rsid w:val="00252334"/>
    <w:rsid w:val="00252C60"/>
    <w:rsid w:val="0025433A"/>
    <w:rsid w:val="00255502"/>
    <w:rsid w:val="00256261"/>
    <w:rsid w:val="00260055"/>
    <w:rsid w:val="0026040F"/>
    <w:rsid w:val="002613A0"/>
    <w:rsid w:val="0026246E"/>
    <w:rsid w:val="00263278"/>
    <w:rsid w:val="00263D3B"/>
    <w:rsid w:val="002643CE"/>
    <w:rsid w:val="002643FF"/>
    <w:rsid w:val="002660AF"/>
    <w:rsid w:val="00266E6E"/>
    <w:rsid w:val="00267036"/>
    <w:rsid w:val="00270114"/>
    <w:rsid w:val="0027145E"/>
    <w:rsid w:val="002721B4"/>
    <w:rsid w:val="00272310"/>
    <w:rsid w:val="0027257C"/>
    <w:rsid w:val="00272EB3"/>
    <w:rsid w:val="0027337A"/>
    <w:rsid w:val="0027346E"/>
    <w:rsid w:val="00274A13"/>
    <w:rsid w:val="00275845"/>
    <w:rsid w:val="00276877"/>
    <w:rsid w:val="0027705D"/>
    <w:rsid w:val="00277B1C"/>
    <w:rsid w:val="00280962"/>
    <w:rsid w:val="002834F9"/>
    <w:rsid w:val="00283837"/>
    <w:rsid w:val="0028394B"/>
    <w:rsid w:val="002845AF"/>
    <w:rsid w:val="00284EA0"/>
    <w:rsid w:val="00285077"/>
    <w:rsid w:val="00285EC3"/>
    <w:rsid w:val="002860DD"/>
    <w:rsid w:val="00287230"/>
    <w:rsid w:val="002874CA"/>
    <w:rsid w:val="00290D0D"/>
    <w:rsid w:val="00290FA2"/>
    <w:rsid w:val="00293A4A"/>
    <w:rsid w:val="00295351"/>
    <w:rsid w:val="00295885"/>
    <w:rsid w:val="00297628"/>
    <w:rsid w:val="00297825"/>
    <w:rsid w:val="00297F88"/>
    <w:rsid w:val="002A286B"/>
    <w:rsid w:val="002A381B"/>
    <w:rsid w:val="002A40E6"/>
    <w:rsid w:val="002A42EC"/>
    <w:rsid w:val="002A4B5A"/>
    <w:rsid w:val="002A4D07"/>
    <w:rsid w:val="002A58F2"/>
    <w:rsid w:val="002A70FF"/>
    <w:rsid w:val="002B0688"/>
    <w:rsid w:val="002B0B50"/>
    <w:rsid w:val="002B1FE2"/>
    <w:rsid w:val="002B45D5"/>
    <w:rsid w:val="002B4ED6"/>
    <w:rsid w:val="002B5BAF"/>
    <w:rsid w:val="002B6251"/>
    <w:rsid w:val="002B7C91"/>
    <w:rsid w:val="002C07A2"/>
    <w:rsid w:val="002C08DE"/>
    <w:rsid w:val="002C0A14"/>
    <w:rsid w:val="002C10AE"/>
    <w:rsid w:val="002C2CF6"/>
    <w:rsid w:val="002C467A"/>
    <w:rsid w:val="002C4B33"/>
    <w:rsid w:val="002C52A5"/>
    <w:rsid w:val="002C5353"/>
    <w:rsid w:val="002C5B7A"/>
    <w:rsid w:val="002D0BA3"/>
    <w:rsid w:val="002D0C4E"/>
    <w:rsid w:val="002D13B8"/>
    <w:rsid w:val="002D1B1B"/>
    <w:rsid w:val="002D36DE"/>
    <w:rsid w:val="002D3B02"/>
    <w:rsid w:val="002D3D4C"/>
    <w:rsid w:val="002D5102"/>
    <w:rsid w:val="002D57FF"/>
    <w:rsid w:val="002D58F7"/>
    <w:rsid w:val="002D7240"/>
    <w:rsid w:val="002D7D1E"/>
    <w:rsid w:val="002E06A1"/>
    <w:rsid w:val="002E12B1"/>
    <w:rsid w:val="002E13BC"/>
    <w:rsid w:val="002E256D"/>
    <w:rsid w:val="002E2A16"/>
    <w:rsid w:val="002E4A1A"/>
    <w:rsid w:val="002E5BBF"/>
    <w:rsid w:val="002E5E85"/>
    <w:rsid w:val="002E6A5A"/>
    <w:rsid w:val="002E6FE9"/>
    <w:rsid w:val="002E7925"/>
    <w:rsid w:val="002E7926"/>
    <w:rsid w:val="002E7F49"/>
    <w:rsid w:val="002F01F9"/>
    <w:rsid w:val="002F0231"/>
    <w:rsid w:val="002F0299"/>
    <w:rsid w:val="002F165B"/>
    <w:rsid w:val="002F2299"/>
    <w:rsid w:val="002F244F"/>
    <w:rsid w:val="002F25B2"/>
    <w:rsid w:val="002F2BEE"/>
    <w:rsid w:val="002F2D30"/>
    <w:rsid w:val="002F2FD0"/>
    <w:rsid w:val="002F45AD"/>
    <w:rsid w:val="002F48C9"/>
    <w:rsid w:val="002F54F3"/>
    <w:rsid w:val="002F68A5"/>
    <w:rsid w:val="002F6A25"/>
    <w:rsid w:val="002F7CDC"/>
    <w:rsid w:val="003016CD"/>
    <w:rsid w:val="00301848"/>
    <w:rsid w:val="00305A22"/>
    <w:rsid w:val="003074A3"/>
    <w:rsid w:val="00307BEE"/>
    <w:rsid w:val="00310835"/>
    <w:rsid w:val="003116CE"/>
    <w:rsid w:val="00311BC7"/>
    <w:rsid w:val="00312065"/>
    <w:rsid w:val="003127D4"/>
    <w:rsid w:val="00312D2A"/>
    <w:rsid w:val="00312F85"/>
    <w:rsid w:val="00313BD8"/>
    <w:rsid w:val="003142E4"/>
    <w:rsid w:val="00314E9A"/>
    <w:rsid w:val="003156A5"/>
    <w:rsid w:val="00317839"/>
    <w:rsid w:val="0032032D"/>
    <w:rsid w:val="003207FD"/>
    <w:rsid w:val="003214FC"/>
    <w:rsid w:val="00321DB5"/>
    <w:rsid w:val="00322740"/>
    <w:rsid w:val="0032344F"/>
    <w:rsid w:val="0032463A"/>
    <w:rsid w:val="00324B9C"/>
    <w:rsid w:val="00324D77"/>
    <w:rsid w:val="00324D83"/>
    <w:rsid w:val="003255D7"/>
    <w:rsid w:val="00326F31"/>
    <w:rsid w:val="003279D6"/>
    <w:rsid w:val="00327CE8"/>
    <w:rsid w:val="00330301"/>
    <w:rsid w:val="00330B5C"/>
    <w:rsid w:val="00330C0E"/>
    <w:rsid w:val="00331246"/>
    <w:rsid w:val="00331E09"/>
    <w:rsid w:val="003321FA"/>
    <w:rsid w:val="003333C3"/>
    <w:rsid w:val="00334B77"/>
    <w:rsid w:val="00335336"/>
    <w:rsid w:val="00335887"/>
    <w:rsid w:val="00335DBE"/>
    <w:rsid w:val="00335FB2"/>
    <w:rsid w:val="003405B9"/>
    <w:rsid w:val="00340F7D"/>
    <w:rsid w:val="00342095"/>
    <w:rsid w:val="00343175"/>
    <w:rsid w:val="0034362C"/>
    <w:rsid w:val="00343836"/>
    <w:rsid w:val="0034474F"/>
    <w:rsid w:val="00345A08"/>
    <w:rsid w:val="00346090"/>
    <w:rsid w:val="003470E4"/>
    <w:rsid w:val="0034764C"/>
    <w:rsid w:val="00347A7A"/>
    <w:rsid w:val="00351E8E"/>
    <w:rsid w:val="00351F0B"/>
    <w:rsid w:val="00354ADB"/>
    <w:rsid w:val="00355B0F"/>
    <w:rsid w:val="0035734A"/>
    <w:rsid w:val="00357387"/>
    <w:rsid w:val="003578D5"/>
    <w:rsid w:val="00357B39"/>
    <w:rsid w:val="003601C3"/>
    <w:rsid w:val="00360761"/>
    <w:rsid w:val="00360F47"/>
    <w:rsid w:val="0036150F"/>
    <w:rsid w:val="003623BE"/>
    <w:rsid w:val="00362823"/>
    <w:rsid w:val="00367715"/>
    <w:rsid w:val="00370426"/>
    <w:rsid w:val="00373701"/>
    <w:rsid w:val="00373925"/>
    <w:rsid w:val="00374AC1"/>
    <w:rsid w:val="003753C0"/>
    <w:rsid w:val="00376FCF"/>
    <w:rsid w:val="003771F2"/>
    <w:rsid w:val="00377494"/>
    <w:rsid w:val="003777E9"/>
    <w:rsid w:val="00377C2F"/>
    <w:rsid w:val="00380F93"/>
    <w:rsid w:val="00383AB6"/>
    <w:rsid w:val="0038415C"/>
    <w:rsid w:val="0038545E"/>
    <w:rsid w:val="00386090"/>
    <w:rsid w:val="00390008"/>
    <w:rsid w:val="00391C90"/>
    <w:rsid w:val="00392E3A"/>
    <w:rsid w:val="00392E5C"/>
    <w:rsid w:val="00393EEE"/>
    <w:rsid w:val="00394017"/>
    <w:rsid w:val="00394867"/>
    <w:rsid w:val="0039536D"/>
    <w:rsid w:val="00395539"/>
    <w:rsid w:val="00395913"/>
    <w:rsid w:val="00396FEF"/>
    <w:rsid w:val="00397252"/>
    <w:rsid w:val="00397C07"/>
    <w:rsid w:val="00397E92"/>
    <w:rsid w:val="003A02D5"/>
    <w:rsid w:val="003A06A4"/>
    <w:rsid w:val="003A0A7C"/>
    <w:rsid w:val="003A2901"/>
    <w:rsid w:val="003A2B18"/>
    <w:rsid w:val="003A36B8"/>
    <w:rsid w:val="003A3CC0"/>
    <w:rsid w:val="003A57F4"/>
    <w:rsid w:val="003A6383"/>
    <w:rsid w:val="003A63F5"/>
    <w:rsid w:val="003A72B7"/>
    <w:rsid w:val="003A7B12"/>
    <w:rsid w:val="003B0CC6"/>
    <w:rsid w:val="003B184E"/>
    <w:rsid w:val="003B2A90"/>
    <w:rsid w:val="003B33C1"/>
    <w:rsid w:val="003B4535"/>
    <w:rsid w:val="003B475C"/>
    <w:rsid w:val="003B6640"/>
    <w:rsid w:val="003B6881"/>
    <w:rsid w:val="003B78E7"/>
    <w:rsid w:val="003B79F0"/>
    <w:rsid w:val="003C1D13"/>
    <w:rsid w:val="003C357D"/>
    <w:rsid w:val="003C369D"/>
    <w:rsid w:val="003C4DF8"/>
    <w:rsid w:val="003C557F"/>
    <w:rsid w:val="003C7DA9"/>
    <w:rsid w:val="003D1955"/>
    <w:rsid w:val="003D1C77"/>
    <w:rsid w:val="003D263A"/>
    <w:rsid w:val="003D2670"/>
    <w:rsid w:val="003D274C"/>
    <w:rsid w:val="003D2A37"/>
    <w:rsid w:val="003D35E9"/>
    <w:rsid w:val="003D53B5"/>
    <w:rsid w:val="003D583D"/>
    <w:rsid w:val="003D5A96"/>
    <w:rsid w:val="003D5CEC"/>
    <w:rsid w:val="003D65C1"/>
    <w:rsid w:val="003D6A55"/>
    <w:rsid w:val="003E05A5"/>
    <w:rsid w:val="003E0CFB"/>
    <w:rsid w:val="003E1503"/>
    <w:rsid w:val="003E1940"/>
    <w:rsid w:val="003E318C"/>
    <w:rsid w:val="003E3481"/>
    <w:rsid w:val="003E36BC"/>
    <w:rsid w:val="003E48E0"/>
    <w:rsid w:val="003E623F"/>
    <w:rsid w:val="003E679E"/>
    <w:rsid w:val="003E752A"/>
    <w:rsid w:val="003E7671"/>
    <w:rsid w:val="003E7E1F"/>
    <w:rsid w:val="003F1038"/>
    <w:rsid w:val="003F1434"/>
    <w:rsid w:val="003F165C"/>
    <w:rsid w:val="003F1912"/>
    <w:rsid w:val="003F2462"/>
    <w:rsid w:val="003F3CD2"/>
    <w:rsid w:val="003F5694"/>
    <w:rsid w:val="003F6492"/>
    <w:rsid w:val="003F779C"/>
    <w:rsid w:val="00402182"/>
    <w:rsid w:val="00402E8F"/>
    <w:rsid w:val="0040370D"/>
    <w:rsid w:val="004052CF"/>
    <w:rsid w:val="004057A5"/>
    <w:rsid w:val="00407341"/>
    <w:rsid w:val="00411FD2"/>
    <w:rsid w:val="004123D5"/>
    <w:rsid w:val="00412F63"/>
    <w:rsid w:val="00415DDA"/>
    <w:rsid w:val="00416241"/>
    <w:rsid w:val="00416629"/>
    <w:rsid w:val="00416796"/>
    <w:rsid w:val="00416DA2"/>
    <w:rsid w:val="00417943"/>
    <w:rsid w:val="00417F7A"/>
    <w:rsid w:val="00417F94"/>
    <w:rsid w:val="00420140"/>
    <w:rsid w:val="004206B8"/>
    <w:rsid w:val="00420CC7"/>
    <w:rsid w:val="00420E7B"/>
    <w:rsid w:val="00420F4D"/>
    <w:rsid w:val="00421957"/>
    <w:rsid w:val="0042255C"/>
    <w:rsid w:val="004233D0"/>
    <w:rsid w:val="004233F9"/>
    <w:rsid w:val="0042386C"/>
    <w:rsid w:val="00423A1C"/>
    <w:rsid w:val="0042509D"/>
    <w:rsid w:val="0042652A"/>
    <w:rsid w:val="00430D9F"/>
    <w:rsid w:val="00431267"/>
    <w:rsid w:val="00432B9D"/>
    <w:rsid w:val="00432BAA"/>
    <w:rsid w:val="004335AF"/>
    <w:rsid w:val="00433847"/>
    <w:rsid w:val="00433C16"/>
    <w:rsid w:val="00436740"/>
    <w:rsid w:val="00436CBA"/>
    <w:rsid w:val="004377FB"/>
    <w:rsid w:val="00442202"/>
    <w:rsid w:val="00442240"/>
    <w:rsid w:val="004423DF"/>
    <w:rsid w:val="004426BE"/>
    <w:rsid w:val="004438E8"/>
    <w:rsid w:val="00443946"/>
    <w:rsid w:val="00444085"/>
    <w:rsid w:val="004453FE"/>
    <w:rsid w:val="0044548D"/>
    <w:rsid w:val="00446495"/>
    <w:rsid w:val="00447267"/>
    <w:rsid w:val="00447A10"/>
    <w:rsid w:val="00450D8C"/>
    <w:rsid w:val="0045141F"/>
    <w:rsid w:val="004517C6"/>
    <w:rsid w:val="004533E6"/>
    <w:rsid w:val="0045457A"/>
    <w:rsid w:val="00455207"/>
    <w:rsid w:val="004600E0"/>
    <w:rsid w:val="004620C7"/>
    <w:rsid w:val="0046314C"/>
    <w:rsid w:val="0046434E"/>
    <w:rsid w:val="004643CD"/>
    <w:rsid w:val="00464899"/>
    <w:rsid w:val="00464A4A"/>
    <w:rsid w:val="0046693D"/>
    <w:rsid w:val="00466C11"/>
    <w:rsid w:val="00466FBD"/>
    <w:rsid w:val="00467E40"/>
    <w:rsid w:val="0047147E"/>
    <w:rsid w:val="00471525"/>
    <w:rsid w:val="00471F58"/>
    <w:rsid w:val="00472767"/>
    <w:rsid w:val="004732D0"/>
    <w:rsid w:val="00473480"/>
    <w:rsid w:val="00473D5F"/>
    <w:rsid w:val="00474AFC"/>
    <w:rsid w:val="00475795"/>
    <w:rsid w:val="004800BF"/>
    <w:rsid w:val="0048123F"/>
    <w:rsid w:val="00481E58"/>
    <w:rsid w:val="0048208C"/>
    <w:rsid w:val="004831C3"/>
    <w:rsid w:val="00483537"/>
    <w:rsid w:val="00483AF5"/>
    <w:rsid w:val="00484901"/>
    <w:rsid w:val="004856AA"/>
    <w:rsid w:val="0048571A"/>
    <w:rsid w:val="00486496"/>
    <w:rsid w:val="00486541"/>
    <w:rsid w:val="0048712C"/>
    <w:rsid w:val="00487D7D"/>
    <w:rsid w:val="004925EE"/>
    <w:rsid w:val="00493E09"/>
    <w:rsid w:val="00494203"/>
    <w:rsid w:val="00494880"/>
    <w:rsid w:val="00494F3A"/>
    <w:rsid w:val="00496B55"/>
    <w:rsid w:val="00497AA2"/>
    <w:rsid w:val="004A092C"/>
    <w:rsid w:val="004A09DD"/>
    <w:rsid w:val="004A0D62"/>
    <w:rsid w:val="004A17B4"/>
    <w:rsid w:val="004A18A5"/>
    <w:rsid w:val="004A1959"/>
    <w:rsid w:val="004A4D6B"/>
    <w:rsid w:val="004A76BD"/>
    <w:rsid w:val="004B06EB"/>
    <w:rsid w:val="004B110F"/>
    <w:rsid w:val="004B21E5"/>
    <w:rsid w:val="004B2218"/>
    <w:rsid w:val="004B3805"/>
    <w:rsid w:val="004B3BE2"/>
    <w:rsid w:val="004B3E2E"/>
    <w:rsid w:val="004B4185"/>
    <w:rsid w:val="004B533C"/>
    <w:rsid w:val="004B6CB4"/>
    <w:rsid w:val="004B7D19"/>
    <w:rsid w:val="004C14EE"/>
    <w:rsid w:val="004C196B"/>
    <w:rsid w:val="004C21F4"/>
    <w:rsid w:val="004C29BC"/>
    <w:rsid w:val="004C3A00"/>
    <w:rsid w:val="004C415D"/>
    <w:rsid w:val="004C5721"/>
    <w:rsid w:val="004C58F2"/>
    <w:rsid w:val="004C634B"/>
    <w:rsid w:val="004C68BB"/>
    <w:rsid w:val="004C7799"/>
    <w:rsid w:val="004C79A9"/>
    <w:rsid w:val="004D099C"/>
    <w:rsid w:val="004D0ED0"/>
    <w:rsid w:val="004D1B64"/>
    <w:rsid w:val="004D1CAD"/>
    <w:rsid w:val="004D2D7B"/>
    <w:rsid w:val="004D3B75"/>
    <w:rsid w:val="004D50C0"/>
    <w:rsid w:val="004D63CD"/>
    <w:rsid w:val="004D648C"/>
    <w:rsid w:val="004E2E26"/>
    <w:rsid w:val="004E34B3"/>
    <w:rsid w:val="004E484D"/>
    <w:rsid w:val="004E48A3"/>
    <w:rsid w:val="004E50D9"/>
    <w:rsid w:val="004E544C"/>
    <w:rsid w:val="004E6497"/>
    <w:rsid w:val="004E6944"/>
    <w:rsid w:val="004E6DF8"/>
    <w:rsid w:val="004E7ED2"/>
    <w:rsid w:val="004F130A"/>
    <w:rsid w:val="004F18E7"/>
    <w:rsid w:val="004F248D"/>
    <w:rsid w:val="004F2B1F"/>
    <w:rsid w:val="004F4118"/>
    <w:rsid w:val="004F4A7C"/>
    <w:rsid w:val="004F5682"/>
    <w:rsid w:val="004F5CA7"/>
    <w:rsid w:val="004F5F34"/>
    <w:rsid w:val="004F70D7"/>
    <w:rsid w:val="004F73F7"/>
    <w:rsid w:val="004F791F"/>
    <w:rsid w:val="004F7A08"/>
    <w:rsid w:val="0050038F"/>
    <w:rsid w:val="0050056B"/>
    <w:rsid w:val="0050109E"/>
    <w:rsid w:val="00501557"/>
    <w:rsid w:val="00501D95"/>
    <w:rsid w:val="00502A31"/>
    <w:rsid w:val="00503B8C"/>
    <w:rsid w:val="00505B22"/>
    <w:rsid w:val="005064AE"/>
    <w:rsid w:val="005069A8"/>
    <w:rsid w:val="00507510"/>
    <w:rsid w:val="0051047C"/>
    <w:rsid w:val="0051182C"/>
    <w:rsid w:val="0051213B"/>
    <w:rsid w:val="005126C9"/>
    <w:rsid w:val="0051359F"/>
    <w:rsid w:val="00514D61"/>
    <w:rsid w:val="00515686"/>
    <w:rsid w:val="005156D9"/>
    <w:rsid w:val="00516419"/>
    <w:rsid w:val="005168BF"/>
    <w:rsid w:val="00520539"/>
    <w:rsid w:val="0052112E"/>
    <w:rsid w:val="0052163B"/>
    <w:rsid w:val="0052487B"/>
    <w:rsid w:val="00524AB2"/>
    <w:rsid w:val="0052540D"/>
    <w:rsid w:val="005254E1"/>
    <w:rsid w:val="005264DB"/>
    <w:rsid w:val="00527709"/>
    <w:rsid w:val="0052779B"/>
    <w:rsid w:val="00527846"/>
    <w:rsid w:val="00527B23"/>
    <w:rsid w:val="005304B8"/>
    <w:rsid w:val="00530E90"/>
    <w:rsid w:val="005319E9"/>
    <w:rsid w:val="00531B96"/>
    <w:rsid w:val="00533961"/>
    <w:rsid w:val="00534544"/>
    <w:rsid w:val="00534FE0"/>
    <w:rsid w:val="00535102"/>
    <w:rsid w:val="00535EEA"/>
    <w:rsid w:val="00537AC2"/>
    <w:rsid w:val="00540784"/>
    <w:rsid w:val="00540C22"/>
    <w:rsid w:val="005418C7"/>
    <w:rsid w:val="00541AB2"/>
    <w:rsid w:val="0054263A"/>
    <w:rsid w:val="005430D1"/>
    <w:rsid w:val="005432D5"/>
    <w:rsid w:val="00543FAC"/>
    <w:rsid w:val="00544E1D"/>
    <w:rsid w:val="00545B31"/>
    <w:rsid w:val="00545DA1"/>
    <w:rsid w:val="00545E60"/>
    <w:rsid w:val="00546254"/>
    <w:rsid w:val="00546A22"/>
    <w:rsid w:val="005473DF"/>
    <w:rsid w:val="00547D75"/>
    <w:rsid w:val="00550AB6"/>
    <w:rsid w:val="00551B7B"/>
    <w:rsid w:val="0055292A"/>
    <w:rsid w:val="00553304"/>
    <w:rsid w:val="005541D1"/>
    <w:rsid w:val="0055442E"/>
    <w:rsid w:val="0055508C"/>
    <w:rsid w:val="0055517B"/>
    <w:rsid w:val="00555E93"/>
    <w:rsid w:val="0056031B"/>
    <w:rsid w:val="00560AD7"/>
    <w:rsid w:val="00560B10"/>
    <w:rsid w:val="00561F96"/>
    <w:rsid w:val="00563576"/>
    <w:rsid w:val="00563744"/>
    <w:rsid w:val="00565331"/>
    <w:rsid w:val="00567035"/>
    <w:rsid w:val="00567887"/>
    <w:rsid w:val="00571885"/>
    <w:rsid w:val="0057192C"/>
    <w:rsid w:val="005723C5"/>
    <w:rsid w:val="00573491"/>
    <w:rsid w:val="00573945"/>
    <w:rsid w:val="00573971"/>
    <w:rsid w:val="00574175"/>
    <w:rsid w:val="00574856"/>
    <w:rsid w:val="00576D59"/>
    <w:rsid w:val="00576F3B"/>
    <w:rsid w:val="00576FAA"/>
    <w:rsid w:val="00577953"/>
    <w:rsid w:val="00577AB2"/>
    <w:rsid w:val="00577F7A"/>
    <w:rsid w:val="00580550"/>
    <w:rsid w:val="00580742"/>
    <w:rsid w:val="00583DB7"/>
    <w:rsid w:val="0058446D"/>
    <w:rsid w:val="005852E3"/>
    <w:rsid w:val="00592D18"/>
    <w:rsid w:val="005936B2"/>
    <w:rsid w:val="005939A8"/>
    <w:rsid w:val="00593BDF"/>
    <w:rsid w:val="00595111"/>
    <w:rsid w:val="005959DC"/>
    <w:rsid w:val="00595F29"/>
    <w:rsid w:val="005A043D"/>
    <w:rsid w:val="005A1946"/>
    <w:rsid w:val="005A1D08"/>
    <w:rsid w:val="005A34C6"/>
    <w:rsid w:val="005A3745"/>
    <w:rsid w:val="005A3A41"/>
    <w:rsid w:val="005A44E4"/>
    <w:rsid w:val="005A450C"/>
    <w:rsid w:val="005A701A"/>
    <w:rsid w:val="005B1785"/>
    <w:rsid w:val="005B1BB1"/>
    <w:rsid w:val="005B2287"/>
    <w:rsid w:val="005B3596"/>
    <w:rsid w:val="005B3B93"/>
    <w:rsid w:val="005B51E1"/>
    <w:rsid w:val="005B6552"/>
    <w:rsid w:val="005B6AB4"/>
    <w:rsid w:val="005B761C"/>
    <w:rsid w:val="005C1712"/>
    <w:rsid w:val="005C176B"/>
    <w:rsid w:val="005C235D"/>
    <w:rsid w:val="005C2A17"/>
    <w:rsid w:val="005C35E3"/>
    <w:rsid w:val="005C3B02"/>
    <w:rsid w:val="005C3C04"/>
    <w:rsid w:val="005C4585"/>
    <w:rsid w:val="005C4A2C"/>
    <w:rsid w:val="005C4E54"/>
    <w:rsid w:val="005C506A"/>
    <w:rsid w:val="005C7065"/>
    <w:rsid w:val="005C7D3D"/>
    <w:rsid w:val="005D1E33"/>
    <w:rsid w:val="005D2346"/>
    <w:rsid w:val="005D2442"/>
    <w:rsid w:val="005D24A4"/>
    <w:rsid w:val="005D4250"/>
    <w:rsid w:val="005D49FB"/>
    <w:rsid w:val="005D4D9D"/>
    <w:rsid w:val="005D542A"/>
    <w:rsid w:val="005D543C"/>
    <w:rsid w:val="005D60E5"/>
    <w:rsid w:val="005D61BC"/>
    <w:rsid w:val="005D6A93"/>
    <w:rsid w:val="005D70C9"/>
    <w:rsid w:val="005D70E9"/>
    <w:rsid w:val="005E0EC4"/>
    <w:rsid w:val="005E1004"/>
    <w:rsid w:val="005E189F"/>
    <w:rsid w:val="005E1CF4"/>
    <w:rsid w:val="005E330A"/>
    <w:rsid w:val="005E4044"/>
    <w:rsid w:val="005E48CB"/>
    <w:rsid w:val="005E4A64"/>
    <w:rsid w:val="005E4EC5"/>
    <w:rsid w:val="005E7DFB"/>
    <w:rsid w:val="005F064E"/>
    <w:rsid w:val="005F06C5"/>
    <w:rsid w:val="005F1238"/>
    <w:rsid w:val="005F140C"/>
    <w:rsid w:val="005F18B8"/>
    <w:rsid w:val="005F1D28"/>
    <w:rsid w:val="005F2954"/>
    <w:rsid w:val="005F3B1C"/>
    <w:rsid w:val="005F3CAD"/>
    <w:rsid w:val="005F4E0C"/>
    <w:rsid w:val="005F52BE"/>
    <w:rsid w:val="005F56DB"/>
    <w:rsid w:val="005F6379"/>
    <w:rsid w:val="005F644F"/>
    <w:rsid w:val="005F6DB0"/>
    <w:rsid w:val="005F6E9E"/>
    <w:rsid w:val="005F7D49"/>
    <w:rsid w:val="00600E51"/>
    <w:rsid w:val="00601004"/>
    <w:rsid w:val="006022A6"/>
    <w:rsid w:val="00602A70"/>
    <w:rsid w:val="00603480"/>
    <w:rsid w:val="00603A98"/>
    <w:rsid w:val="00603D8B"/>
    <w:rsid w:val="00603EE2"/>
    <w:rsid w:val="00603EF0"/>
    <w:rsid w:val="00604456"/>
    <w:rsid w:val="00607B8F"/>
    <w:rsid w:val="00607C19"/>
    <w:rsid w:val="006113C7"/>
    <w:rsid w:val="00611649"/>
    <w:rsid w:val="00611782"/>
    <w:rsid w:val="00612F32"/>
    <w:rsid w:val="00613611"/>
    <w:rsid w:val="00614961"/>
    <w:rsid w:val="006162EF"/>
    <w:rsid w:val="00616B9C"/>
    <w:rsid w:val="00617F66"/>
    <w:rsid w:val="006202F2"/>
    <w:rsid w:val="00622F8C"/>
    <w:rsid w:val="0062488C"/>
    <w:rsid w:val="00624FD8"/>
    <w:rsid w:val="006258DA"/>
    <w:rsid w:val="00627D8A"/>
    <w:rsid w:val="006300BE"/>
    <w:rsid w:val="006301D8"/>
    <w:rsid w:val="00630650"/>
    <w:rsid w:val="00630739"/>
    <w:rsid w:val="00630F4B"/>
    <w:rsid w:val="0063271E"/>
    <w:rsid w:val="00634BB1"/>
    <w:rsid w:val="006352F9"/>
    <w:rsid w:val="00635606"/>
    <w:rsid w:val="006361C5"/>
    <w:rsid w:val="00636EC8"/>
    <w:rsid w:val="006377F4"/>
    <w:rsid w:val="00640F00"/>
    <w:rsid w:val="00642ACE"/>
    <w:rsid w:val="00642CC9"/>
    <w:rsid w:val="00643842"/>
    <w:rsid w:val="00643C21"/>
    <w:rsid w:val="006444B8"/>
    <w:rsid w:val="0064730E"/>
    <w:rsid w:val="00647632"/>
    <w:rsid w:val="006478B3"/>
    <w:rsid w:val="006479FC"/>
    <w:rsid w:val="00650419"/>
    <w:rsid w:val="00650D90"/>
    <w:rsid w:val="0065328A"/>
    <w:rsid w:val="00653D06"/>
    <w:rsid w:val="00654179"/>
    <w:rsid w:val="006551B3"/>
    <w:rsid w:val="0065528B"/>
    <w:rsid w:val="0065616A"/>
    <w:rsid w:val="006565E4"/>
    <w:rsid w:val="00656A56"/>
    <w:rsid w:val="00656C39"/>
    <w:rsid w:val="006571BE"/>
    <w:rsid w:val="0065741B"/>
    <w:rsid w:val="0065765D"/>
    <w:rsid w:val="00657843"/>
    <w:rsid w:val="00657970"/>
    <w:rsid w:val="00660C22"/>
    <w:rsid w:val="00661548"/>
    <w:rsid w:val="006619E8"/>
    <w:rsid w:val="00661D61"/>
    <w:rsid w:val="00662861"/>
    <w:rsid w:val="00666626"/>
    <w:rsid w:val="00667D96"/>
    <w:rsid w:val="00670A6F"/>
    <w:rsid w:val="00671A25"/>
    <w:rsid w:val="0067309E"/>
    <w:rsid w:val="00673D10"/>
    <w:rsid w:val="00673E45"/>
    <w:rsid w:val="00673E6B"/>
    <w:rsid w:val="00674816"/>
    <w:rsid w:val="006771A7"/>
    <w:rsid w:val="00677613"/>
    <w:rsid w:val="00677CE2"/>
    <w:rsid w:val="006807BC"/>
    <w:rsid w:val="0068114E"/>
    <w:rsid w:val="006818DD"/>
    <w:rsid w:val="0068256C"/>
    <w:rsid w:val="0068359C"/>
    <w:rsid w:val="00684377"/>
    <w:rsid w:val="006869CC"/>
    <w:rsid w:val="00686B2E"/>
    <w:rsid w:val="00686B72"/>
    <w:rsid w:val="0069002D"/>
    <w:rsid w:val="00690062"/>
    <w:rsid w:val="0069025F"/>
    <w:rsid w:val="006904E0"/>
    <w:rsid w:val="0069064D"/>
    <w:rsid w:val="00692802"/>
    <w:rsid w:val="00692BD1"/>
    <w:rsid w:val="00695A28"/>
    <w:rsid w:val="006A0AB9"/>
    <w:rsid w:val="006A26A9"/>
    <w:rsid w:val="006A29E4"/>
    <w:rsid w:val="006A2D13"/>
    <w:rsid w:val="006A30AF"/>
    <w:rsid w:val="006A3F4A"/>
    <w:rsid w:val="006A4480"/>
    <w:rsid w:val="006A476C"/>
    <w:rsid w:val="006A480A"/>
    <w:rsid w:val="006A488C"/>
    <w:rsid w:val="006A51B7"/>
    <w:rsid w:val="006A5468"/>
    <w:rsid w:val="006A594D"/>
    <w:rsid w:val="006A608A"/>
    <w:rsid w:val="006A7106"/>
    <w:rsid w:val="006B0E86"/>
    <w:rsid w:val="006B1844"/>
    <w:rsid w:val="006B1CD0"/>
    <w:rsid w:val="006B272C"/>
    <w:rsid w:val="006B2B90"/>
    <w:rsid w:val="006B3E21"/>
    <w:rsid w:val="006B4C46"/>
    <w:rsid w:val="006B6C26"/>
    <w:rsid w:val="006B7142"/>
    <w:rsid w:val="006B7D9F"/>
    <w:rsid w:val="006C0E5C"/>
    <w:rsid w:val="006C1406"/>
    <w:rsid w:val="006C1B49"/>
    <w:rsid w:val="006C2DB4"/>
    <w:rsid w:val="006C3711"/>
    <w:rsid w:val="006C457F"/>
    <w:rsid w:val="006C4FB8"/>
    <w:rsid w:val="006C5459"/>
    <w:rsid w:val="006C5C92"/>
    <w:rsid w:val="006C5CC8"/>
    <w:rsid w:val="006C6CFF"/>
    <w:rsid w:val="006C6E98"/>
    <w:rsid w:val="006C6EFD"/>
    <w:rsid w:val="006C7278"/>
    <w:rsid w:val="006C75CA"/>
    <w:rsid w:val="006D0231"/>
    <w:rsid w:val="006D0B38"/>
    <w:rsid w:val="006D12FA"/>
    <w:rsid w:val="006D2E7F"/>
    <w:rsid w:val="006D4A43"/>
    <w:rsid w:val="006D4C09"/>
    <w:rsid w:val="006D58A7"/>
    <w:rsid w:val="006D686A"/>
    <w:rsid w:val="006E462A"/>
    <w:rsid w:val="006E67C5"/>
    <w:rsid w:val="006F0CFC"/>
    <w:rsid w:val="006F23C4"/>
    <w:rsid w:val="006F2AA4"/>
    <w:rsid w:val="006F7D4E"/>
    <w:rsid w:val="006F7FD1"/>
    <w:rsid w:val="007021F7"/>
    <w:rsid w:val="0070238E"/>
    <w:rsid w:val="007025C8"/>
    <w:rsid w:val="007026C9"/>
    <w:rsid w:val="007038AD"/>
    <w:rsid w:val="00704CDE"/>
    <w:rsid w:val="00705374"/>
    <w:rsid w:val="00705451"/>
    <w:rsid w:val="007058D8"/>
    <w:rsid w:val="00707C7C"/>
    <w:rsid w:val="00710093"/>
    <w:rsid w:val="00711A72"/>
    <w:rsid w:val="00712A2D"/>
    <w:rsid w:val="00712EA6"/>
    <w:rsid w:val="007156D9"/>
    <w:rsid w:val="00716363"/>
    <w:rsid w:val="00717CE7"/>
    <w:rsid w:val="00720684"/>
    <w:rsid w:val="00721242"/>
    <w:rsid w:val="0072128E"/>
    <w:rsid w:val="007230B8"/>
    <w:rsid w:val="0072373C"/>
    <w:rsid w:val="00723DB5"/>
    <w:rsid w:val="00724174"/>
    <w:rsid w:val="00724897"/>
    <w:rsid w:val="00724F8F"/>
    <w:rsid w:val="00725066"/>
    <w:rsid w:val="00725BB3"/>
    <w:rsid w:val="00726582"/>
    <w:rsid w:val="007266FD"/>
    <w:rsid w:val="00726B2E"/>
    <w:rsid w:val="00726CA4"/>
    <w:rsid w:val="00727BEE"/>
    <w:rsid w:val="00731D79"/>
    <w:rsid w:val="0073234F"/>
    <w:rsid w:val="007323AC"/>
    <w:rsid w:val="00732989"/>
    <w:rsid w:val="00733A97"/>
    <w:rsid w:val="00734272"/>
    <w:rsid w:val="0073459E"/>
    <w:rsid w:val="007366A8"/>
    <w:rsid w:val="00737240"/>
    <w:rsid w:val="00737F95"/>
    <w:rsid w:val="007408CD"/>
    <w:rsid w:val="00741488"/>
    <w:rsid w:val="00741CD0"/>
    <w:rsid w:val="00742D74"/>
    <w:rsid w:val="00743B8E"/>
    <w:rsid w:val="0074448E"/>
    <w:rsid w:val="007456D3"/>
    <w:rsid w:val="00747F48"/>
    <w:rsid w:val="00751852"/>
    <w:rsid w:val="00751AF3"/>
    <w:rsid w:val="0075249E"/>
    <w:rsid w:val="0075327C"/>
    <w:rsid w:val="0075389A"/>
    <w:rsid w:val="007554C0"/>
    <w:rsid w:val="00755F5A"/>
    <w:rsid w:val="007572A6"/>
    <w:rsid w:val="007601BD"/>
    <w:rsid w:val="00761B10"/>
    <w:rsid w:val="00762C9B"/>
    <w:rsid w:val="007630FF"/>
    <w:rsid w:val="00763E5C"/>
    <w:rsid w:val="007641C6"/>
    <w:rsid w:val="00764D0A"/>
    <w:rsid w:val="00765031"/>
    <w:rsid w:val="0076632B"/>
    <w:rsid w:val="007665BF"/>
    <w:rsid w:val="00766631"/>
    <w:rsid w:val="00766B67"/>
    <w:rsid w:val="00766DDB"/>
    <w:rsid w:val="00766F62"/>
    <w:rsid w:val="007679A5"/>
    <w:rsid w:val="00767FB7"/>
    <w:rsid w:val="00771FF6"/>
    <w:rsid w:val="00772801"/>
    <w:rsid w:val="00772BFF"/>
    <w:rsid w:val="00774B4C"/>
    <w:rsid w:val="00776891"/>
    <w:rsid w:val="00776F4D"/>
    <w:rsid w:val="00777B0E"/>
    <w:rsid w:val="00777B4D"/>
    <w:rsid w:val="00780867"/>
    <w:rsid w:val="007814B8"/>
    <w:rsid w:val="0078159E"/>
    <w:rsid w:val="00781CF9"/>
    <w:rsid w:val="007821CF"/>
    <w:rsid w:val="0078355B"/>
    <w:rsid w:val="00783614"/>
    <w:rsid w:val="00783A51"/>
    <w:rsid w:val="00784073"/>
    <w:rsid w:val="00784C31"/>
    <w:rsid w:val="007859DE"/>
    <w:rsid w:val="007861D1"/>
    <w:rsid w:val="007874A9"/>
    <w:rsid w:val="00791B0B"/>
    <w:rsid w:val="007927A0"/>
    <w:rsid w:val="00792827"/>
    <w:rsid w:val="007950D3"/>
    <w:rsid w:val="00795293"/>
    <w:rsid w:val="00796B75"/>
    <w:rsid w:val="007A21B5"/>
    <w:rsid w:val="007A3627"/>
    <w:rsid w:val="007A371E"/>
    <w:rsid w:val="007A4058"/>
    <w:rsid w:val="007A6096"/>
    <w:rsid w:val="007A6767"/>
    <w:rsid w:val="007A6F63"/>
    <w:rsid w:val="007A7183"/>
    <w:rsid w:val="007A7789"/>
    <w:rsid w:val="007B1602"/>
    <w:rsid w:val="007B2114"/>
    <w:rsid w:val="007B2E56"/>
    <w:rsid w:val="007B3287"/>
    <w:rsid w:val="007B37A6"/>
    <w:rsid w:val="007B37D8"/>
    <w:rsid w:val="007B462C"/>
    <w:rsid w:val="007B51C4"/>
    <w:rsid w:val="007B674E"/>
    <w:rsid w:val="007B6D73"/>
    <w:rsid w:val="007B706A"/>
    <w:rsid w:val="007B740A"/>
    <w:rsid w:val="007B7E1F"/>
    <w:rsid w:val="007C0D0E"/>
    <w:rsid w:val="007C20FB"/>
    <w:rsid w:val="007C25E0"/>
    <w:rsid w:val="007C287C"/>
    <w:rsid w:val="007C2BF2"/>
    <w:rsid w:val="007C3251"/>
    <w:rsid w:val="007C3744"/>
    <w:rsid w:val="007C7865"/>
    <w:rsid w:val="007D174B"/>
    <w:rsid w:val="007D18E4"/>
    <w:rsid w:val="007D19D2"/>
    <w:rsid w:val="007D1F6D"/>
    <w:rsid w:val="007D2C18"/>
    <w:rsid w:val="007D2F15"/>
    <w:rsid w:val="007D44A6"/>
    <w:rsid w:val="007D5917"/>
    <w:rsid w:val="007D5C4D"/>
    <w:rsid w:val="007D76A5"/>
    <w:rsid w:val="007E03B8"/>
    <w:rsid w:val="007E1469"/>
    <w:rsid w:val="007E2982"/>
    <w:rsid w:val="007E2C8E"/>
    <w:rsid w:val="007E3EBF"/>
    <w:rsid w:val="007E53E3"/>
    <w:rsid w:val="007E5F5C"/>
    <w:rsid w:val="007E6812"/>
    <w:rsid w:val="007E6863"/>
    <w:rsid w:val="007E7635"/>
    <w:rsid w:val="007F0615"/>
    <w:rsid w:val="007F0766"/>
    <w:rsid w:val="007F1E8D"/>
    <w:rsid w:val="007F2A39"/>
    <w:rsid w:val="007F2F8C"/>
    <w:rsid w:val="007F44DD"/>
    <w:rsid w:val="007F5CD6"/>
    <w:rsid w:val="007F6DAA"/>
    <w:rsid w:val="007F796C"/>
    <w:rsid w:val="0080100C"/>
    <w:rsid w:val="00801C6C"/>
    <w:rsid w:val="00802A46"/>
    <w:rsid w:val="008030F3"/>
    <w:rsid w:val="0080321F"/>
    <w:rsid w:val="008044B3"/>
    <w:rsid w:val="00804928"/>
    <w:rsid w:val="00804CE9"/>
    <w:rsid w:val="008052D0"/>
    <w:rsid w:val="0080625F"/>
    <w:rsid w:val="0080680C"/>
    <w:rsid w:val="00806A23"/>
    <w:rsid w:val="00806CA6"/>
    <w:rsid w:val="0081018F"/>
    <w:rsid w:val="0081138D"/>
    <w:rsid w:val="008120FB"/>
    <w:rsid w:val="00812879"/>
    <w:rsid w:val="008129B7"/>
    <w:rsid w:val="00813E7B"/>
    <w:rsid w:val="00814C0E"/>
    <w:rsid w:val="0081575A"/>
    <w:rsid w:val="0081660E"/>
    <w:rsid w:val="00817089"/>
    <w:rsid w:val="00817A59"/>
    <w:rsid w:val="0082067B"/>
    <w:rsid w:val="00820B51"/>
    <w:rsid w:val="00824743"/>
    <w:rsid w:val="00824EC8"/>
    <w:rsid w:val="00826297"/>
    <w:rsid w:val="008265A5"/>
    <w:rsid w:val="008272C2"/>
    <w:rsid w:val="008272D2"/>
    <w:rsid w:val="00827DA2"/>
    <w:rsid w:val="00830DFB"/>
    <w:rsid w:val="0083105A"/>
    <w:rsid w:val="008312E5"/>
    <w:rsid w:val="00832558"/>
    <w:rsid w:val="0083273A"/>
    <w:rsid w:val="00833FD1"/>
    <w:rsid w:val="008340F8"/>
    <w:rsid w:val="008349BC"/>
    <w:rsid w:val="00834E23"/>
    <w:rsid w:val="008359BA"/>
    <w:rsid w:val="00835BF8"/>
    <w:rsid w:val="00836999"/>
    <w:rsid w:val="00836B9A"/>
    <w:rsid w:val="008370F7"/>
    <w:rsid w:val="00837FA1"/>
    <w:rsid w:val="00841A81"/>
    <w:rsid w:val="00841E34"/>
    <w:rsid w:val="008427D5"/>
    <w:rsid w:val="0084369A"/>
    <w:rsid w:val="00844572"/>
    <w:rsid w:val="00845118"/>
    <w:rsid w:val="0084547C"/>
    <w:rsid w:val="0084564E"/>
    <w:rsid w:val="008456DE"/>
    <w:rsid w:val="008469EC"/>
    <w:rsid w:val="00847E52"/>
    <w:rsid w:val="008506DF"/>
    <w:rsid w:val="008519B3"/>
    <w:rsid w:val="00851A30"/>
    <w:rsid w:val="00851EA3"/>
    <w:rsid w:val="00851EEC"/>
    <w:rsid w:val="008531F2"/>
    <w:rsid w:val="0085352D"/>
    <w:rsid w:val="0085377D"/>
    <w:rsid w:val="00854612"/>
    <w:rsid w:val="00854A7D"/>
    <w:rsid w:val="00856E74"/>
    <w:rsid w:val="00857805"/>
    <w:rsid w:val="008607D8"/>
    <w:rsid w:val="00861414"/>
    <w:rsid w:val="00861BAF"/>
    <w:rsid w:val="00862913"/>
    <w:rsid w:val="00863392"/>
    <w:rsid w:val="0086428D"/>
    <w:rsid w:val="00864322"/>
    <w:rsid w:val="008672B4"/>
    <w:rsid w:val="0086751D"/>
    <w:rsid w:val="00867893"/>
    <w:rsid w:val="00867D72"/>
    <w:rsid w:val="00871FBC"/>
    <w:rsid w:val="00872068"/>
    <w:rsid w:val="00872410"/>
    <w:rsid w:val="00873122"/>
    <w:rsid w:val="0087353D"/>
    <w:rsid w:val="00875514"/>
    <w:rsid w:val="00882C6E"/>
    <w:rsid w:val="00883823"/>
    <w:rsid w:val="00884086"/>
    <w:rsid w:val="00884483"/>
    <w:rsid w:val="00884EC1"/>
    <w:rsid w:val="0088616D"/>
    <w:rsid w:val="008861E6"/>
    <w:rsid w:val="00886D86"/>
    <w:rsid w:val="0088717F"/>
    <w:rsid w:val="008872AC"/>
    <w:rsid w:val="0089025C"/>
    <w:rsid w:val="00892389"/>
    <w:rsid w:val="00893B4C"/>
    <w:rsid w:val="008940A7"/>
    <w:rsid w:val="008941AA"/>
    <w:rsid w:val="00894EED"/>
    <w:rsid w:val="00894F2F"/>
    <w:rsid w:val="00894FB8"/>
    <w:rsid w:val="00894FC3"/>
    <w:rsid w:val="00896093"/>
    <w:rsid w:val="00896254"/>
    <w:rsid w:val="0089682D"/>
    <w:rsid w:val="008A0939"/>
    <w:rsid w:val="008A11EF"/>
    <w:rsid w:val="008A1C70"/>
    <w:rsid w:val="008A25E3"/>
    <w:rsid w:val="008A2FB7"/>
    <w:rsid w:val="008A339F"/>
    <w:rsid w:val="008A428B"/>
    <w:rsid w:val="008A454B"/>
    <w:rsid w:val="008A5A74"/>
    <w:rsid w:val="008A7F0A"/>
    <w:rsid w:val="008B022B"/>
    <w:rsid w:val="008B07DD"/>
    <w:rsid w:val="008B1AC2"/>
    <w:rsid w:val="008B235A"/>
    <w:rsid w:val="008B26FC"/>
    <w:rsid w:val="008B3EAD"/>
    <w:rsid w:val="008B4E19"/>
    <w:rsid w:val="008B6594"/>
    <w:rsid w:val="008B6D62"/>
    <w:rsid w:val="008B76CD"/>
    <w:rsid w:val="008C041A"/>
    <w:rsid w:val="008C201D"/>
    <w:rsid w:val="008C274D"/>
    <w:rsid w:val="008C2788"/>
    <w:rsid w:val="008C4BD1"/>
    <w:rsid w:val="008C5254"/>
    <w:rsid w:val="008C7433"/>
    <w:rsid w:val="008D1724"/>
    <w:rsid w:val="008D18F9"/>
    <w:rsid w:val="008D29AE"/>
    <w:rsid w:val="008D2A51"/>
    <w:rsid w:val="008D449A"/>
    <w:rsid w:val="008D49F1"/>
    <w:rsid w:val="008D5E85"/>
    <w:rsid w:val="008D6313"/>
    <w:rsid w:val="008D7DD8"/>
    <w:rsid w:val="008E01C6"/>
    <w:rsid w:val="008E2E4C"/>
    <w:rsid w:val="008E3850"/>
    <w:rsid w:val="008E3CD9"/>
    <w:rsid w:val="008E43D2"/>
    <w:rsid w:val="008E5FA4"/>
    <w:rsid w:val="008E6470"/>
    <w:rsid w:val="008E6570"/>
    <w:rsid w:val="008E6677"/>
    <w:rsid w:val="008E6DB0"/>
    <w:rsid w:val="008F0D6F"/>
    <w:rsid w:val="008F12F4"/>
    <w:rsid w:val="008F1B37"/>
    <w:rsid w:val="008F25AD"/>
    <w:rsid w:val="008F26AC"/>
    <w:rsid w:val="008F364D"/>
    <w:rsid w:val="008F5A5D"/>
    <w:rsid w:val="009000F8"/>
    <w:rsid w:val="00900842"/>
    <w:rsid w:val="0090135B"/>
    <w:rsid w:val="00901C35"/>
    <w:rsid w:val="00902789"/>
    <w:rsid w:val="009029C4"/>
    <w:rsid w:val="00902DB4"/>
    <w:rsid w:val="00904384"/>
    <w:rsid w:val="009114F3"/>
    <w:rsid w:val="00911681"/>
    <w:rsid w:val="009125D5"/>
    <w:rsid w:val="00913213"/>
    <w:rsid w:val="009138B0"/>
    <w:rsid w:val="00913C5B"/>
    <w:rsid w:val="0091571F"/>
    <w:rsid w:val="009157F9"/>
    <w:rsid w:val="009161E3"/>
    <w:rsid w:val="00916F49"/>
    <w:rsid w:val="00917085"/>
    <w:rsid w:val="00917141"/>
    <w:rsid w:val="009172CC"/>
    <w:rsid w:val="009202A5"/>
    <w:rsid w:val="009212C2"/>
    <w:rsid w:val="00922939"/>
    <w:rsid w:val="00922E60"/>
    <w:rsid w:val="00923EF0"/>
    <w:rsid w:val="00926469"/>
    <w:rsid w:val="0093042D"/>
    <w:rsid w:val="00932E20"/>
    <w:rsid w:val="009351FB"/>
    <w:rsid w:val="00935CEA"/>
    <w:rsid w:val="00936882"/>
    <w:rsid w:val="00937715"/>
    <w:rsid w:val="009378A9"/>
    <w:rsid w:val="009378FA"/>
    <w:rsid w:val="00942D99"/>
    <w:rsid w:val="00943E3B"/>
    <w:rsid w:val="009447B8"/>
    <w:rsid w:val="0094512C"/>
    <w:rsid w:val="00945877"/>
    <w:rsid w:val="009458EA"/>
    <w:rsid w:val="009460B8"/>
    <w:rsid w:val="00946DB6"/>
    <w:rsid w:val="0095077F"/>
    <w:rsid w:val="00950D5A"/>
    <w:rsid w:val="009513A3"/>
    <w:rsid w:val="009530FB"/>
    <w:rsid w:val="0095330F"/>
    <w:rsid w:val="00954602"/>
    <w:rsid w:val="00954D6B"/>
    <w:rsid w:val="00957595"/>
    <w:rsid w:val="00961396"/>
    <w:rsid w:val="00962101"/>
    <w:rsid w:val="009633D2"/>
    <w:rsid w:val="009635EC"/>
    <w:rsid w:val="00964A13"/>
    <w:rsid w:val="00964F0C"/>
    <w:rsid w:val="00965E56"/>
    <w:rsid w:val="0096708F"/>
    <w:rsid w:val="009672B6"/>
    <w:rsid w:val="00967BC3"/>
    <w:rsid w:val="00970974"/>
    <w:rsid w:val="00971240"/>
    <w:rsid w:val="009712EB"/>
    <w:rsid w:val="00973B11"/>
    <w:rsid w:val="00973BAE"/>
    <w:rsid w:val="0097428F"/>
    <w:rsid w:val="0097646C"/>
    <w:rsid w:val="00977B46"/>
    <w:rsid w:val="00980492"/>
    <w:rsid w:val="00980E9E"/>
    <w:rsid w:val="00981497"/>
    <w:rsid w:val="009817C8"/>
    <w:rsid w:val="0098270A"/>
    <w:rsid w:val="00982E1C"/>
    <w:rsid w:val="00982F04"/>
    <w:rsid w:val="009840A2"/>
    <w:rsid w:val="009840B7"/>
    <w:rsid w:val="009843EE"/>
    <w:rsid w:val="0098494C"/>
    <w:rsid w:val="009849FD"/>
    <w:rsid w:val="00985A8E"/>
    <w:rsid w:val="00985CA3"/>
    <w:rsid w:val="00985E6C"/>
    <w:rsid w:val="00990360"/>
    <w:rsid w:val="00992388"/>
    <w:rsid w:val="00992BC7"/>
    <w:rsid w:val="00993221"/>
    <w:rsid w:val="0099335B"/>
    <w:rsid w:val="00993F01"/>
    <w:rsid w:val="009947B1"/>
    <w:rsid w:val="009947B6"/>
    <w:rsid w:val="00995D99"/>
    <w:rsid w:val="00995EFB"/>
    <w:rsid w:val="009974F1"/>
    <w:rsid w:val="009A01B3"/>
    <w:rsid w:val="009A07CE"/>
    <w:rsid w:val="009A0E94"/>
    <w:rsid w:val="009A175A"/>
    <w:rsid w:val="009A17E3"/>
    <w:rsid w:val="009A1E4D"/>
    <w:rsid w:val="009A32F0"/>
    <w:rsid w:val="009A3365"/>
    <w:rsid w:val="009A3506"/>
    <w:rsid w:val="009A35ED"/>
    <w:rsid w:val="009A4579"/>
    <w:rsid w:val="009A5FAC"/>
    <w:rsid w:val="009A6F5E"/>
    <w:rsid w:val="009A7969"/>
    <w:rsid w:val="009A7DEF"/>
    <w:rsid w:val="009A7E0F"/>
    <w:rsid w:val="009B07D8"/>
    <w:rsid w:val="009B0BF6"/>
    <w:rsid w:val="009B2B43"/>
    <w:rsid w:val="009B2CDA"/>
    <w:rsid w:val="009B3A3C"/>
    <w:rsid w:val="009B3E2B"/>
    <w:rsid w:val="009B45A3"/>
    <w:rsid w:val="009B51C4"/>
    <w:rsid w:val="009B5CC5"/>
    <w:rsid w:val="009B7861"/>
    <w:rsid w:val="009C0962"/>
    <w:rsid w:val="009C0DE3"/>
    <w:rsid w:val="009C0E65"/>
    <w:rsid w:val="009C20EE"/>
    <w:rsid w:val="009C5040"/>
    <w:rsid w:val="009C541A"/>
    <w:rsid w:val="009C57FD"/>
    <w:rsid w:val="009C5BA7"/>
    <w:rsid w:val="009C685F"/>
    <w:rsid w:val="009C7341"/>
    <w:rsid w:val="009D061E"/>
    <w:rsid w:val="009D0B3E"/>
    <w:rsid w:val="009D265E"/>
    <w:rsid w:val="009D2995"/>
    <w:rsid w:val="009D2D3A"/>
    <w:rsid w:val="009D2F66"/>
    <w:rsid w:val="009D75CF"/>
    <w:rsid w:val="009E050D"/>
    <w:rsid w:val="009E13D8"/>
    <w:rsid w:val="009E16D7"/>
    <w:rsid w:val="009E3653"/>
    <w:rsid w:val="009E484F"/>
    <w:rsid w:val="009E4E93"/>
    <w:rsid w:val="009E6C9A"/>
    <w:rsid w:val="009E7107"/>
    <w:rsid w:val="009F06EA"/>
    <w:rsid w:val="009F07E6"/>
    <w:rsid w:val="009F0BAC"/>
    <w:rsid w:val="009F0C99"/>
    <w:rsid w:val="009F0D55"/>
    <w:rsid w:val="009F0F36"/>
    <w:rsid w:val="009F1A20"/>
    <w:rsid w:val="009F1D42"/>
    <w:rsid w:val="009F2F30"/>
    <w:rsid w:val="009F3E49"/>
    <w:rsid w:val="009F3FA3"/>
    <w:rsid w:val="009F41C2"/>
    <w:rsid w:val="009F4F19"/>
    <w:rsid w:val="009F4FEC"/>
    <w:rsid w:val="009F5070"/>
    <w:rsid w:val="009F5367"/>
    <w:rsid w:val="009F56A7"/>
    <w:rsid w:val="00A011DC"/>
    <w:rsid w:val="00A0158B"/>
    <w:rsid w:val="00A030F8"/>
    <w:rsid w:val="00A03963"/>
    <w:rsid w:val="00A06F71"/>
    <w:rsid w:val="00A07912"/>
    <w:rsid w:val="00A11757"/>
    <w:rsid w:val="00A12B30"/>
    <w:rsid w:val="00A1368A"/>
    <w:rsid w:val="00A13A28"/>
    <w:rsid w:val="00A13B2F"/>
    <w:rsid w:val="00A152E2"/>
    <w:rsid w:val="00A1556E"/>
    <w:rsid w:val="00A173CC"/>
    <w:rsid w:val="00A17812"/>
    <w:rsid w:val="00A205BA"/>
    <w:rsid w:val="00A20D9E"/>
    <w:rsid w:val="00A20DD9"/>
    <w:rsid w:val="00A22F7B"/>
    <w:rsid w:val="00A239D1"/>
    <w:rsid w:val="00A252B9"/>
    <w:rsid w:val="00A26A81"/>
    <w:rsid w:val="00A31377"/>
    <w:rsid w:val="00A321F0"/>
    <w:rsid w:val="00A327A6"/>
    <w:rsid w:val="00A32E41"/>
    <w:rsid w:val="00A33B08"/>
    <w:rsid w:val="00A33FAE"/>
    <w:rsid w:val="00A345EB"/>
    <w:rsid w:val="00A3534A"/>
    <w:rsid w:val="00A35BE7"/>
    <w:rsid w:val="00A36357"/>
    <w:rsid w:val="00A366C0"/>
    <w:rsid w:val="00A370D2"/>
    <w:rsid w:val="00A373C1"/>
    <w:rsid w:val="00A404CA"/>
    <w:rsid w:val="00A40AA6"/>
    <w:rsid w:val="00A41AF9"/>
    <w:rsid w:val="00A41D52"/>
    <w:rsid w:val="00A4218F"/>
    <w:rsid w:val="00A4322E"/>
    <w:rsid w:val="00A43E69"/>
    <w:rsid w:val="00A44992"/>
    <w:rsid w:val="00A4656E"/>
    <w:rsid w:val="00A465B0"/>
    <w:rsid w:val="00A46C36"/>
    <w:rsid w:val="00A46D05"/>
    <w:rsid w:val="00A50606"/>
    <w:rsid w:val="00A51CCE"/>
    <w:rsid w:val="00A5341B"/>
    <w:rsid w:val="00A543CE"/>
    <w:rsid w:val="00A54C92"/>
    <w:rsid w:val="00A54F27"/>
    <w:rsid w:val="00A55D33"/>
    <w:rsid w:val="00A56260"/>
    <w:rsid w:val="00A564DB"/>
    <w:rsid w:val="00A56950"/>
    <w:rsid w:val="00A575E7"/>
    <w:rsid w:val="00A578EE"/>
    <w:rsid w:val="00A605E0"/>
    <w:rsid w:val="00A60D55"/>
    <w:rsid w:val="00A6257D"/>
    <w:rsid w:val="00A62D68"/>
    <w:rsid w:val="00A642D4"/>
    <w:rsid w:val="00A64965"/>
    <w:rsid w:val="00A66AD0"/>
    <w:rsid w:val="00A671F7"/>
    <w:rsid w:val="00A674C6"/>
    <w:rsid w:val="00A70536"/>
    <w:rsid w:val="00A705C2"/>
    <w:rsid w:val="00A709B1"/>
    <w:rsid w:val="00A70BF3"/>
    <w:rsid w:val="00A71AF6"/>
    <w:rsid w:val="00A72CB1"/>
    <w:rsid w:val="00A740AF"/>
    <w:rsid w:val="00A744B2"/>
    <w:rsid w:val="00A74D84"/>
    <w:rsid w:val="00A7546B"/>
    <w:rsid w:val="00A7670E"/>
    <w:rsid w:val="00A77776"/>
    <w:rsid w:val="00A77F44"/>
    <w:rsid w:val="00A77FFA"/>
    <w:rsid w:val="00A80172"/>
    <w:rsid w:val="00A8068F"/>
    <w:rsid w:val="00A82739"/>
    <w:rsid w:val="00A83028"/>
    <w:rsid w:val="00A8457B"/>
    <w:rsid w:val="00A846BE"/>
    <w:rsid w:val="00A846F1"/>
    <w:rsid w:val="00A85B62"/>
    <w:rsid w:val="00A85DF3"/>
    <w:rsid w:val="00A917B7"/>
    <w:rsid w:val="00A91DF6"/>
    <w:rsid w:val="00A92664"/>
    <w:rsid w:val="00A9289D"/>
    <w:rsid w:val="00A92BAD"/>
    <w:rsid w:val="00A938C8"/>
    <w:rsid w:val="00A939FA"/>
    <w:rsid w:val="00A93D7B"/>
    <w:rsid w:val="00A94BA6"/>
    <w:rsid w:val="00A972F6"/>
    <w:rsid w:val="00A97474"/>
    <w:rsid w:val="00AA1394"/>
    <w:rsid w:val="00AA189E"/>
    <w:rsid w:val="00AA4061"/>
    <w:rsid w:val="00AA47D7"/>
    <w:rsid w:val="00AA4A4F"/>
    <w:rsid w:val="00AA5812"/>
    <w:rsid w:val="00AA597A"/>
    <w:rsid w:val="00AA6B89"/>
    <w:rsid w:val="00AA6BAC"/>
    <w:rsid w:val="00AA770C"/>
    <w:rsid w:val="00AB028B"/>
    <w:rsid w:val="00AB35AA"/>
    <w:rsid w:val="00AB51B1"/>
    <w:rsid w:val="00AB6B7B"/>
    <w:rsid w:val="00AC00B8"/>
    <w:rsid w:val="00AC0B04"/>
    <w:rsid w:val="00AC17BE"/>
    <w:rsid w:val="00AC295D"/>
    <w:rsid w:val="00AC2F7A"/>
    <w:rsid w:val="00AC3235"/>
    <w:rsid w:val="00AC3E56"/>
    <w:rsid w:val="00AC4EF3"/>
    <w:rsid w:val="00AC5305"/>
    <w:rsid w:val="00AC5DF6"/>
    <w:rsid w:val="00AC5FCC"/>
    <w:rsid w:val="00AC7B94"/>
    <w:rsid w:val="00AD04B2"/>
    <w:rsid w:val="00AD0A5E"/>
    <w:rsid w:val="00AD111D"/>
    <w:rsid w:val="00AD1613"/>
    <w:rsid w:val="00AD1AA7"/>
    <w:rsid w:val="00AD299F"/>
    <w:rsid w:val="00AD3DBA"/>
    <w:rsid w:val="00AD50FB"/>
    <w:rsid w:val="00AD58B8"/>
    <w:rsid w:val="00AD7068"/>
    <w:rsid w:val="00AE05A4"/>
    <w:rsid w:val="00AE0BCF"/>
    <w:rsid w:val="00AE386A"/>
    <w:rsid w:val="00AF0925"/>
    <w:rsid w:val="00AF2B58"/>
    <w:rsid w:val="00AF3FB7"/>
    <w:rsid w:val="00AF4095"/>
    <w:rsid w:val="00AF60E1"/>
    <w:rsid w:val="00AF62EB"/>
    <w:rsid w:val="00AF65DE"/>
    <w:rsid w:val="00AF718D"/>
    <w:rsid w:val="00B00583"/>
    <w:rsid w:val="00B01A09"/>
    <w:rsid w:val="00B0376F"/>
    <w:rsid w:val="00B04C53"/>
    <w:rsid w:val="00B05E7A"/>
    <w:rsid w:val="00B069E1"/>
    <w:rsid w:val="00B06E84"/>
    <w:rsid w:val="00B0780B"/>
    <w:rsid w:val="00B10A8A"/>
    <w:rsid w:val="00B10D0F"/>
    <w:rsid w:val="00B11062"/>
    <w:rsid w:val="00B115EF"/>
    <w:rsid w:val="00B12D48"/>
    <w:rsid w:val="00B14FA1"/>
    <w:rsid w:val="00B15D48"/>
    <w:rsid w:val="00B16760"/>
    <w:rsid w:val="00B20009"/>
    <w:rsid w:val="00B20653"/>
    <w:rsid w:val="00B21499"/>
    <w:rsid w:val="00B21D61"/>
    <w:rsid w:val="00B21E32"/>
    <w:rsid w:val="00B2312A"/>
    <w:rsid w:val="00B247D9"/>
    <w:rsid w:val="00B24BD2"/>
    <w:rsid w:val="00B24E5E"/>
    <w:rsid w:val="00B269F4"/>
    <w:rsid w:val="00B26FE6"/>
    <w:rsid w:val="00B27C90"/>
    <w:rsid w:val="00B31940"/>
    <w:rsid w:val="00B327AB"/>
    <w:rsid w:val="00B33588"/>
    <w:rsid w:val="00B34566"/>
    <w:rsid w:val="00B35050"/>
    <w:rsid w:val="00B35329"/>
    <w:rsid w:val="00B357B3"/>
    <w:rsid w:val="00B36A76"/>
    <w:rsid w:val="00B36A78"/>
    <w:rsid w:val="00B36D53"/>
    <w:rsid w:val="00B4121B"/>
    <w:rsid w:val="00B4124F"/>
    <w:rsid w:val="00B41D50"/>
    <w:rsid w:val="00B41DB6"/>
    <w:rsid w:val="00B41E35"/>
    <w:rsid w:val="00B4245D"/>
    <w:rsid w:val="00B44AD1"/>
    <w:rsid w:val="00B466FD"/>
    <w:rsid w:val="00B5153D"/>
    <w:rsid w:val="00B532A2"/>
    <w:rsid w:val="00B539ED"/>
    <w:rsid w:val="00B53C1E"/>
    <w:rsid w:val="00B55B67"/>
    <w:rsid w:val="00B56277"/>
    <w:rsid w:val="00B56281"/>
    <w:rsid w:val="00B56997"/>
    <w:rsid w:val="00B56C28"/>
    <w:rsid w:val="00B57376"/>
    <w:rsid w:val="00B5754E"/>
    <w:rsid w:val="00B60AA3"/>
    <w:rsid w:val="00B61F1B"/>
    <w:rsid w:val="00B637D2"/>
    <w:rsid w:val="00B6495E"/>
    <w:rsid w:val="00B65263"/>
    <w:rsid w:val="00B65835"/>
    <w:rsid w:val="00B671C8"/>
    <w:rsid w:val="00B67C21"/>
    <w:rsid w:val="00B70ABE"/>
    <w:rsid w:val="00B710C8"/>
    <w:rsid w:val="00B71F6A"/>
    <w:rsid w:val="00B72AF2"/>
    <w:rsid w:val="00B73A78"/>
    <w:rsid w:val="00B73BC4"/>
    <w:rsid w:val="00B74087"/>
    <w:rsid w:val="00B7425E"/>
    <w:rsid w:val="00B74EF7"/>
    <w:rsid w:val="00B756F2"/>
    <w:rsid w:val="00B75795"/>
    <w:rsid w:val="00B75F2D"/>
    <w:rsid w:val="00B76070"/>
    <w:rsid w:val="00B807EE"/>
    <w:rsid w:val="00B80888"/>
    <w:rsid w:val="00B80FCF"/>
    <w:rsid w:val="00B8179A"/>
    <w:rsid w:val="00B8205C"/>
    <w:rsid w:val="00B82153"/>
    <w:rsid w:val="00B821C2"/>
    <w:rsid w:val="00B83640"/>
    <w:rsid w:val="00B8417E"/>
    <w:rsid w:val="00B84E2F"/>
    <w:rsid w:val="00B86655"/>
    <w:rsid w:val="00B87289"/>
    <w:rsid w:val="00B87746"/>
    <w:rsid w:val="00B87CFE"/>
    <w:rsid w:val="00B87F93"/>
    <w:rsid w:val="00B907E7"/>
    <w:rsid w:val="00B9084D"/>
    <w:rsid w:val="00B91BBF"/>
    <w:rsid w:val="00B92DEA"/>
    <w:rsid w:val="00B9383B"/>
    <w:rsid w:val="00B941C4"/>
    <w:rsid w:val="00B94D1C"/>
    <w:rsid w:val="00B94F08"/>
    <w:rsid w:val="00B94FC2"/>
    <w:rsid w:val="00B95047"/>
    <w:rsid w:val="00B95497"/>
    <w:rsid w:val="00B954A4"/>
    <w:rsid w:val="00B95D06"/>
    <w:rsid w:val="00B9648C"/>
    <w:rsid w:val="00B96AC4"/>
    <w:rsid w:val="00BA07EA"/>
    <w:rsid w:val="00BA0A08"/>
    <w:rsid w:val="00BA1423"/>
    <w:rsid w:val="00BA1743"/>
    <w:rsid w:val="00BA18FC"/>
    <w:rsid w:val="00BA3B87"/>
    <w:rsid w:val="00BA6BE9"/>
    <w:rsid w:val="00BA7DB5"/>
    <w:rsid w:val="00BA7DEA"/>
    <w:rsid w:val="00BA7E53"/>
    <w:rsid w:val="00BB00BA"/>
    <w:rsid w:val="00BB0C3D"/>
    <w:rsid w:val="00BB0F7E"/>
    <w:rsid w:val="00BB13CC"/>
    <w:rsid w:val="00BB1768"/>
    <w:rsid w:val="00BB1C28"/>
    <w:rsid w:val="00BB202A"/>
    <w:rsid w:val="00BB4183"/>
    <w:rsid w:val="00BB492B"/>
    <w:rsid w:val="00BB5533"/>
    <w:rsid w:val="00BB5570"/>
    <w:rsid w:val="00BB7B1A"/>
    <w:rsid w:val="00BB7C0D"/>
    <w:rsid w:val="00BC4195"/>
    <w:rsid w:val="00BC700B"/>
    <w:rsid w:val="00BD25E3"/>
    <w:rsid w:val="00BD43BD"/>
    <w:rsid w:val="00BD471F"/>
    <w:rsid w:val="00BD4974"/>
    <w:rsid w:val="00BD49BD"/>
    <w:rsid w:val="00BD4D6F"/>
    <w:rsid w:val="00BD50EC"/>
    <w:rsid w:val="00BD58B5"/>
    <w:rsid w:val="00BD58D5"/>
    <w:rsid w:val="00BD643C"/>
    <w:rsid w:val="00BD662E"/>
    <w:rsid w:val="00BD68B6"/>
    <w:rsid w:val="00BD78E1"/>
    <w:rsid w:val="00BE0312"/>
    <w:rsid w:val="00BE207A"/>
    <w:rsid w:val="00BE3E5B"/>
    <w:rsid w:val="00BE45E9"/>
    <w:rsid w:val="00BE497C"/>
    <w:rsid w:val="00BE750C"/>
    <w:rsid w:val="00BE78D6"/>
    <w:rsid w:val="00BF0AC3"/>
    <w:rsid w:val="00BF0FEB"/>
    <w:rsid w:val="00BF14DC"/>
    <w:rsid w:val="00BF1922"/>
    <w:rsid w:val="00BF2027"/>
    <w:rsid w:val="00BF2940"/>
    <w:rsid w:val="00BF32F2"/>
    <w:rsid w:val="00BF33CD"/>
    <w:rsid w:val="00BF3576"/>
    <w:rsid w:val="00BF3922"/>
    <w:rsid w:val="00BF4011"/>
    <w:rsid w:val="00BF4D0F"/>
    <w:rsid w:val="00BF548B"/>
    <w:rsid w:val="00BF55B2"/>
    <w:rsid w:val="00BF5B6C"/>
    <w:rsid w:val="00BF7690"/>
    <w:rsid w:val="00C001C6"/>
    <w:rsid w:val="00C019AA"/>
    <w:rsid w:val="00C01A90"/>
    <w:rsid w:val="00C04B4F"/>
    <w:rsid w:val="00C050E1"/>
    <w:rsid w:val="00C05FF6"/>
    <w:rsid w:val="00C06A19"/>
    <w:rsid w:val="00C10CD9"/>
    <w:rsid w:val="00C11B58"/>
    <w:rsid w:val="00C11B5B"/>
    <w:rsid w:val="00C11F52"/>
    <w:rsid w:val="00C1249E"/>
    <w:rsid w:val="00C12A28"/>
    <w:rsid w:val="00C14858"/>
    <w:rsid w:val="00C1586C"/>
    <w:rsid w:val="00C15E8D"/>
    <w:rsid w:val="00C162A3"/>
    <w:rsid w:val="00C16C1E"/>
    <w:rsid w:val="00C17F53"/>
    <w:rsid w:val="00C20634"/>
    <w:rsid w:val="00C20AA3"/>
    <w:rsid w:val="00C21D7F"/>
    <w:rsid w:val="00C23257"/>
    <w:rsid w:val="00C242BC"/>
    <w:rsid w:val="00C2576A"/>
    <w:rsid w:val="00C31407"/>
    <w:rsid w:val="00C328C6"/>
    <w:rsid w:val="00C338D6"/>
    <w:rsid w:val="00C35B8F"/>
    <w:rsid w:val="00C3604A"/>
    <w:rsid w:val="00C36478"/>
    <w:rsid w:val="00C367B5"/>
    <w:rsid w:val="00C368C3"/>
    <w:rsid w:val="00C36926"/>
    <w:rsid w:val="00C3702A"/>
    <w:rsid w:val="00C37568"/>
    <w:rsid w:val="00C4094B"/>
    <w:rsid w:val="00C41844"/>
    <w:rsid w:val="00C421D1"/>
    <w:rsid w:val="00C44EB3"/>
    <w:rsid w:val="00C459C6"/>
    <w:rsid w:val="00C4690F"/>
    <w:rsid w:val="00C470AA"/>
    <w:rsid w:val="00C47437"/>
    <w:rsid w:val="00C47C72"/>
    <w:rsid w:val="00C5028A"/>
    <w:rsid w:val="00C507ED"/>
    <w:rsid w:val="00C51FF5"/>
    <w:rsid w:val="00C52186"/>
    <w:rsid w:val="00C52496"/>
    <w:rsid w:val="00C528EF"/>
    <w:rsid w:val="00C53631"/>
    <w:rsid w:val="00C53B20"/>
    <w:rsid w:val="00C53B29"/>
    <w:rsid w:val="00C53C8E"/>
    <w:rsid w:val="00C5471F"/>
    <w:rsid w:val="00C54DCB"/>
    <w:rsid w:val="00C555E1"/>
    <w:rsid w:val="00C5582D"/>
    <w:rsid w:val="00C57248"/>
    <w:rsid w:val="00C6056F"/>
    <w:rsid w:val="00C60783"/>
    <w:rsid w:val="00C6197F"/>
    <w:rsid w:val="00C63BD0"/>
    <w:rsid w:val="00C63E12"/>
    <w:rsid w:val="00C64644"/>
    <w:rsid w:val="00C64955"/>
    <w:rsid w:val="00C6587A"/>
    <w:rsid w:val="00C6622F"/>
    <w:rsid w:val="00C706B6"/>
    <w:rsid w:val="00C72E67"/>
    <w:rsid w:val="00C73F99"/>
    <w:rsid w:val="00C74C11"/>
    <w:rsid w:val="00C75700"/>
    <w:rsid w:val="00C75C59"/>
    <w:rsid w:val="00C76B9A"/>
    <w:rsid w:val="00C801F4"/>
    <w:rsid w:val="00C8111C"/>
    <w:rsid w:val="00C83193"/>
    <w:rsid w:val="00C83E8F"/>
    <w:rsid w:val="00C84140"/>
    <w:rsid w:val="00C84732"/>
    <w:rsid w:val="00C85399"/>
    <w:rsid w:val="00C86031"/>
    <w:rsid w:val="00C86187"/>
    <w:rsid w:val="00C86901"/>
    <w:rsid w:val="00C909DD"/>
    <w:rsid w:val="00C90B43"/>
    <w:rsid w:val="00C90E36"/>
    <w:rsid w:val="00C91E88"/>
    <w:rsid w:val="00C9298A"/>
    <w:rsid w:val="00C92B68"/>
    <w:rsid w:val="00C934FE"/>
    <w:rsid w:val="00C94301"/>
    <w:rsid w:val="00C9530F"/>
    <w:rsid w:val="00C953C7"/>
    <w:rsid w:val="00C95D9C"/>
    <w:rsid w:val="00C96571"/>
    <w:rsid w:val="00C96AC7"/>
    <w:rsid w:val="00C97F89"/>
    <w:rsid w:val="00CA2DD3"/>
    <w:rsid w:val="00CA4120"/>
    <w:rsid w:val="00CA5146"/>
    <w:rsid w:val="00CA5DED"/>
    <w:rsid w:val="00CB0C7F"/>
    <w:rsid w:val="00CB26C3"/>
    <w:rsid w:val="00CB4F5A"/>
    <w:rsid w:val="00CB6E84"/>
    <w:rsid w:val="00CB791A"/>
    <w:rsid w:val="00CC086F"/>
    <w:rsid w:val="00CC0C3E"/>
    <w:rsid w:val="00CC15C8"/>
    <w:rsid w:val="00CC203F"/>
    <w:rsid w:val="00CC288D"/>
    <w:rsid w:val="00CC33DC"/>
    <w:rsid w:val="00CC38FC"/>
    <w:rsid w:val="00CC53D6"/>
    <w:rsid w:val="00CC6D2B"/>
    <w:rsid w:val="00CC775D"/>
    <w:rsid w:val="00CD1250"/>
    <w:rsid w:val="00CD168E"/>
    <w:rsid w:val="00CD1AE4"/>
    <w:rsid w:val="00CD20DC"/>
    <w:rsid w:val="00CD2185"/>
    <w:rsid w:val="00CD2D5C"/>
    <w:rsid w:val="00CD3A95"/>
    <w:rsid w:val="00CD3BA7"/>
    <w:rsid w:val="00CD46F7"/>
    <w:rsid w:val="00CD6B8F"/>
    <w:rsid w:val="00CD6C7D"/>
    <w:rsid w:val="00CD73B6"/>
    <w:rsid w:val="00CE196B"/>
    <w:rsid w:val="00CE22F2"/>
    <w:rsid w:val="00CE3D1D"/>
    <w:rsid w:val="00CE434B"/>
    <w:rsid w:val="00CE592C"/>
    <w:rsid w:val="00CF175D"/>
    <w:rsid w:val="00CF2783"/>
    <w:rsid w:val="00CF3F34"/>
    <w:rsid w:val="00CF46CF"/>
    <w:rsid w:val="00CF6F4B"/>
    <w:rsid w:val="00D00EBE"/>
    <w:rsid w:val="00D013BA"/>
    <w:rsid w:val="00D01501"/>
    <w:rsid w:val="00D015C9"/>
    <w:rsid w:val="00D028F4"/>
    <w:rsid w:val="00D0427A"/>
    <w:rsid w:val="00D058A6"/>
    <w:rsid w:val="00D05AFE"/>
    <w:rsid w:val="00D06976"/>
    <w:rsid w:val="00D10E48"/>
    <w:rsid w:val="00D10F0E"/>
    <w:rsid w:val="00D10F79"/>
    <w:rsid w:val="00D11B6D"/>
    <w:rsid w:val="00D12C45"/>
    <w:rsid w:val="00D14720"/>
    <w:rsid w:val="00D15015"/>
    <w:rsid w:val="00D15BED"/>
    <w:rsid w:val="00D167E3"/>
    <w:rsid w:val="00D17296"/>
    <w:rsid w:val="00D1748B"/>
    <w:rsid w:val="00D17629"/>
    <w:rsid w:val="00D2225C"/>
    <w:rsid w:val="00D2244E"/>
    <w:rsid w:val="00D22B39"/>
    <w:rsid w:val="00D22B4D"/>
    <w:rsid w:val="00D233C8"/>
    <w:rsid w:val="00D233EE"/>
    <w:rsid w:val="00D23826"/>
    <w:rsid w:val="00D251BD"/>
    <w:rsid w:val="00D260B0"/>
    <w:rsid w:val="00D26370"/>
    <w:rsid w:val="00D26AF9"/>
    <w:rsid w:val="00D277FA"/>
    <w:rsid w:val="00D32408"/>
    <w:rsid w:val="00D326C3"/>
    <w:rsid w:val="00D32940"/>
    <w:rsid w:val="00D33752"/>
    <w:rsid w:val="00D348CD"/>
    <w:rsid w:val="00D3524A"/>
    <w:rsid w:val="00D35A8C"/>
    <w:rsid w:val="00D35E83"/>
    <w:rsid w:val="00D36C25"/>
    <w:rsid w:val="00D40604"/>
    <w:rsid w:val="00D41670"/>
    <w:rsid w:val="00D44142"/>
    <w:rsid w:val="00D453AE"/>
    <w:rsid w:val="00D4648A"/>
    <w:rsid w:val="00D47862"/>
    <w:rsid w:val="00D508EF"/>
    <w:rsid w:val="00D51105"/>
    <w:rsid w:val="00D5142E"/>
    <w:rsid w:val="00D51A6B"/>
    <w:rsid w:val="00D53230"/>
    <w:rsid w:val="00D5433C"/>
    <w:rsid w:val="00D54442"/>
    <w:rsid w:val="00D545E7"/>
    <w:rsid w:val="00D55579"/>
    <w:rsid w:val="00D55599"/>
    <w:rsid w:val="00D56B77"/>
    <w:rsid w:val="00D60DD3"/>
    <w:rsid w:val="00D6253F"/>
    <w:rsid w:val="00D62BA7"/>
    <w:rsid w:val="00D6425D"/>
    <w:rsid w:val="00D64FC3"/>
    <w:rsid w:val="00D65BB3"/>
    <w:rsid w:val="00D65F3F"/>
    <w:rsid w:val="00D6615A"/>
    <w:rsid w:val="00D674C9"/>
    <w:rsid w:val="00D7110A"/>
    <w:rsid w:val="00D71CF9"/>
    <w:rsid w:val="00D72E44"/>
    <w:rsid w:val="00D74C28"/>
    <w:rsid w:val="00D74CC4"/>
    <w:rsid w:val="00D756D7"/>
    <w:rsid w:val="00D75795"/>
    <w:rsid w:val="00D75E14"/>
    <w:rsid w:val="00D76BA4"/>
    <w:rsid w:val="00D7710D"/>
    <w:rsid w:val="00D776FF"/>
    <w:rsid w:val="00D77ADE"/>
    <w:rsid w:val="00D80211"/>
    <w:rsid w:val="00D802BD"/>
    <w:rsid w:val="00D82632"/>
    <w:rsid w:val="00D8305C"/>
    <w:rsid w:val="00D84816"/>
    <w:rsid w:val="00D85375"/>
    <w:rsid w:val="00D8545A"/>
    <w:rsid w:val="00D85F99"/>
    <w:rsid w:val="00D86414"/>
    <w:rsid w:val="00D86ED1"/>
    <w:rsid w:val="00D87927"/>
    <w:rsid w:val="00D92A8A"/>
    <w:rsid w:val="00D92CD7"/>
    <w:rsid w:val="00D93774"/>
    <w:rsid w:val="00D93B3C"/>
    <w:rsid w:val="00D9402B"/>
    <w:rsid w:val="00D940D1"/>
    <w:rsid w:val="00D942CB"/>
    <w:rsid w:val="00D9489E"/>
    <w:rsid w:val="00D952E3"/>
    <w:rsid w:val="00D9638F"/>
    <w:rsid w:val="00D978F5"/>
    <w:rsid w:val="00D97CEA"/>
    <w:rsid w:val="00DA02B2"/>
    <w:rsid w:val="00DA118A"/>
    <w:rsid w:val="00DA127F"/>
    <w:rsid w:val="00DA25E5"/>
    <w:rsid w:val="00DA4079"/>
    <w:rsid w:val="00DA4371"/>
    <w:rsid w:val="00DA48F4"/>
    <w:rsid w:val="00DA73CF"/>
    <w:rsid w:val="00DB170C"/>
    <w:rsid w:val="00DB209A"/>
    <w:rsid w:val="00DB257D"/>
    <w:rsid w:val="00DB42E3"/>
    <w:rsid w:val="00DB573D"/>
    <w:rsid w:val="00DB57ED"/>
    <w:rsid w:val="00DB5DAF"/>
    <w:rsid w:val="00DB6ED8"/>
    <w:rsid w:val="00DC0284"/>
    <w:rsid w:val="00DC19EB"/>
    <w:rsid w:val="00DC37A0"/>
    <w:rsid w:val="00DC4AF2"/>
    <w:rsid w:val="00DC4D0F"/>
    <w:rsid w:val="00DC52B8"/>
    <w:rsid w:val="00DC5412"/>
    <w:rsid w:val="00DC5B40"/>
    <w:rsid w:val="00DC6753"/>
    <w:rsid w:val="00DC6CCE"/>
    <w:rsid w:val="00DC6E98"/>
    <w:rsid w:val="00DC7017"/>
    <w:rsid w:val="00DC70F6"/>
    <w:rsid w:val="00DC77DD"/>
    <w:rsid w:val="00DD11DD"/>
    <w:rsid w:val="00DD1F54"/>
    <w:rsid w:val="00DD402F"/>
    <w:rsid w:val="00DD40F2"/>
    <w:rsid w:val="00DD442A"/>
    <w:rsid w:val="00DD5C03"/>
    <w:rsid w:val="00DD5D73"/>
    <w:rsid w:val="00DD65FD"/>
    <w:rsid w:val="00DD677F"/>
    <w:rsid w:val="00DE06D1"/>
    <w:rsid w:val="00DE07C8"/>
    <w:rsid w:val="00DE4006"/>
    <w:rsid w:val="00DE5065"/>
    <w:rsid w:val="00DE6FE5"/>
    <w:rsid w:val="00DF136A"/>
    <w:rsid w:val="00DF1384"/>
    <w:rsid w:val="00DF1770"/>
    <w:rsid w:val="00DF17BF"/>
    <w:rsid w:val="00DF27A6"/>
    <w:rsid w:val="00DF2FA3"/>
    <w:rsid w:val="00DF3DFD"/>
    <w:rsid w:val="00DF45AE"/>
    <w:rsid w:val="00DF48E1"/>
    <w:rsid w:val="00DF5051"/>
    <w:rsid w:val="00DF6FDA"/>
    <w:rsid w:val="00DF758B"/>
    <w:rsid w:val="00E00A6D"/>
    <w:rsid w:val="00E021AF"/>
    <w:rsid w:val="00E0255D"/>
    <w:rsid w:val="00E02FF6"/>
    <w:rsid w:val="00E0656F"/>
    <w:rsid w:val="00E06A3D"/>
    <w:rsid w:val="00E06A61"/>
    <w:rsid w:val="00E06F7C"/>
    <w:rsid w:val="00E070BB"/>
    <w:rsid w:val="00E07C29"/>
    <w:rsid w:val="00E07ECD"/>
    <w:rsid w:val="00E104BB"/>
    <w:rsid w:val="00E10846"/>
    <w:rsid w:val="00E11C77"/>
    <w:rsid w:val="00E12036"/>
    <w:rsid w:val="00E123E9"/>
    <w:rsid w:val="00E12E2A"/>
    <w:rsid w:val="00E1388C"/>
    <w:rsid w:val="00E1418F"/>
    <w:rsid w:val="00E14ADF"/>
    <w:rsid w:val="00E17BB8"/>
    <w:rsid w:val="00E20985"/>
    <w:rsid w:val="00E21279"/>
    <w:rsid w:val="00E21714"/>
    <w:rsid w:val="00E21BD8"/>
    <w:rsid w:val="00E226AD"/>
    <w:rsid w:val="00E22F3D"/>
    <w:rsid w:val="00E232A7"/>
    <w:rsid w:val="00E23CC6"/>
    <w:rsid w:val="00E244BC"/>
    <w:rsid w:val="00E24952"/>
    <w:rsid w:val="00E24E79"/>
    <w:rsid w:val="00E255BA"/>
    <w:rsid w:val="00E259A1"/>
    <w:rsid w:val="00E25CE5"/>
    <w:rsid w:val="00E25D16"/>
    <w:rsid w:val="00E25E9A"/>
    <w:rsid w:val="00E25FB3"/>
    <w:rsid w:val="00E269F0"/>
    <w:rsid w:val="00E27747"/>
    <w:rsid w:val="00E27984"/>
    <w:rsid w:val="00E27B02"/>
    <w:rsid w:val="00E30D48"/>
    <w:rsid w:val="00E315AF"/>
    <w:rsid w:val="00E318FF"/>
    <w:rsid w:val="00E32897"/>
    <w:rsid w:val="00E32F46"/>
    <w:rsid w:val="00E330CD"/>
    <w:rsid w:val="00E3366E"/>
    <w:rsid w:val="00E3399B"/>
    <w:rsid w:val="00E343EF"/>
    <w:rsid w:val="00E3479E"/>
    <w:rsid w:val="00E35382"/>
    <w:rsid w:val="00E3570B"/>
    <w:rsid w:val="00E36824"/>
    <w:rsid w:val="00E378F7"/>
    <w:rsid w:val="00E40083"/>
    <w:rsid w:val="00E41CA3"/>
    <w:rsid w:val="00E424DB"/>
    <w:rsid w:val="00E42A86"/>
    <w:rsid w:val="00E42DEF"/>
    <w:rsid w:val="00E42F20"/>
    <w:rsid w:val="00E436BD"/>
    <w:rsid w:val="00E436D5"/>
    <w:rsid w:val="00E441A2"/>
    <w:rsid w:val="00E44671"/>
    <w:rsid w:val="00E453A3"/>
    <w:rsid w:val="00E459DE"/>
    <w:rsid w:val="00E45A8E"/>
    <w:rsid w:val="00E45F15"/>
    <w:rsid w:val="00E4698B"/>
    <w:rsid w:val="00E46DCF"/>
    <w:rsid w:val="00E4744E"/>
    <w:rsid w:val="00E47873"/>
    <w:rsid w:val="00E47D80"/>
    <w:rsid w:val="00E47DDC"/>
    <w:rsid w:val="00E51F92"/>
    <w:rsid w:val="00E52E62"/>
    <w:rsid w:val="00E53540"/>
    <w:rsid w:val="00E55C01"/>
    <w:rsid w:val="00E5694C"/>
    <w:rsid w:val="00E56E06"/>
    <w:rsid w:val="00E57661"/>
    <w:rsid w:val="00E602A1"/>
    <w:rsid w:val="00E602F3"/>
    <w:rsid w:val="00E603C8"/>
    <w:rsid w:val="00E61D74"/>
    <w:rsid w:val="00E6213E"/>
    <w:rsid w:val="00E64C3E"/>
    <w:rsid w:val="00E64F1F"/>
    <w:rsid w:val="00E6540F"/>
    <w:rsid w:val="00E66210"/>
    <w:rsid w:val="00E67145"/>
    <w:rsid w:val="00E6716E"/>
    <w:rsid w:val="00E6775F"/>
    <w:rsid w:val="00E701F6"/>
    <w:rsid w:val="00E72EDB"/>
    <w:rsid w:val="00E746ED"/>
    <w:rsid w:val="00E7566C"/>
    <w:rsid w:val="00E75AE6"/>
    <w:rsid w:val="00E76169"/>
    <w:rsid w:val="00E765C0"/>
    <w:rsid w:val="00E773BD"/>
    <w:rsid w:val="00E779B2"/>
    <w:rsid w:val="00E77FDD"/>
    <w:rsid w:val="00E802BC"/>
    <w:rsid w:val="00E8351E"/>
    <w:rsid w:val="00E84051"/>
    <w:rsid w:val="00E84216"/>
    <w:rsid w:val="00E84AC4"/>
    <w:rsid w:val="00E859DA"/>
    <w:rsid w:val="00E86519"/>
    <w:rsid w:val="00E877BB"/>
    <w:rsid w:val="00E90C29"/>
    <w:rsid w:val="00E90CF6"/>
    <w:rsid w:val="00E91D41"/>
    <w:rsid w:val="00E92492"/>
    <w:rsid w:val="00E93B13"/>
    <w:rsid w:val="00E9572E"/>
    <w:rsid w:val="00E96A99"/>
    <w:rsid w:val="00E9795D"/>
    <w:rsid w:val="00EA0067"/>
    <w:rsid w:val="00EA1AC0"/>
    <w:rsid w:val="00EA1C54"/>
    <w:rsid w:val="00EA25B1"/>
    <w:rsid w:val="00EA2B33"/>
    <w:rsid w:val="00EA32BA"/>
    <w:rsid w:val="00EA3823"/>
    <w:rsid w:val="00EA4EBE"/>
    <w:rsid w:val="00EA60D8"/>
    <w:rsid w:val="00EA7B36"/>
    <w:rsid w:val="00EB0280"/>
    <w:rsid w:val="00EB0B05"/>
    <w:rsid w:val="00EB0BCA"/>
    <w:rsid w:val="00EB2247"/>
    <w:rsid w:val="00EB2560"/>
    <w:rsid w:val="00EB36B6"/>
    <w:rsid w:val="00EB375A"/>
    <w:rsid w:val="00EB5815"/>
    <w:rsid w:val="00EB6CE9"/>
    <w:rsid w:val="00EB7D93"/>
    <w:rsid w:val="00EC1EAA"/>
    <w:rsid w:val="00EC4492"/>
    <w:rsid w:val="00EC603F"/>
    <w:rsid w:val="00EC61C7"/>
    <w:rsid w:val="00EC7298"/>
    <w:rsid w:val="00ED0810"/>
    <w:rsid w:val="00ED0D28"/>
    <w:rsid w:val="00ED0D63"/>
    <w:rsid w:val="00ED2BFB"/>
    <w:rsid w:val="00ED2E81"/>
    <w:rsid w:val="00ED53BA"/>
    <w:rsid w:val="00ED58AC"/>
    <w:rsid w:val="00ED5A09"/>
    <w:rsid w:val="00ED7DD3"/>
    <w:rsid w:val="00EE0A4D"/>
    <w:rsid w:val="00EE178B"/>
    <w:rsid w:val="00EE3F11"/>
    <w:rsid w:val="00EE40CB"/>
    <w:rsid w:val="00EE579C"/>
    <w:rsid w:val="00EE5973"/>
    <w:rsid w:val="00EE597E"/>
    <w:rsid w:val="00EF0607"/>
    <w:rsid w:val="00EF0C5A"/>
    <w:rsid w:val="00EF119F"/>
    <w:rsid w:val="00EF2A71"/>
    <w:rsid w:val="00EF3BCA"/>
    <w:rsid w:val="00EF47EC"/>
    <w:rsid w:val="00EF6B56"/>
    <w:rsid w:val="00EF7FA9"/>
    <w:rsid w:val="00F00251"/>
    <w:rsid w:val="00F0027F"/>
    <w:rsid w:val="00F00453"/>
    <w:rsid w:val="00F00E65"/>
    <w:rsid w:val="00F029FB"/>
    <w:rsid w:val="00F030D6"/>
    <w:rsid w:val="00F048B1"/>
    <w:rsid w:val="00F0498C"/>
    <w:rsid w:val="00F05856"/>
    <w:rsid w:val="00F06227"/>
    <w:rsid w:val="00F0654A"/>
    <w:rsid w:val="00F074C0"/>
    <w:rsid w:val="00F11E85"/>
    <w:rsid w:val="00F12802"/>
    <w:rsid w:val="00F12869"/>
    <w:rsid w:val="00F128A8"/>
    <w:rsid w:val="00F13616"/>
    <w:rsid w:val="00F13AF6"/>
    <w:rsid w:val="00F13E48"/>
    <w:rsid w:val="00F14959"/>
    <w:rsid w:val="00F14F11"/>
    <w:rsid w:val="00F213EF"/>
    <w:rsid w:val="00F227B9"/>
    <w:rsid w:val="00F230B2"/>
    <w:rsid w:val="00F23757"/>
    <w:rsid w:val="00F2435B"/>
    <w:rsid w:val="00F24C52"/>
    <w:rsid w:val="00F24DE8"/>
    <w:rsid w:val="00F258B4"/>
    <w:rsid w:val="00F27A31"/>
    <w:rsid w:val="00F32E41"/>
    <w:rsid w:val="00F330D3"/>
    <w:rsid w:val="00F335B4"/>
    <w:rsid w:val="00F338DA"/>
    <w:rsid w:val="00F34EFA"/>
    <w:rsid w:val="00F35760"/>
    <w:rsid w:val="00F36175"/>
    <w:rsid w:val="00F37249"/>
    <w:rsid w:val="00F37539"/>
    <w:rsid w:val="00F37CF9"/>
    <w:rsid w:val="00F40A03"/>
    <w:rsid w:val="00F4232E"/>
    <w:rsid w:val="00F42675"/>
    <w:rsid w:val="00F438F9"/>
    <w:rsid w:val="00F44E4B"/>
    <w:rsid w:val="00F45179"/>
    <w:rsid w:val="00F460FB"/>
    <w:rsid w:val="00F46248"/>
    <w:rsid w:val="00F46926"/>
    <w:rsid w:val="00F47078"/>
    <w:rsid w:val="00F505CE"/>
    <w:rsid w:val="00F50D66"/>
    <w:rsid w:val="00F51D47"/>
    <w:rsid w:val="00F51D79"/>
    <w:rsid w:val="00F54162"/>
    <w:rsid w:val="00F54B38"/>
    <w:rsid w:val="00F563A3"/>
    <w:rsid w:val="00F5643D"/>
    <w:rsid w:val="00F5687A"/>
    <w:rsid w:val="00F56C6D"/>
    <w:rsid w:val="00F57AB2"/>
    <w:rsid w:val="00F57C8D"/>
    <w:rsid w:val="00F6006C"/>
    <w:rsid w:val="00F607E3"/>
    <w:rsid w:val="00F612CA"/>
    <w:rsid w:val="00F614E3"/>
    <w:rsid w:val="00F623B2"/>
    <w:rsid w:val="00F62D50"/>
    <w:rsid w:val="00F62E99"/>
    <w:rsid w:val="00F62F14"/>
    <w:rsid w:val="00F641E1"/>
    <w:rsid w:val="00F6596C"/>
    <w:rsid w:val="00F659D6"/>
    <w:rsid w:val="00F65E46"/>
    <w:rsid w:val="00F663E4"/>
    <w:rsid w:val="00F66C34"/>
    <w:rsid w:val="00F710D2"/>
    <w:rsid w:val="00F71422"/>
    <w:rsid w:val="00F720F2"/>
    <w:rsid w:val="00F74176"/>
    <w:rsid w:val="00F7474E"/>
    <w:rsid w:val="00F74D95"/>
    <w:rsid w:val="00F75777"/>
    <w:rsid w:val="00F76338"/>
    <w:rsid w:val="00F81B55"/>
    <w:rsid w:val="00F83AF2"/>
    <w:rsid w:val="00F84EFF"/>
    <w:rsid w:val="00F853E2"/>
    <w:rsid w:val="00F86E10"/>
    <w:rsid w:val="00F8714C"/>
    <w:rsid w:val="00F90C0F"/>
    <w:rsid w:val="00F91F9A"/>
    <w:rsid w:val="00F9232A"/>
    <w:rsid w:val="00F9388B"/>
    <w:rsid w:val="00F94B34"/>
    <w:rsid w:val="00F95DD4"/>
    <w:rsid w:val="00FA09C5"/>
    <w:rsid w:val="00FA0E78"/>
    <w:rsid w:val="00FA1783"/>
    <w:rsid w:val="00FA232F"/>
    <w:rsid w:val="00FA335D"/>
    <w:rsid w:val="00FA3764"/>
    <w:rsid w:val="00FA440D"/>
    <w:rsid w:val="00FA4C30"/>
    <w:rsid w:val="00FA4E41"/>
    <w:rsid w:val="00FA5501"/>
    <w:rsid w:val="00FA5979"/>
    <w:rsid w:val="00FA6A2E"/>
    <w:rsid w:val="00FA76FA"/>
    <w:rsid w:val="00FA7E36"/>
    <w:rsid w:val="00FB219C"/>
    <w:rsid w:val="00FB296F"/>
    <w:rsid w:val="00FB3AAD"/>
    <w:rsid w:val="00FB4721"/>
    <w:rsid w:val="00FB66FB"/>
    <w:rsid w:val="00FB6D84"/>
    <w:rsid w:val="00FB7F2A"/>
    <w:rsid w:val="00FC0513"/>
    <w:rsid w:val="00FC2192"/>
    <w:rsid w:val="00FC3185"/>
    <w:rsid w:val="00FC3B34"/>
    <w:rsid w:val="00FC3C0D"/>
    <w:rsid w:val="00FC4357"/>
    <w:rsid w:val="00FC593C"/>
    <w:rsid w:val="00FC5C9A"/>
    <w:rsid w:val="00FC7E91"/>
    <w:rsid w:val="00FD09CB"/>
    <w:rsid w:val="00FD21AA"/>
    <w:rsid w:val="00FD2925"/>
    <w:rsid w:val="00FD3BC7"/>
    <w:rsid w:val="00FE00C6"/>
    <w:rsid w:val="00FE02DA"/>
    <w:rsid w:val="00FE0DEB"/>
    <w:rsid w:val="00FE2263"/>
    <w:rsid w:val="00FE39CD"/>
    <w:rsid w:val="00FE3A48"/>
    <w:rsid w:val="00FE6C4C"/>
    <w:rsid w:val="00FE7948"/>
    <w:rsid w:val="00FF09AE"/>
    <w:rsid w:val="00FF0A3E"/>
    <w:rsid w:val="00FF1959"/>
    <w:rsid w:val="00FF3C16"/>
    <w:rsid w:val="00FF538D"/>
    <w:rsid w:val="00FF5D4C"/>
    <w:rsid w:val="00FF63F7"/>
    <w:rsid w:val="00FF66C8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113B3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537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D1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D153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4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2F244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D153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D153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B475C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75AE6"/>
    <w:rPr>
      <w:rFonts w:ascii="Cambria" w:eastAsia="宋体" w:hAnsi="Cambria" w:cs="Times New Roman"/>
      <w:b/>
      <w:bCs/>
      <w:sz w:val="28"/>
      <w:szCs w:val="28"/>
    </w:rPr>
  </w:style>
  <w:style w:type="paragraph" w:customStyle="1" w:styleId="header">
    <w:name w:val="header"/>
    <w:basedOn w:val="Normal"/>
    <w:link w:val="Char"/>
    <w:uiPriority w:val="99"/>
    <w:semiHidden/>
    <w:rsid w:val="000D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locked/>
    <w:rsid w:val="000D1537"/>
    <w:rPr>
      <w:rFonts w:cs="Times New Roman"/>
      <w:sz w:val="18"/>
      <w:szCs w:val="18"/>
    </w:rPr>
  </w:style>
  <w:style w:type="paragraph" w:customStyle="1" w:styleId="footer">
    <w:name w:val="footer"/>
    <w:basedOn w:val="Normal"/>
    <w:link w:val="Char0"/>
    <w:uiPriority w:val="99"/>
    <w:semiHidden/>
    <w:rsid w:val="000D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locked/>
    <w:rsid w:val="000D1537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0D153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D153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D153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D1537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0D153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D1537"/>
    <w:rPr>
      <w:rFonts w:ascii="宋体" w:eastAsia="宋体" w:hAnsi="Calibri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D1537"/>
    <w:pPr>
      <w:ind w:firstLineChars="200" w:firstLine="420"/>
    </w:pPr>
  </w:style>
  <w:style w:type="table" w:styleId="TableGrid">
    <w:name w:val="Table Grid"/>
    <w:basedOn w:val="TableNormal"/>
    <w:uiPriority w:val="99"/>
    <w:rsid w:val="000D15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20009"/>
    <w:rPr>
      <w:rFonts w:cs="Times New Roman"/>
      <w:color w:val="0000FF"/>
      <w:u w:val="single"/>
    </w:rPr>
  </w:style>
  <w:style w:type="character" w:customStyle="1" w:styleId="hps">
    <w:name w:val="hps"/>
    <w:basedOn w:val="DefaultParagraphFont"/>
    <w:uiPriority w:val="99"/>
    <w:rsid w:val="00E378F7"/>
    <w:rPr>
      <w:rFonts w:cs="Times New Roman"/>
    </w:rPr>
  </w:style>
  <w:style w:type="character" w:customStyle="1" w:styleId="shorttext">
    <w:name w:val="short_text"/>
    <w:basedOn w:val="DefaultParagraphFont"/>
    <w:uiPriority w:val="99"/>
    <w:rsid w:val="00D14720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6210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10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1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1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10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01"/>
    <w:rPr>
      <w:sz w:val="18"/>
      <w:szCs w:val="18"/>
    </w:rPr>
  </w:style>
  <w:style w:type="paragraph" w:styleId="Revision">
    <w:name w:val="Revision"/>
    <w:hidden/>
    <w:uiPriority w:val="99"/>
    <w:semiHidden/>
    <w:rsid w:val="00656C39"/>
    <w:rPr>
      <w:kern w:val="2"/>
      <w:sz w:val="21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D449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97CF8-68AA-4942-85D7-56B2F5F7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69</Pages>
  <Words>8111</Words>
  <Characters>46238</Characters>
  <Application>Microsoft Macintosh Word</Application>
  <DocSecurity>0</DocSecurity>
  <Lines>385</Lines>
  <Paragraphs>108</Paragraphs>
  <ScaleCrop>false</ScaleCrop>
  <Company/>
  <LinksUpToDate>false</LinksUpToDate>
  <CharactersWithSpaces>54241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名鞋库API接口文档</dc:title>
  <dc:subject/>
  <dc:creator>Administrator</dc:creator>
  <cp:keywords/>
  <dc:description/>
  <cp:lastModifiedBy>yekMacMiniServer</cp:lastModifiedBy>
  <cp:revision>1616</cp:revision>
  <dcterms:created xsi:type="dcterms:W3CDTF">2011-10-19T08:04:00Z</dcterms:created>
  <dcterms:modified xsi:type="dcterms:W3CDTF">2011-12-05T09:00:00Z</dcterms:modified>
</cp:coreProperties>
</file>